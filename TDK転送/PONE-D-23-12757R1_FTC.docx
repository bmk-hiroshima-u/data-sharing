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99019" w14:textId="5B639D30" w:rsidR="00EB4D2F" w:rsidRDefault="007368DE" w:rsidP="000038BB">
      <w:pPr>
        <w:spacing w:line="480" w:lineRule="auto"/>
        <w:ind w:firstLine="0"/>
        <w:rPr>
          <w:rFonts w:ascii="Times New Roman" w:eastAsia="Times New Roman" w:hAnsi="Times New Roman" w:cs="Times New Roman"/>
          <w:sz w:val="24"/>
        </w:rPr>
      </w:pPr>
      <w:r w:rsidRPr="007368DE">
        <w:rPr>
          <w:rFonts w:ascii="Times New Roman" w:eastAsia="Times New Roman" w:hAnsi="Times New Roman" w:cs="Times New Roman"/>
          <w:sz w:val="32"/>
        </w:rPr>
        <w:t>Heart rate and insula activity increase in response to music in individuals with high interoceptive sensitivity</w:t>
      </w:r>
    </w:p>
    <w:p w14:paraId="14E9B8F8" w14:textId="1EDDBD6E" w:rsidR="00EB4D2F" w:rsidRDefault="006D2CF2" w:rsidP="000038BB">
      <w:pPr>
        <w:spacing w:line="480" w:lineRule="auto"/>
        <w:ind w:firstLine="0"/>
        <w:rPr>
          <w:rFonts w:ascii="Times New Roman" w:eastAsia="Times New Roman" w:hAnsi="Times New Roman" w:cs="Times New Roman"/>
          <w:sz w:val="24"/>
        </w:rPr>
      </w:pPr>
      <w:r>
        <w:rPr>
          <w:rFonts w:ascii="Times New Roman" w:eastAsia="Times New Roman" w:hAnsi="Times New Roman" w:cs="Times New Roman"/>
          <w:sz w:val="24"/>
        </w:rPr>
        <w:t>Toru Maekawa</w:t>
      </w:r>
      <w:r>
        <w:rPr>
          <w:rFonts w:ascii="Times New Roman" w:eastAsia="Times New Roman" w:hAnsi="Times New Roman" w:cs="Times New Roman"/>
          <w:sz w:val="24"/>
          <w:vertAlign w:val="superscript"/>
        </w:rPr>
        <w:t>a</w:t>
      </w:r>
      <w:r>
        <w:rPr>
          <w:rFonts w:ascii="Times New Roman" w:eastAsia="Times New Roman" w:hAnsi="Times New Roman" w:cs="Times New Roman"/>
          <w:sz w:val="24"/>
        </w:rPr>
        <w:t>, Takafumi Sasaoka</w:t>
      </w:r>
      <w:r>
        <w:rPr>
          <w:rFonts w:ascii="Times New Roman" w:eastAsia="Times New Roman" w:hAnsi="Times New Roman" w:cs="Times New Roman"/>
          <w:sz w:val="24"/>
          <w:vertAlign w:val="superscript"/>
        </w:rPr>
        <w:t>a</w:t>
      </w:r>
      <w:r>
        <w:rPr>
          <w:rFonts w:ascii="Times New Roman" w:eastAsia="Times New Roman" w:hAnsi="Times New Roman" w:cs="Times New Roman"/>
          <w:sz w:val="24"/>
        </w:rPr>
        <w:t>, Toshio Inui</w:t>
      </w:r>
      <w:r>
        <w:rPr>
          <w:rFonts w:ascii="Times New Roman" w:eastAsia="Times New Roman" w:hAnsi="Times New Roman" w:cs="Times New Roman"/>
          <w:sz w:val="24"/>
          <w:vertAlign w:val="superscript"/>
        </w:rPr>
        <w:t>b</w:t>
      </w:r>
      <w:r>
        <w:rPr>
          <w:rFonts w:ascii="Times New Roman" w:eastAsia="Times New Roman" w:hAnsi="Times New Roman" w:cs="Times New Roman"/>
          <w:sz w:val="24"/>
        </w:rPr>
        <w:t xml:space="preserve">, Alan </w:t>
      </w:r>
      <w:r w:rsidR="00950134">
        <w:rPr>
          <w:rFonts w:ascii="Times New Roman" w:eastAsia="Times New Roman" w:hAnsi="Times New Roman" w:cs="Times New Roman"/>
          <w:sz w:val="24"/>
        </w:rPr>
        <w:t xml:space="preserve">S. R. </w:t>
      </w:r>
      <w:r>
        <w:rPr>
          <w:rFonts w:ascii="Times New Roman" w:eastAsia="Times New Roman" w:hAnsi="Times New Roman" w:cs="Times New Roman"/>
          <w:sz w:val="24"/>
        </w:rPr>
        <w:t>Fermin</w:t>
      </w:r>
      <w:r>
        <w:rPr>
          <w:rFonts w:ascii="Times New Roman" w:eastAsia="Times New Roman" w:hAnsi="Times New Roman" w:cs="Times New Roman"/>
          <w:sz w:val="24"/>
          <w:vertAlign w:val="superscript"/>
        </w:rPr>
        <w:t>a</w:t>
      </w:r>
      <w:r>
        <w:rPr>
          <w:rFonts w:ascii="Times New Roman" w:eastAsia="Times New Roman" w:hAnsi="Times New Roman" w:cs="Times New Roman"/>
          <w:sz w:val="24"/>
        </w:rPr>
        <w:t>, Shigeto Yamawaki</w:t>
      </w:r>
      <w:r>
        <w:rPr>
          <w:rFonts w:ascii="Times New Roman" w:eastAsia="Times New Roman" w:hAnsi="Times New Roman" w:cs="Times New Roman"/>
          <w:sz w:val="24"/>
          <w:vertAlign w:val="superscript"/>
        </w:rPr>
        <w:t>a</w:t>
      </w:r>
    </w:p>
    <w:p w14:paraId="6569CA2C" w14:textId="77777777" w:rsidR="00EB4D2F" w:rsidRDefault="00EB4D2F" w:rsidP="000038BB">
      <w:pPr>
        <w:spacing w:line="480" w:lineRule="auto"/>
        <w:ind w:firstLine="0"/>
        <w:rPr>
          <w:rFonts w:ascii="Times New Roman" w:eastAsia="Times New Roman" w:hAnsi="Times New Roman" w:cs="Times New Roman"/>
          <w:sz w:val="24"/>
        </w:rPr>
      </w:pPr>
    </w:p>
    <w:p w14:paraId="267DF026" w14:textId="620D7F9D" w:rsidR="00EB4D2F" w:rsidRDefault="006D2CF2" w:rsidP="000038BB">
      <w:pPr>
        <w:spacing w:line="480" w:lineRule="auto"/>
        <w:ind w:firstLine="0"/>
        <w:rPr>
          <w:rFonts w:ascii="Times New Roman" w:eastAsia="Times New Roman" w:hAnsi="Times New Roman" w:cs="Times New Roman"/>
          <w:sz w:val="24"/>
        </w:rPr>
      </w:pPr>
      <w:r>
        <w:rPr>
          <w:rFonts w:ascii="Times New Roman" w:eastAsia="Times New Roman" w:hAnsi="Times New Roman" w:cs="Times New Roman"/>
          <w:sz w:val="24"/>
        </w:rPr>
        <w:t>a</w:t>
      </w:r>
      <w:r w:rsidR="00C44EDA">
        <w:rPr>
          <w:rFonts w:ascii="Times New Roman" w:eastAsia="Times New Roman" w:hAnsi="Times New Roman" w:cs="Times New Roman"/>
          <w:sz w:val="24"/>
        </w:rPr>
        <w:t>.</w:t>
      </w:r>
      <w:r>
        <w:rPr>
          <w:rFonts w:ascii="Times New Roman" w:eastAsia="Times New Roman" w:hAnsi="Times New Roman" w:cs="Times New Roman"/>
          <w:sz w:val="24"/>
        </w:rPr>
        <w:t xml:space="preserve"> Center for Brain, Mind and KANSEI Sciences Research, Hiroshima University, 1-2-3 Kasumi, Minami-Ku, Hiroshima, 734-8551, Japan</w:t>
      </w:r>
    </w:p>
    <w:p w14:paraId="4872A670" w14:textId="7F1EF53F" w:rsidR="00EB4D2F" w:rsidRDefault="006D2CF2" w:rsidP="000038BB">
      <w:pPr>
        <w:spacing w:line="480" w:lineRule="auto"/>
        <w:ind w:firstLine="0"/>
        <w:rPr>
          <w:rFonts w:ascii="Times New Roman" w:eastAsia="Times New Roman" w:hAnsi="Times New Roman" w:cs="Times New Roman"/>
          <w:sz w:val="24"/>
        </w:rPr>
      </w:pPr>
      <w:r>
        <w:rPr>
          <w:rFonts w:ascii="Times New Roman" w:eastAsia="Times New Roman" w:hAnsi="Times New Roman" w:cs="Times New Roman"/>
          <w:sz w:val="24"/>
        </w:rPr>
        <w:t>b</w:t>
      </w:r>
      <w:r w:rsidR="00C44EDA">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7A173A">
        <w:rPr>
          <w:rFonts w:ascii="Times New Roman" w:eastAsia="Times New Roman" w:hAnsi="Times New Roman" w:cs="Times New Roman"/>
          <w:sz w:val="24"/>
        </w:rPr>
        <w:t>Kyoto</w:t>
      </w:r>
      <w:r>
        <w:rPr>
          <w:rFonts w:ascii="Times New Roman" w:eastAsia="Times New Roman" w:hAnsi="Times New Roman" w:cs="Times New Roman"/>
          <w:sz w:val="24"/>
        </w:rPr>
        <w:t xml:space="preserve"> University, </w:t>
      </w:r>
      <w:r w:rsidR="00C67D56" w:rsidRPr="00C67D56">
        <w:rPr>
          <w:rFonts w:ascii="Times New Roman" w:eastAsia="Times New Roman" w:hAnsi="Times New Roman" w:cs="Times New Roman"/>
          <w:sz w:val="24"/>
        </w:rPr>
        <w:t>36-1 Yoshida-Honmachi</w:t>
      </w:r>
      <w:r w:rsidR="00C67D56">
        <w:rPr>
          <w:rFonts w:ascii="Times New Roman" w:eastAsia="Times New Roman" w:hAnsi="Times New Roman" w:cs="Times New Roman"/>
          <w:sz w:val="24"/>
        </w:rPr>
        <w:t xml:space="preserve">, </w:t>
      </w:r>
      <w:r w:rsidR="00C67D56" w:rsidRPr="00C67D56">
        <w:rPr>
          <w:rFonts w:ascii="Times New Roman" w:eastAsia="Times New Roman" w:hAnsi="Times New Roman" w:cs="Times New Roman"/>
          <w:sz w:val="24"/>
        </w:rPr>
        <w:t>Sakyo-ku</w:t>
      </w:r>
      <w:r w:rsidR="00C67D56">
        <w:rPr>
          <w:rFonts w:ascii="Times New Roman" w:eastAsia="Times New Roman" w:hAnsi="Times New Roman" w:cs="Times New Roman"/>
          <w:sz w:val="24"/>
        </w:rPr>
        <w:t xml:space="preserve">, Kyoto, </w:t>
      </w:r>
      <w:r w:rsidR="00000170" w:rsidRPr="00000170">
        <w:rPr>
          <w:rFonts w:ascii="Times New Roman" w:eastAsia="Times New Roman" w:hAnsi="Times New Roman" w:cs="Times New Roman"/>
          <w:sz w:val="24"/>
        </w:rPr>
        <w:t>606-8501</w:t>
      </w:r>
      <w:r>
        <w:rPr>
          <w:rFonts w:ascii="Times New Roman" w:eastAsia="Times New Roman" w:hAnsi="Times New Roman" w:cs="Times New Roman"/>
          <w:sz w:val="24"/>
        </w:rPr>
        <w:t>, Japan</w:t>
      </w:r>
    </w:p>
    <w:p w14:paraId="7167FF36" w14:textId="77777777" w:rsidR="00EB4D2F" w:rsidRPr="00E8580B" w:rsidRDefault="00EB4D2F" w:rsidP="000038BB">
      <w:pPr>
        <w:spacing w:line="480" w:lineRule="auto"/>
        <w:ind w:firstLine="0"/>
        <w:rPr>
          <w:rFonts w:ascii="Times New Roman" w:eastAsia="Times New Roman" w:hAnsi="Times New Roman" w:cs="Times New Roman"/>
          <w:sz w:val="24"/>
        </w:rPr>
      </w:pPr>
    </w:p>
    <w:p w14:paraId="3DB6A35E" w14:textId="77777777" w:rsidR="00EB4D2F" w:rsidRDefault="006D2CF2" w:rsidP="000038BB">
      <w:pPr>
        <w:spacing w:line="480" w:lineRule="auto"/>
        <w:ind w:firstLine="0"/>
        <w:rPr>
          <w:rFonts w:ascii="Times New Roman" w:eastAsia="Times New Roman" w:hAnsi="Times New Roman" w:cs="Times New Roman"/>
          <w:sz w:val="24"/>
        </w:rPr>
      </w:pPr>
      <w:r>
        <w:rPr>
          <w:rFonts w:ascii="Times New Roman" w:eastAsia="Times New Roman" w:hAnsi="Times New Roman" w:cs="Times New Roman"/>
          <w:b/>
          <w:sz w:val="24"/>
        </w:rPr>
        <w:t>Corresponding author</w:t>
      </w:r>
    </w:p>
    <w:p w14:paraId="22A62498" w14:textId="45A8AAC4" w:rsidR="00EB4D2F" w:rsidRDefault="006D2CF2" w:rsidP="000038BB">
      <w:pPr>
        <w:spacing w:line="480" w:lineRule="auto"/>
        <w:ind w:firstLine="0"/>
        <w:rPr>
          <w:rFonts w:ascii="Times New Roman" w:eastAsia="Times New Roman" w:hAnsi="Times New Roman" w:cs="Times New Roman"/>
          <w:sz w:val="24"/>
        </w:rPr>
      </w:pPr>
      <w:r>
        <w:rPr>
          <w:rFonts w:ascii="Times New Roman" w:eastAsia="Times New Roman" w:hAnsi="Times New Roman" w:cs="Times New Roman"/>
          <w:sz w:val="24"/>
        </w:rPr>
        <w:t xml:space="preserve">Toru Maekawa, Center for Brain, Mind and KANSEI Sciences Research, Hiroshima University, 1-2-3 Kasumi, Minami-Ku, Hiroshima. Tel: +81-82-257-1722; e-mail: </w:t>
      </w:r>
      <w:hyperlink r:id="rId11" w:history="1">
        <w:r w:rsidR="008F2D8C" w:rsidRPr="00E5646A">
          <w:rPr>
            <w:rStyle w:val="aa"/>
            <w:rFonts w:ascii="Times New Roman" w:eastAsia="Times New Roman" w:hAnsi="Times New Roman" w:cs="Times New Roman"/>
            <w:sz w:val="24"/>
          </w:rPr>
          <w:t>tmaekawa@hiroshima-u.ac.jp</w:t>
        </w:r>
      </w:hyperlink>
      <w:r w:rsidR="008F2D8C">
        <w:rPr>
          <w:rFonts w:ascii="Times New Roman" w:eastAsia="Times New Roman" w:hAnsi="Times New Roman" w:cs="Times New Roman"/>
          <w:sz w:val="24"/>
        </w:rPr>
        <w:t xml:space="preserve"> (TM)</w:t>
      </w:r>
    </w:p>
    <w:p w14:paraId="05AF0272" w14:textId="77777777" w:rsidR="00EB4D2F" w:rsidRPr="0049139D" w:rsidRDefault="00EB4D2F" w:rsidP="000038BB">
      <w:pPr>
        <w:spacing w:line="480" w:lineRule="auto"/>
        <w:ind w:firstLine="0"/>
        <w:rPr>
          <w:rFonts w:ascii="Times New Roman" w:eastAsia="Times New Roman" w:hAnsi="Times New Roman" w:cs="Times New Roman"/>
          <w:sz w:val="24"/>
        </w:rPr>
      </w:pPr>
    </w:p>
    <w:p w14:paraId="25FD7C39" w14:textId="58347FF0" w:rsidR="00EB4D2F" w:rsidRDefault="00D77BC2" w:rsidP="000038BB">
      <w:pPr>
        <w:spacing w:line="480" w:lineRule="auto"/>
        <w:ind w:firstLine="0"/>
        <w:rPr>
          <w:rFonts w:ascii="Times New Roman" w:eastAsia="Times New Roman" w:hAnsi="Times New Roman" w:cs="Times New Roman"/>
          <w:sz w:val="24"/>
        </w:rPr>
      </w:pPr>
      <w:r>
        <w:rPr>
          <w:rFonts w:ascii="Times New Roman" w:eastAsia="Times New Roman" w:hAnsi="Times New Roman" w:cs="Times New Roman"/>
          <w:b/>
          <w:sz w:val="24"/>
        </w:rPr>
        <w:t xml:space="preserve">Short </w:t>
      </w:r>
      <w:r w:rsidR="006D2CF2">
        <w:rPr>
          <w:rFonts w:ascii="Times New Roman" w:eastAsia="Times New Roman" w:hAnsi="Times New Roman" w:cs="Times New Roman"/>
          <w:b/>
          <w:sz w:val="24"/>
        </w:rPr>
        <w:t>title:</w:t>
      </w:r>
      <w:r w:rsidR="006D2CF2">
        <w:rPr>
          <w:rFonts w:ascii="Times New Roman" w:eastAsia="Times New Roman" w:hAnsi="Times New Roman" w:cs="Times New Roman"/>
          <w:sz w:val="24"/>
        </w:rPr>
        <w:t xml:space="preserve"> Interoceptive sensitivity to music</w:t>
      </w:r>
    </w:p>
    <w:p w14:paraId="08936204" w14:textId="77777777" w:rsidR="00EB4D2F" w:rsidRDefault="00EB4D2F" w:rsidP="000038BB">
      <w:pPr>
        <w:spacing w:line="480" w:lineRule="auto"/>
        <w:ind w:firstLine="0"/>
        <w:rPr>
          <w:rFonts w:ascii="Times New Roman" w:eastAsia="Times New Roman" w:hAnsi="Times New Roman" w:cs="Times New Roman"/>
          <w:sz w:val="24"/>
        </w:rPr>
      </w:pPr>
    </w:p>
    <w:p w14:paraId="1923D5A0" w14:textId="07D4893F" w:rsidR="00EB4D2F" w:rsidRDefault="006D2CF2" w:rsidP="000038BB">
      <w:pPr>
        <w:spacing w:line="480" w:lineRule="auto"/>
        <w:ind w:firstLine="0"/>
        <w:rPr>
          <w:rFonts w:ascii="Times New Roman" w:eastAsia="Times New Roman" w:hAnsi="Times New Roman" w:cs="Times New Roman"/>
          <w:b/>
          <w:sz w:val="24"/>
        </w:rPr>
      </w:pPr>
      <w:r>
        <w:rPr>
          <w:rFonts w:ascii="Times New Roman" w:eastAsia="Times New Roman" w:hAnsi="Times New Roman" w:cs="Times New Roman"/>
          <w:b/>
          <w:sz w:val="24"/>
        </w:rPr>
        <w:t>Total number of words in the text:</w:t>
      </w:r>
      <w:r>
        <w:rPr>
          <w:rFonts w:ascii="Times New Roman" w:eastAsia="Times New Roman" w:hAnsi="Times New Roman" w:cs="Times New Roman"/>
          <w:sz w:val="24"/>
        </w:rPr>
        <w:t xml:space="preserve"> </w:t>
      </w:r>
      <w:r w:rsidR="00791A61">
        <w:rPr>
          <w:rFonts w:ascii="Times New Roman" w:eastAsia="Times New Roman" w:hAnsi="Times New Roman" w:cs="Times New Roman"/>
          <w:sz w:val="24"/>
        </w:rPr>
        <w:t>6,685</w:t>
      </w:r>
      <w:r>
        <w:rPr>
          <w:rFonts w:ascii="Times New Roman" w:eastAsia="Times New Roman" w:hAnsi="Times New Roman" w:cs="Times New Roman"/>
          <w:sz w:val="24"/>
        </w:rPr>
        <w:t xml:space="preserve"> words</w:t>
      </w:r>
    </w:p>
    <w:p w14:paraId="0EC70803" w14:textId="77777777" w:rsidR="00EB4D2F" w:rsidRDefault="006D2CF2" w:rsidP="000038BB">
      <w:pPr>
        <w:widowControl/>
        <w:spacing w:line="480" w:lineRule="auto"/>
        <w:ind w:firstLine="0"/>
        <w:jc w:val="left"/>
        <w:rPr>
          <w:rFonts w:ascii="Times New Roman" w:eastAsia="Times New Roman" w:hAnsi="Times New Roman" w:cs="Times New Roman"/>
          <w:sz w:val="24"/>
        </w:rPr>
      </w:pPr>
      <w:r>
        <w:rPr>
          <w:rFonts w:ascii="Times New Roman" w:eastAsia="Times New Roman" w:hAnsi="Times New Roman" w:cs="Times New Roman"/>
        </w:rPr>
        <w:br w:type="page"/>
      </w:r>
    </w:p>
    <w:p w14:paraId="048B0700" w14:textId="77777777" w:rsidR="00EB4D2F" w:rsidRDefault="006D2CF2" w:rsidP="00034762">
      <w:pPr>
        <w:pStyle w:val="2"/>
      </w:pPr>
      <w:r>
        <w:lastRenderedPageBreak/>
        <w:t>Abstract</w:t>
      </w:r>
    </w:p>
    <w:p w14:paraId="64984F68" w14:textId="7FF0D029" w:rsidR="00EB4D2F" w:rsidRDefault="006D2CF2" w:rsidP="000038BB">
      <w:pPr>
        <w:spacing w:line="480" w:lineRule="auto"/>
        <w:ind w:firstLine="485"/>
        <w:rPr>
          <w:rFonts w:ascii="Times New Roman" w:eastAsia="Times New Roman" w:hAnsi="Times New Roman" w:cs="Times New Roman"/>
          <w:sz w:val="24"/>
        </w:rPr>
      </w:pPr>
      <w:r>
        <w:rPr>
          <w:rFonts w:ascii="Times New Roman" w:eastAsia="Times New Roman" w:hAnsi="Times New Roman" w:cs="Times New Roman"/>
          <w:sz w:val="24"/>
        </w:rPr>
        <w:t>Interoception plays an important role in emotion processing. However, the neurobiological substrates of the relationship between visceral responses and emotional experiences remain unclear. In the present study, we measured interoceptive sensitivity using the heartbeat discrimination task and investigated the effects of individual differences in interoceptive sensitivity on changes in</w:t>
      </w:r>
      <w:r w:rsidR="00A0666B">
        <w:rPr>
          <w:rFonts w:ascii="Times New Roman" w:eastAsia="Times New Roman" w:hAnsi="Times New Roman" w:cs="Times New Roman"/>
          <w:sz w:val="24"/>
        </w:rPr>
        <w:t xml:space="preserve"> pulse</w:t>
      </w:r>
      <w:r>
        <w:rPr>
          <w:rFonts w:ascii="Times New Roman" w:eastAsia="Times New Roman" w:hAnsi="Times New Roman" w:cs="Times New Roman"/>
          <w:sz w:val="24"/>
        </w:rPr>
        <w:t xml:space="preserve"> rate and insula activity in response to</w:t>
      </w:r>
      <w:r w:rsidR="00A0666B">
        <w:rPr>
          <w:rFonts w:ascii="Times New Roman" w:eastAsia="Times New Roman" w:hAnsi="Times New Roman" w:cs="Times New Roman"/>
          <w:sz w:val="24"/>
        </w:rPr>
        <w:t xml:space="preserve"> subjective emotional intensity</w:t>
      </w:r>
      <w:r>
        <w:rPr>
          <w:rFonts w:ascii="Times New Roman" w:eastAsia="Times New Roman" w:hAnsi="Times New Roman" w:cs="Times New Roman"/>
          <w:sz w:val="24"/>
        </w:rPr>
        <w:t xml:space="preserve">. We found a positive correlation between heart rate and valence level when listening to music only in the high interoceptive sensitivity group. The valence level was also positively correlated with music-elicited anterior insula activity. Furthermore, a region of interest analysis of insula subregions revealed significant activity in the </w:t>
      </w:r>
      <w:r w:rsidR="00A0666B">
        <w:rPr>
          <w:rFonts w:ascii="Times New Roman" w:eastAsia="Times New Roman" w:hAnsi="Times New Roman" w:cs="Times New Roman"/>
          <w:sz w:val="24"/>
        </w:rPr>
        <w:t>left</w:t>
      </w:r>
      <w:r>
        <w:rPr>
          <w:rFonts w:ascii="Times New Roman" w:eastAsia="Times New Roman" w:hAnsi="Times New Roman" w:cs="Times New Roman"/>
          <w:sz w:val="24"/>
        </w:rPr>
        <w:t xml:space="preserve"> dorsal dysgranular insula for individuals with high interoceptive sensitivity relative to individuals with low interoceptive sensitivity while listening to the high-valence music pieces. Our results suggest that individuals with high interoceptive sensitivity use their physiological responses to assess their emotional level when listening to music. In addition, insula activity may reflect the use of interocep</w:t>
      </w:r>
      <w:r w:rsidR="0083306C">
        <w:rPr>
          <w:rFonts w:ascii="Times New Roman" w:eastAsia="Times New Roman" w:hAnsi="Times New Roman" w:cs="Times New Roman"/>
          <w:sz w:val="24"/>
        </w:rPr>
        <w:t xml:space="preserve">tive signals </w:t>
      </w:r>
      <w:r>
        <w:rPr>
          <w:rFonts w:ascii="Times New Roman" w:eastAsia="Times New Roman" w:hAnsi="Times New Roman" w:cs="Times New Roman"/>
          <w:sz w:val="24"/>
        </w:rPr>
        <w:t>to estimate emotions.</w:t>
      </w:r>
    </w:p>
    <w:p w14:paraId="422B42C4" w14:textId="77777777" w:rsidR="00EB4D2F" w:rsidRDefault="00EB4D2F" w:rsidP="000038BB">
      <w:pPr>
        <w:spacing w:line="480" w:lineRule="auto"/>
        <w:ind w:firstLine="485"/>
        <w:rPr>
          <w:rFonts w:ascii="Times New Roman" w:eastAsia="Times New Roman" w:hAnsi="Times New Roman" w:cs="Times New Roman"/>
          <w:sz w:val="24"/>
        </w:rPr>
      </w:pPr>
    </w:p>
    <w:p w14:paraId="10AD27F5" w14:textId="2729039F" w:rsidR="00EB4D2F" w:rsidRDefault="006D2CF2" w:rsidP="000038BB">
      <w:pPr>
        <w:spacing w:line="480" w:lineRule="auto"/>
        <w:ind w:firstLine="485"/>
        <w:rPr>
          <w:rFonts w:ascii="Times New Roman" w:eastAsia="Times New Roman" w:hAnsi="Times New Roman" w:cs="Times New Roman"/>
          <w:sz w:val="24"/>
        </w:rPr>
      </w:pPr>
      <w:r>
        <w:rPr>
          <w:rFonts w:ascii="Times New Roman" w:eastAsia="Times New Roman" w:hAnsi="Times New Roman" w:cs="Times New Roman"/>
          <w:b/>
          <w:sz w:val="24"/>
        </w:rPr>
        <w:t>Keywords:</w:t>
      </w:r>
      <w:r>
        <w:rPr>
          <w:rFonts w:ascii="Times New Roman" w:eastAsia="Times New Roman" w:hAnsi="Times New Roman" w:cs="Times New Roman"/>
          <w:sz w:val="24"/>
        </w:rPr>
        <w:t xml:space="preserve"> Emotion, </w:t>
      </w:r>
      <w:r w:rsidR="00A0666B">
        <w:rPr>
          <w:rFonts w:ascii="Times New Roman" w:eastAsia="Times New Roman" w:hAnsi="Times New Roman" w:cs="Times New Roman"/>
          <w:sz w:val="24"/>
        </w:rPr>
        <w:t>Pulse</w:t>
      </w:r>
      <w:r>
        <w:rPr>
          <w:rFonts w:ascii="Times New Roman" w:eastAsia="Times New Roman" w:hAnsi="Times New Roman" w:cs="Times New Roman"/>
          <w:sz w:val="24"/>
        </w:rPr>
        <w:t xml:space="preserve"> rate, Insula, Interoceptive sensitivity, Music</w:t>
      </w:r>
    </w:p>
    <w:p w14:paraId="5DE291CF" w14:textId="77777777" w:rsidR="00EB4D2F" w:rsidRDefault="006D2CF2" w:rsidP="000038BB">
      <w:pPr>
        <w:widowControl/>
        <w:spacing w:line="480" w:lineRule="auto"/>
        <w:ind w:firstLine="0"/>
        <w:jc w:val="left"/>
        <w:rPr>
          <w:rFonts w:ascii="Times New Roman" w:eastAsia="Times New Roman" w:hAnsi="Times New Roman" w:cs="Times New Roman"/>
          <w:sz w:val="24"/>
        </w:rPr>
      </w:pPr>
      <w:r>
        <w:rPr>
          <w:rFonts w:ascii="游明朝" w:eastAsia="游明朝" w:hAnsi="游明朝" w:cs="游明朝"/>
        </w:rPr>
        <w:br w:type="page"/>
      </w:r>
    </w:p>
    <w:p w14:paraId="580087B1" w14:textId="77777777" w:rsidR="00EB4D2F" w:rsidRPr="00034762" w:rsidRDefault="006D2CF2" w:rsidP="008630F3">
      <w:pPr>
        <w:pStyle w:val="1"/>
      </w:pPr>
      <w:r w:rsidRPr="00034762">
        <w:lastRenderedPageBreak/>
        <w:t>Introduction</w:t>
      </w:r>
    </w:p>
    <w:p w14:paraId="630E4CC4" w14:textId="77777777" w:rsidR="00607359" w:rsidRDefault="006D2CF2" w:rsidP="000038BB">
      <w:pPr>
        <w:spacing w:line="480" w:lineRule="auto"/>
        <w:ind w:firstLine="324"/>
        <w:rPr>
          <w:rFonts w:ascii="Times New Roman" w:eastAsia="Times New Roman" w:hAnsi="Times New Roman" w:cs="Times New Roman"/>
          <w:sz w:val="24"/>
        </w:rPr>
      </w:pPr>
      <w:r w:rsidRPr="00E84DBE">
        <w:rPr>
          <w:rFonts w:ascii="Times New Roman" w:eastAsia="Times New Roman" w:hAnsi="Times New Roman" w:cs="Times New Roman"/>
          <w:sz w:val="24"/>
        </w:rPr>
        <w:t xml:space="preserve">Interoception, the neural sensation of internal bodily states </w:t>
      </w:r>
      <w:r w:rsidR="00270154">
        <w:rPr>
          <w:rFonts w:ascii="Times New Roman" w:hAnsi="Times New Roman" w:cs="Times New Roman"/>
          <w:noProof/>
          <w:sz w:val="24"/>
          <w:szCs w:val="24"/>
        </w:rPr>
        <w:t>[1, 2]</w:t>
      </w:r>
      <w:r w:rsidRPr="00E84DBE">
        <w:rPr>
          <w:rFonts w:ascii="Times New Roman" w:eastAsia="Times New Roman" w:hAnsi="Times New Roman" w:cs="Times New Roman"/>
          <w:sz w:val="24"/>
        </w:rPr>
        <w:t xml:space="preserve">, has become a topic of significant interest </w:t>
      </w:r>
      <w:r w:rsidR="00887A16">
        <w:rPr>
          <w:rFonts w:ascii="Times New Roman" w:eastAsia="Times New Roman" w:hAnsi="Times New Roman" w:cs="Times New Roman"/>
          <w:sz w:val="24"/>
        </w:rPr>
        <w:t>owing</w:t>
      </w:r>
      <w:r w:rsidR="00887A16" w:rsidRPr="00E84DBE">
        <w:rPr>
          <w:rFonts w:ascii="Times New Roman" w:eastAsia="Times New Roman" w:hAnsi="Times New Roman" w:cs="Times New Roman"/>
          <w:sz w:val="24"/>
        </w:rPr>
        <w:t xml:space="preserve"> </w:t>
      </w:r>
      <w:r w:rsidRPr="00E84DBE">
        <w:rPr>
          <w:rFonts w:ascii="Times New Roman" w:eastAsia="Times New Roman" w:hAnsi="Times New Roman" w:cs="Times New Roman"/>
          <w:sz w:val="24"/>
        </w:rPr>
        <w:t xml:space="preserve">to its crucial role in various aspects of human behavior, including emotion, decision-making, social interaction, and mental health </w:t>
      </w:r>
      <w:r w:rsidR="00270154">
        <w:rPr>
          <w:rFonts w:ascii="Times New Roman" w:hAnsi="Times New Roman" w:cs="Times New Roman"/>
          <w:noProof/>
          <w:sz w:val="24"/>
          <w:szCs w:val="24"/>
        </w:rPr>
        <w:t>[3-9]</w:t>
      </w:r>
      <w:r w:rsidRPr="00E84DBE">
        <w:rPr>
          <w:rFonts w:ascii="Times New Roman" w:eastAsia="Times New Roman" w:hAnsi="Times New Roman" w:cs="Times New Roman"/>
          <w:sz w:val="24"/>
        </w:rPr>
        <w:t xml:space="preserve">. Recent studies have revealed that individuals with high interoceptive sensitivity experience a significant decrease in heart rate when presented with emotional images </w:t>
      </w:r>
      <w:r w:rsidR="00270154">
        <w:rPr>
          <w:rFonts w:ascii="Times New Roman" w:hAnsi="Times New Roman" w:cs="Times New Roman"/>
          <w:noProof/>
          <w:sz w:val="24"/>
          <w:szCs w:val="24"/>
        </w:rPr>
        <w:t>[10, 11]</w:t>
      </w:r>
      <w:r w:rsidRPr="00E84DBE">
        <w:rPr>
          <w:rFonts w:ascii="Times New Roman" w:eastAsia="Times New Roman" w:hAnsi="Times New Roman" w:cs="Times New Roman"/>
          <w:sz w:val="24"/>
        </w:rPr>
        <w:t xml:space="preserve">. Additionally, it has been shown that heart rate and other cardiovascular parameters during emotional image observation differ based on the level of interoceptive sensitivity </w:t>
      </w:r>
      <w:r w:rsidR="00270154">
        <w:rPr>
          <w:rFonts w:ascii="Times New Roman" w:hAnsi="Times New Roman" w:cs="Times New Roman"/>
          <w:noProof/>
          <w:sz w:val="24"/>
          <w:szCs w:val="24"/>
        </w:rPr>
        <w:t>[12]</w:t>
      </w:r>
      <w:r w:rsidRPr="00E84DBE">
        <w:rPr>
          <w:rFonts w:ascii="Times New Roman" w:eastAsia="Times New Roman" w:hAnsi="Times New Roman" w:cs="Times New Roman"/>
          <w:sz w:val="24"/>
        </w:rPr>
        <w:t>.</w:t>
      </w:r>
    </w:p>
    <w:p w14:paraId="5B7D5F80" w14:textId="33E76BB2" w:rsidR="00BC01CA" w:rsidRDefault="006D2CF2" w:rsidP="000038BB">
      <w:pPr>
        <w:spacing w:line="480" w:lineRule="auto"/>
        <w:ind w:firstLine="324"/>
        <w:rPr>
          <w:rFonts w:ascii="Times New Roman" w:eastAsia="Times New Roman" w:hAnsi="Times New Roman" w:cs="Times New Roman"/>
          <w:sz w:val="24"/>
        </w:rPr>
      </w:pPr>
      <w:r w:rsidRPr="00E84DBE">
        <w:rPr>
          <w:rFonts w:ascii="Times New Roman" w:eastAsia="Times New Roman" w:hAnsi="Times New Roman" w:cs="Times New Roman"/>
          <w:sz w:val="24"/>
        </w:rPr>
        <w:t xml:space="preserve">These findings suggest that </w:t>
      </w:r>
      <w:r w:rsidR="00732A7B">
        <w:rPr>
          <w:rFonts w:ascii="Times New Roman" w:eastAsia="Times New Roman" w:hAnsi="Times New Roman" w:cs="Times New Roman"/>
          <w:sz w:val="24"/>
        </w:rPr>
        <w:t xml:space="preserve">the </w:t>
      </w:r>
      <w:r w:rsidRPr="00E84DBE">
        <w:rPr>
          <w:rFonts w:ascii="Times New Roman" w:eastAsia="Times New Roman" w:hAnsi="Times New Roman" w:cs="Times New Roman"/>
          <w:sz w:val="24"/>
        </w:rPr>
        <w:t xml:space="preserve">physiological responses </w:t>
      </w:r>
      <w:r w:rsidR="00732A7B">
        <w:rPr>
          <w:rFonts w:ascii="Times New Roman" w:eastAsia="Times New Roman" w:hAnsi="Times New Roman" w:cs="Times New Roman"/>
          <w:sz w:val="24"/>
        </w:rPr>
        <w:t xml:space="preserve">of an individual </w:t>
      </w:r>
      <w:r w:rsidRPr="00E84DBE">
        <w:rPr>
          <w:rFonts w:ascii="Times New Roman" w:eastAsia="Times New Roman" w:hAnsi="Times New Roman" w:cs="Times New Roman"/>
          <w:sz w:val="24"/>
        </w:rPr>
        <w:t xml:space="preserve">to emotional stimuli are contingent on their level of interoceptive sensitivity, which is defined as their ability to perceive and report physiological signals. However, despite these significant findings, some behavioral studies have not found a clear relationship between interoceptive sensitivity and physiological responses </w:t>
      </w:r>
      <w:r w:rsidR="00270154">
        <w:rPr>
          <w:rFonts w:ascii="Times New Roman" w:hAnsi="Times New Roman" w:cs="Times New Roman"/>
          <w:noProof/>
          <w:sz w:val="24"/>
          <w:szCs w:val="24"/>
        </w:rPr>
        <w:t>[13, 14]</w:t>
      </w:r>
      <w:r w:rsidRPr="00E84DBE">
        <w:rPr>
          <w:rFonts w:ascii="Times New Roman" w:eastAsia="Times New Roman" w:hAnsi="Times New Roman" w:cs="Times New Roman"/>
          <w:sz w:val="24"/>
        </w:rPr>
        <w:t xml:space="preserve">. For example, it has been reported that there is no discernible difference in heart rate or skin conductance </w:t>
      </w:r>
      <w:r w:rsidR="00DC4A78">
        <w:rPr>
          <w:rFonts w:ascii="Times New Roman" w:eastAsia="Times New Roman" w:hAnsi="Times New Roman" w:cs="Times New Roman"/>
          <w:sz w:val="24"/>
        </w:rPr>
        <w:t xml:space="preserve">in </w:t>
      </w:r>
      <w:r w:rsidRPr="00E84DBE">
        <w:rPr>
          <w:rFonts w:ascii="Times New Roman" w:eastAsia="Times New Roman" w:hAnsi="Times New Roman" w:cs="Times New Roman"/>
          <w:sz w:val="24"/>
        </w:rPr>
        <w:t xml:space="preserve">response to emotional videos between groups with high and low interoception sensitivity </w:t>
      </w:r>
      <w:r w:rsidR="00270154">
        <w:rPr>
          <w:rFonts w:ascii="Times New Roman" w:hAnsi="Times New Roman" w:cs="Times New Roman"/>
          <w:noProof/>
          <w:sz w:val="24"/>
          <w:szCs w:val="24"/>
        </w:rPr>
        <w:t>[13]</w:t>
      </w:r>
      <w:r w:rsidRPr="00E84DBE">
        <w:rPr>
          <w:rFonts w:ascii="Times New Roman" w:eastAsia="Times New Roman" w:hAnsi="Times New Roman" w:cs="Times New Roman"/>
          <w:sz w:val="24"/>
        </w:rPr>
        <w:t>.</w:t>
      </w:r>
    </w:p>
    <w:p w14:paraId="147EB9F2" w14:textId="44150E6D" w:rsidR="00E84DBE" w:rsidRDefault="006D2CF2" w:rsidP="000038BB">
      <w:pPr>
        <w:spacing w:line="480" w:lineRule="auto"/>
        <w:ind w:firstLine="324"/>
        <w:rPr>
          <w:rFonts w:ascii="Times New Roman" w:eastAsia="Times New Roman" w:hAnsi="Times New Roman" w:cs="Times New Roman"/>
          <w:sz w:val="24"/>
        </w:rPr>
      </w:pPr>
      <w:r w:rsidRPr="00E84DBE">
        <w:rPr>
          <w:rFonts w:ascii="Times New Roman" w:eastAsia="Times New Roman" w:hAnsi="Times New Roman" w:cs="Times New Roman"/>
          <w:sz w:val="24"/>
        </w:rPr>
        <w:t xml:space="preserve">One possible explanation for these inconclusive results could be the impact of subjective preferences </w:t>
      </w:r>
      <w:r w:rsidR="00FF7BE7">
        <w:rPr>
          <w:rFonts w:ascii="Times New Roman" w:eastAsia="Times New Roman" w:hAnsi="Times New Roman" w:cs="Times New Roman"/>
          <w:sz w:val="24"/>
        </w:rPr>
        <w:t>for emotional stimuli</w:t>
      </w:r>
      <w:r w:rsidR="0060450B">
        <w:rPr>
          <w:rFonts w:ascii="Times New Roman" w:eastAsia="Times New Roman" w:hAnsi="Times New Roman" w:cs="Times New Roman"/>
          <w:sz w:val="24"/>
        </w:rPr>
        <w:t xml:space="preserve"> on the physiological</w:t>
      </w:r>
      <w:r w:rsidR="00FF7BE7">
        <w:rPr>
          <w:rFonts w:ascii="Times New Roman" w:eastAsia="Times New Roman" w:hAnsi="Times New Roman" w:cs="Times New Roman"/>
          <w:sz w:val="24"/>
        </w:rPr>
        <w:t xml:space="preserve"> </w:t>
      </w:r>
      <w:r w:rsidRPr="00E84DBE">
        <w:rPr>
          <w:rFonts w:ascii="Times New Roman" w:eastAsia="Times New Roman" w:hAnsi="Times New Roman" w:cs="Times New Roman"/>
          <w:sz w:val="24"/>
        </w:rPr>
        <w:t xml:space="preserve">responses. For instance, studies on physiological responses to music have shown that music genre preferences can influence the strength of physiological responses to music, with weaker physiological responses to non-preferred music </w:t>
      </w:r>
      <w:r w:rsidR="00270154">
        <w:rPr>
          <w:rFonts w:ascii="Times New Roman" w:hAnsi="Times New Roman" w:cs="Times New Roman"/>
          <w:noProof/>
          <w:sz w:val="24"/>
          <w:szCs w:val="24"/>
        </w:rPr>
        <w:t>[15]</w:t>
      </w:r>
      <w:r w:rsidRPr="00E84DBE">
        <w:rPr>
          <w:rFonts w:ascii="Times New Roman" w:eastAsia="Times New Roman" w:hAnsi="Times New Roman" w:cs="Times New Roman"/>
          <w:sz w:val="24"/>
        </w:rPr>
        <w:t>. Therefore, we hypothesize that the subjective emotional</w:t>
      </w:r>
      <w:r w:rsidR="00587C80">
        <w:rPr>
          <w:rFonts w:ascii="Times New Roman" w:eastAsia="Times New Roman" w:hAnsi="Times New Roman" w:cs="Times New Roman"/>
          <w:sz w:val="24"/>
        </w:rPr>
        <w:t xml:space="preserve"> </w:t>
      </w:r>
      <w:r w:rsidRPr="00E84DBE">
        <w:rPr>
          <w:rFonts w:ascii="Times New Roman" w:eastAsia="Times New Roman" w:hAnsi="Times New Roman" w:cs="Times New Roman"/>
          <w:sz w:val="24"/>
        </w:rPr>
        <w:t xml:space="preserve">intensity </w:t>
      </w:r>
      <w:r w:rsidR="00B27116">
        <w:rPr>
          <w:rFonts w:ascii="Times New Roman" w:eastAsia="Times New Roman" w:hAnsi="Times New Roman" w:cs="Times New Roman"/>
          <w:sz w:val="24"/>
        </w:rPr>
        <w:t>of</w:t>
      </w:r>
      <w:r w:rsidRPr="00E84DBE">
        <w:rPr>
          <w:rFonts w:ascii="Times New Roman" w:eastAsia="Times New Roman" w:hAnsi="Times New Roman" w:cs="Times New Roman"/>
          <w:sz w:val="24"/>
        </w:rPr>
        <w:t xml:space="preserve"> stimuli is an important factor to elicit emotion-related physiological responses depending on individual difference</w:t>
      </w:r>
      <w:r w:rsidR="00672CB3">
        <w:rPr>
          <w:rFonts w:ascii="Times New Roman" w:eastAsia="Times New Roman" w:hAnsi="Times New Roman" w:cs="Times New Roman"/>
          <w:sz w:val="24"/>
        </w:rPr>
        <w:t>s</w:t>
      </w:r>
      <w:r w:rsidRPr="00E84DBE">
        <w:rPr>
          <w:rFonts w:ascii="Times New Roman" w:eastAsia="Times New Roman" w:hAnsi="Times New Roman" w:cs="Times New Roman"/>
          <w:sz w:val="24"/>
        </w:rPr>
        <w:t xml:space="preserve"> in interoceptive sensitivity.</w:t>
      </w:r>
    </w:p>
    <w:p w14:paraId="7F60D454" w14:textId="44B4C105" w:rsidR="004C23A5" w:rsidRDefault="006D2CF2" w:rsidP="000038BB">
      <w:pPr>
        <w:spacing w:line="480" w:lineRule="auto"/>
        <w:ind w:firstLine="324"/>
        <w:rPr>
          <w:rFonts w:ascii="Times New Roman" w:eastAsia="游明朝" w:hAnsi="Times New Roman" w:cs="Times New Roman"/>
          <w:sz w:val="24"/>
        </w:rPr>
      </w:pPr>
      <w:r w:rsidRPr="000434C2">
        <w:rPr>
          <w:rFonts w:ascii="Times New Roman" w:eastAsia="游明朝" w:hAnsi="Times New Roman" w:cs="Times New Roman"/>
          <w:sz w:val="24"/>
        </w:rPr>
        <w:lastRenderedPageBreak/>
        <w:t>In the cerebral cortex, the insula is a structure implicated in interoceptive information</w:t>
      </w:r>
      <w:r w:rsidR="0056398A" w:rsidRPr="0056398A">
        <w:rPr>
          <w:rFonts w:ascii="Times New Roman" w:eastAsia="游明朝" w:hAnsi="Times New Roman" w:cs="Times New Roman"/>
          <w:sz w:val="24"/>
        </w:rPr>
        <w:t xml:space="preserve"> </w:t>
      </w:r>
      <w:r w:rsidR="0056398A" w:rsidRPr="000434C2">
        <w:rPr>
          <w:rFonts w:ascii="Times New Roman" w:eastAsia="游明朝" w:hAnsi="Times New Roman" w:cs="Times New Roman"/>
          <w:sz w:val="24"/>
        </w:rPr>
        <w:t>processing</w:t>
      </w:r>
      <w:r w:rsidRPr="000434C2">
        <w:rPr>
          <w:rFonts w:ascii="Times New Roman" w:eastAsia="游明朝" w:hAnsi="Times New Roman" w:cs="Times New Roman"/>
          <w:sz w:val="24"/>
        </w:rPr>
        <w:t>, including heartbeat, breathing, hunger, pain, thirst</w:t>
      </w:r>
      <w:r w:rsidR="00593549">
        <w:rPr>
          <w:rFonts w:ascii="Times New Roman" w:eastAsia="游明朝" w:hAnsi="Times New Roman" w:cs="Times New Roman"/>
          <w:sz w:val="24"/>
        </w:rPr>
        <w:t>,</w:t>
      </w:r>
      <w:r w:rsidRPr="000434C2">
        <w:rPr>
          <w:rFonts w:ascii="Times New Roman" w:eastAsia="游明朝" w:hAnsi="Times New Roman" w:cs="Times New Roman"/>
          <w:sz w:val="24"/>
        </w:rPr>
        <w:t xml:space="preserve"> and stomach sensations </w:t>
      </w:r>
      <w:r w:rsidR="00270154">
        <w:rPr>
          <w:rFonts w:ascii="Times New Roman" w:eastAsia="游明朝" w:hAnsi="Times New Roman" w:cs="Times New Roman"/>
          <w:noProof/>
          <w:sz w:val="24"/>
          <w:szCs w:val="24"/>
        </w:rPr>
        <w:t>[16, 17]</w:t>
      </w:r>
      <w:r w:rsidRPr="000434C2">
        <w:rPr>
          <w:rFonts w:ascii="Times New Roman" w:eastAsia="游明朝" w:hAnsi="Times New Roman" w:cs="Times New Roman"/>
          <w:sz w:val="24"/>
        </w:rPr>
        <w:t>. The insula is also implicated in higher-order cognitive processes</w:t>
      </w:r>
      <w:r w:rsidR="00214EEE">
        <w:rPr>
          <w:rFonts w:ascii="Times New Roman" w:eastAsia="游明朝" w:hAnsi="Times New Roman" w:cs="Times New Roman"/>
          <w:sz w:val="24"/>
        </w:rPr>
        <w:t>,</w:t>
      </w:r>
      <w:r w:rsidRPr="000434C2">
        <w:rPr>
          <w:rFonts w:ascii="Times New Roman" w:eastAsia="游明朝" w:hAnsi="Times New Roman" w:cs="Times New Roman"/>
          <w:sz w:val="24"/>
        </w:rPr>
        <w:t xml:space="preserve"> such as the emergence of interoceptive awareness </w:t>
      </w:r>
      <w:r w:rsidR="00270154">
        <w:rPr>
          <w:rFonts w:ascii="Times New Roman" w:eastAsia="游明朝" w:hAnsi="Times New Roman" w:cs="Times New Roman"/>
          <w:noProof/>
          <w:sz w:val="24"/>
          <w:szCs w:val="24"/>
        </w:rPr>
        <w:t>[3, 4, 18-22]</w:t>
      </w:r>
      <w:r w:rsidR="006C4856">
        <w:rPr>
          <w:rFonts w:ascii="Times New Roman" w:eastAsia="游明朝" w:hAnsi="Times New Roman" w:cs="Times New Roman"/>
          <w:sz w:val="24"/>
          <w:szCs w:val="24"/>
        </w:rPr>
        <w:t>,</w:t>
      </w:r>
      <w:r w:rsidRPr="000434C2">
        <w:rPr>
          <w:rFonts w:ascii="Times New Roman" w:eastAsia="游明朝" w:hAnsi="Times New Roman" w:cs="Times New Roman"/>
          <w:sz w:val="24"/>
        </w:rPr>
        <w:t xml:space="preserve"> and in emotional responses to emotion-eliciting stimuli, including auditory signals such as music </w:t>
      </w:r>
      <w:r w:rsidR="00270154">
        <w:rPr>
          <w:rFonts w:ascii="Times New Roman" w:eastAsia="游明朝" w:hAnsi="Times New Roman" w:cs="Times New Roman"/>
          <w:noProof/>
          <w:sz w:val="24"/>
        </w:rPr>
        <w:t>[23-25]</w:t>
      </w:r>
      <w:r w:rsidRPr="000434C2">
        <w:rPr>
          <w:rFonts w:ascii="Times New Roman" w:eastAsia="游明朝" w:hAnsi="Times New Roman" w:cs="Times New Roman"/>
          <w:sz w:val="24"/>
        </w:rPr>
        <w:t xml:space="preserve">. For example, insula activity has been reported while listening to music stimuli </w:t>
      </w:r>
      <w:r w:rsidR="00270154">
        <w:rPr>
          <w:rFonts w:ascii="Times New Roman" w:eastAsia="游明朝" w:hAnsi="Times New Roman" w:cs="Times New Roman"/>
          <w:noProof/>
          <w:sz w:val="24"/>
        </w:rPr>
        <w:t>[23]</w:t>
      </w:r>
      <w:r w:rsidRPr="000434C2">
        <w:rPr>
          <w:rFonts w:ascii="Times New Roman" w:eastAsia="游明朝" w:hAnsi="Times New Roman" w:cs="Times New Roman"/>
          <w:sz w:val="24"/>
        </w:rPr>
        <w:t xml:space="preserve">. Anatomically, the insula is subdivided into three neuroanatomical modules based on its cytoarchitectural organization: anterior agranular insula, mid-dorsal dysgranular insula, and posterior granular insula </w:t>
      </w:r>
      <w:r w:rsidR="00270154">
        <w:rPr>
          <w:rFonts w:ascii="Times New Roman" w:eastAsia="游明朝" w:hAnsi="Times New Roman" w:cs="Times New Roman"/>
          <w:noProof/>
          <w:sz w:val="24"/>
          <w:szCs w:val="24"/>
        </w:rPr>
        <w:t>[26, 27]</w:t>
      </w:r>
      <w:r w:rsidRPr="000434C2">
        <w:rPr>
          <w:rFonts w:ascii="Times New Roman" w:eastAsia="游明朝" w:hAnsi="Times New Roman" w:cs="Times New Roman"/>
          <w:sz w:val="24"/>
        </w:rPr>
        <w:t>.</w:t>
      </w:r>
    </w:p>
    <w:p w14:paraId="51C137B7" w14:textId="76D74582" w:rsidR="00E84DBE" w:rsidRDefault="006D2CF2" w:rsidP="000038BB">
      <w:pPr>
        <w:spacing w:line="480" w:lineRule="auto"/>
        <w:ind w:firstLine="324"/>
        <w:rPr>
          <w:rFonts w:ascii="Times New Roman" w:eastAsia="游明朝" w:hAnsi="Times New Roman" w:cs="Times New Roman"/>
          <w:sz w:val="24"/>
        </w:rPr>
      </w:pPr>
      <w:r w:rsidRPr="000434C2">
        <w:rPr>
          <w:rFonts w:ascii="Times New Roman" w:eastAsia="游明朝" w:hAnsi="Times New Roman" w:cs="Times New Roman"/>
          <w:sz w:val="24"/>
        </w:rPr>
        <w:t xml:space="preserve"> Despite research on the neural basis of interoceptive sensitivity, it has been difficult to consistently identify which, if any, of these insula modules </w:t>
      </w:r>
      <w:r w:rsidR="00654B9D">
        <w:rPr>
          <w:rFonts w:ascii="Times New Roman" w:eastAsia="游明朝" w:hAnsi="Times New Roman" w:cs="Times New Roman"/>
          <w:sz w:val="24"/>
        </w:rPr>
        <w:t>have</w:t>
      </w:r>
      <w:r w:rsidR="00654B9D" w:rsidRPr="000434C2">
        <w:rPr>
          <w:rFonts w:ascii="Times New Roman" w:eastAsia="游明朝" w:hAnsi="Times New Roman" w:cs="Times New Roman"/>
          <w:sz w:val="24"/>
        </w:rPr>
        <w:t xml:space="preserve"> </w:t>
      </w:r>
      <w:r w:rsidRPr="000434C2">
        <w:rPr>
          <w:rFonts w:ascii="Times New Roman" w:eastAsia="游明朝" w:hAnsi="Times New Roman" w:cs="Times New Roman"/>
          <w:sz w:val="24"/>
        </w:rPr>
        <w:t xml:space="preserve">a specialized role in predicting the impact of individual differences in interoceptive sensitivity on emotional responses. Previous studies have reported correlations between interoceptive sensitivity and activity in the right anterior </w:t>
      </w:r>
      <w:r w:rsidR="00270154">
        <w:rPr>
          <w:rFonts w:ascii="Times New Roman" w:eastAsia="游明朝" w:hAnsi="Times New Roman" w:cs="Times New Roman"/>
          <w:noProof/>
          <w:sz w:val="24"/>
          <w:szCs w:val="24"/>
        </w:rPr>
        <w:t>[16, 28]</w:t>
      </w:r>
      <w:r w:rsidRPr="000434C2">
        <w:rPr>
          <w:rFonts w:ascii="Times New Roman" w:eastAsia="游明朝" w:hAnsi="Times New Roman" w:cs="Times New Roman"/>
          <w:sz w:val="24"/>
        </w:rPr>
        <w:t xml:space="preserve"> or mid insula </w:t>
      </w:r>
      <w:r w:rsidR="00270154">
        <w:rPr>
          <w:rFonts w:ascii="Times New Roman" w:eastAsia="游明朝" w:hAnsi="Times New Roman" w:cs="Times New Roman"/>
          <w:noProof/>
          <w:sz w:val="24"/>
          <w:szCs w:val="24"/>
        </w:rPr>
        <w:t>[29]</w:t>
      </w:r>
      <w:r w:rsidRPr="000434C2">
        <w:rPr>
          <w:rFonts w:ascii="Times New Roman" w:eastAsia="游明朝" w:hAnsi="Times New Roman" w:cs="Times New Roman"/>
          <w:sz w:val="24"/>
        </w:rPr>
        <w:t xml:space="preserve">, as well as decreased network centrality in the right posterior insula in participants with high interoceptive sensitivity </w:t>
      </w:r>
      <w:r w:rsidR="00270154">
        <w:rPr>
          <w:rFonts w:ascii="Times New Roman" w:eastAsia="游明朝" w:hAnsi="Times New Roman" w:cs="Times New Roman"/>
          <w:noProof/>
          <w:sz w:val="24"/>
          <w:szCs w:val="24"/>
        </w:rPr>
        <w:t>[30]</w:t>
      </w:r>
      <w:r w:rsidRPr="000434C2">
        <w:rPr>
          <w:rFonts w:ascii="Times New Roman" w:eastAsia="游明朝" w:hAnsi="Times New Roman" w:cs="Times New Roman"/>
          <w:sz w:val="24"/>
        </w:rPr>
        <w:t>. Although there has been considerable progress in understanding the roles of the insula in interoception, these findings have been contradictory, and further research is needed to determine whether activity in distinct insula modules is associated with individual differences in interoceptive sensitivity, as well as emotional and physiological responses.</w:t>
      </w:r>
    </w:p>
    <w:p w14:paraId="2BB4ED16" w14:textId="7520F4F1" w:rsidR="00761733" w:rsidRPr="00761733" w:rsidRDefault="006D2CF2" w:rsidP="000038BB">
      <w:pPr>
        <w:spacing w:line="480" w:lineRule="auto"/>
        <w:ind w:firstLine="324"/>
        <w:rPr>
          <w:rFonts w:ascii="Times New Roman" w:eastAsia="游明朝" w:hAnsi="Times New Roman" w:cs="Times New Roman"/>
          <w:sz w:val="24"/>
        </w:rPr>
      </w:pPr>
      <w:r w:rsidRPr="00761733">
        <w:rPr>
          <w:rFonts w:ascii="Times New Roman" w:eastAsia="游明朝" w:hAnsi="Times New Roman" w:cs="Times New Roman"/>
          <w:sz w:val="24"/>
        </w:rPr>
        <w:t xml:space="preserve">The present study aimed to elucidate two open questions on the neural substrates </w:t>
      </w:r>
      <w:r w:rsidR="00CD6AAC">
        <w:rPr>
          <w:rFonts w:ascii="Times New Roman" w:eastAsia="游明朝" w:hAnsi="Times New Roman" w:cs="Times New Roman"/>
          <w:sz w:val="24"/>
        </w:rPr>
        <w:t>involved in</w:t>
      </w:r>
      <w:r w:rsidR="00CD6AAC" w:rsidRPr="00761733">
        <w:rPr>
          <w:rFonts w:ascii="Times New Roman" w:eastAsia="游明朝" w:hAnsi="Times New Roman" w:cs="Times New Roman"/>
          <w:sz w:val="24"/>
        </w:rPr>
        <w:t xml:space="preserve"> </w:t>
      </w:r>
      <w:r w:rsidRPr="00761733">
        <w:rPr>
          <w:rFonts w:ascii="Times New Roman" w:eastAsia="游明朝" w:hAnsi="Times New Roman" w:cs="Times New Roman"/>
          <w:sz w:val="24"/>
        </w:rPr>
        <w:t xml:space="preserve">the relationship between individual differences in interoceptive sensitivity and emotional responses to music stimuli. Firstly, it aimed to investigate whether individual differences in interoceptive sensitivity influence the relationship between </w:t>
      </w:r>
      <w:r w:rsidRPr="00761733">
        <w:rPr>
          <w:rFonts w:ascii="Times New Roman" w:eastAsia="游明朝" w:hAnsi="Times New Roman" w:cs="Times New Roman"/>
          <w:sz w:val="24"/>
        </w:rPr>
        <w:lastRenderedPageBreak/>
        <w:t xml:space="preserve">subjective emotional intensity and physiological signals in response to music stimuli. Secondly, the study aimed to explore whether individual differences in interoceptive sensitivity have an impact on insula activity during emotion </w:t>
      </w:r>
      <w:ins w:id="0" w:author="Toru Maekawa" w:date="2024-02-08T09:56:00Z">
        <w:r w:rsidR="004A304D">
          <w:rPr>
            <w:rFonts w:ascii="Times New Roman" w:eastAsia="游明朝" w:hAnsi="Times New Roman" w:cs="Times New Roman"/>
            <w:sz w:val="24"/>
          </w:rPr>
          <w:t>pro</w:t>
        </w:r>
      </w:ins>
      <w:ins w:id="1" w:author="Toru Maekawa" w:date="2024-02-08T09:57:00Z">
        <w:r w:rsidR="004A304D">
          <w:rPr>
            <w:rFonts w:ascii="Times New Roman" w:eastAsia="游明朝" w:hAnsi="Times New Roman" w:cs="Times New Roman"/>
            <w:sz w:val="24"/>
          </w:rPr>
          <w:t>cessing</w:t>
        </w:r>
      </w:ins>
      <w:del w:id="2" w:author="Toru Maekawa" w:date="2024-02-08T09:56:00Z">
        <w:r w:rsidRPr="00761733" w:rsidDel="004A304D">
          <w:rPr>
            <w:rFonts w:ascii="Times New Roman" w:eastAsia="游明朝" w:hAnsi="Times New Roman" w:cs="Times New Roman"/>
            <w:sz w:val="24"/>
          </w:rPr>
          <w:delText>recognition</w:delText>
        </w:r>
      </w:del>
      <w:r w:rsidRPr="00761733">
        <w:rPr>
          <w:rFonts w:ascii="Times New Roman" w:eastAsia="游明朝" w:hAnsi="Times New Roman" w:cs="Times New Roman"/>
          <w:sz w:val="24"/>
        </w:rPr>
        <w:t>, and if so, which specific insula subregions are involved.</w:t>
      </w:r>
    </w:p>
    <w:p w14:paraId="0588EFA6" w14:textId="7D5C6C30" w:rsidR="00A56E1A" w:rsidRDefault="006D2CF2" w:rsidP="000038BB">
      <w:pPr>
        <w:spacing w:line="480" w:lineRule="auto"/>
        <w:ind w:firstLine="324"/>
        <w:rPr>
          <w:rFonts w:ascii="Times New Roman" w:eastAsia="游明朝" w:hAnsi="Times New Roman" w:cs="Times New Roman"/>
          <w:sz w:val="24"/>
        </w:rPr>
      </w:pPr>
      <w:r w:rsidRPr="00761733">
        <w:rPr>
          <w:rFonts w:ascii="Times New Roman" w:eastAsia="游明朝" w:hAnsi="Times New Roman" w:cs="Times New Roman"/>
          <w:sz w:val="24"/>
        </w:rPr>
        <w:t>To test these hypotheses, we conducted a functional magnetic resonance imaging (fMRI) experiment to record participant</w:t>
      </w:r>
      <w:r w:rsidR="00C16C91">
        <w:rPr>
          <w:rFonts w:ascii="Times New Roman" w:eastAsia="游明朝" w:hAnsi="Times New Roman" w:cs="Times New Roman"/>
          <w:sz w:val="24"/>
        </w:rPr>
        <w:t>s’</w:t>
      </w:r>
      <w:r w:rsidRPr="00761733">
        <w:rPr>
          <w:rFonts w:ascii="Times New Roman" w:eastAsia="游明朝" w:hAnsi="Times New Roman" w:cs="Times New Roman"/>
          <w:sz w:val="24"/>
        </w:rPr>
        <w:t xml:space="preserve"> brain activity and heart rate while they listened to various music pieces. We used musical stimuli for two reasons. First, it is known that musical stimuli can induce large physiological changes. </w:t>
      </w:r>
      <w:r w:rsidR="005A156A" w:rsidRPr="005A156A">
        <w:rPr>
          <w:rFonts w:ascii="Times New Roman" w:eastAsia="游明朝" w:hAnsi="Times New Roman" w:cs="Times New Roman"/>
          <w:sz w:val="24"/>
        </w:rPr>
        <w:t>A study comparing the effects of visual and musical stimuli demonstrated that while the recognition of emotions from visual stimuli was more precise, exposure to musical stimuli resulted in more pronounced changes in electrodermal activity (EDA), heart rate, and brain wave amplitude. [31]. Furthermore, individuals often describe their responses to music using terms related to bodily sensations, such as 'chills' and 'shivering' [32, 33]. These descriptions indicate that the experience of listening to music is closely tied to changes in physiological states.</w:t>
      </w:r>
      <w:r w:rsidRPr="00761733">
        <w:rPr>
          <w:rFonts w:ascii="Times New Roman" w:eastAsia="游明朝" w:hAnsi="Times New Roman" w:cs="Times New Roman"/>
          <w:sz w:val="24"/>
        </w:rPr>
        <w:t xml:space="preserve"> Second, there is a significant overlap in the neural representation of interoceptive information and the emotional experience induced through music, with the insula </w:t>
      </w:r>
      <w:r w:rsidR="007264C6">
        <w:rPr>
          <w:rFonts w:ascii="Times New Roman" w:eastAsia="游明朝" w:hAnsi="Times New Roman" w:cs="Times New Roman"/>
          <w:sz w:val="24"/>
        </w:rPr>
        <w:t xml:space="preserve">being </w:t>
      </w:r>
      <w:r w:rsidRPr="00761733">
        <w:rPr>
          <w:rFonts w:ascii="Times New Roman" w:eastAsia="游明朝" w:hAnsi="Times New Roman" w:cs="Times New Roman"/>
          <w:sz w:val="24"/>
        </w:rPr>
        <w:t xml:space="preserve">implicated in the integration of physiological responses with emotional experience </w:t>
      </w:r>
      <w:r w:rsidR="00270154">
        <w:rPr>
          <w:rFonts w:ascii="Times New Roman" w:eastAsia="游明朝" w:hAnsi="Times New Roman" w:cs="Times New Roman"/>
          <w:noProof/>
          <w:sz w:val="24"/>
          <w:szCs w:val="24"/>
        </w:rPr>
        <w:t>[23]</w:t>
      </w:r>
      <w:r w:rsidRPr="00761733">
        <w:rPr>
          <w:rFonts w:ascii="Times New Roman" w:eastAsia="游明朝" w:hAnsi="Times New Roman" w:cs="Times New Roman"/>
          <w:sz w:val="24"/>
        </w:rPr>
        <w:t xml:space="preserve">. Therefore, musical stimuli are suitable for the present study to investigate whether the relationship between subjective emotional intensity and physiological responses </w:t>
      </w:r>
      <w:r w:rsidR="001543B5">
        <w:rPr>
          <w:rFonts w:ascii="Times New Roman" w:eastAsia="游明朝" w:hAnsi="Times New Roman" w:cs="Times New Roman"/>
          <w:sz w:val="24"/>
        </w:rPr>
        <w:t>is</w:t>
      </w:r>
      <w:r w:rsidRPr="00761733">
        <w:rPr>
          <w:rFonts w:ascii="Times New Roman" w:eastAsia="游明朝" w:hAnsi="Times New Roman" w:cs="Times New Roman"/>
          <w:sz w:val="24"/>
        </w:rPr>
        <w:t xml:space="preserve"> modulated by individual differences in interoceptive sensitivity.</w:t>
      </w:r>
    </w:p>
    <w:p w14:paraId="132563C6" w14:textId="12DB5881" w:rsidR="00E84DBE" w:rsidRDefault="006D2CF2" w:rsidP="000038BB">
      <w:pPr>
        <w:spacing w:line="480" w:lineRule="auto"/>
        <w:ind w:firstLine="324"/>
        <w:rPr>
          <w:rFonts w:ascii="Times New Roman" w:eastAsia="游明朝" w:hAnsi="Times New Roman" w:cs="Times New Roman"/>
          <w:sz w:val="24"/>
        </w:rPr>
      </w:pPr>
      <w:r w:rsidRPr="00761733">
        <w:rPr>
          <w:rFonts w:ascii="Times New Roman" w:eastAsia="游明朝" w:hAnsi="Times New Roman" w:cs="Times New Roman"/>
          <w:sz w:val="24"/>
        </w:rPr>
        <w:t>In addition to the fMRI experiment, we also conducted tasks outside of the MRI to measure participant interoceptive sensitivity. The most common psychophysical measure of interoceptive sensitivity is the heart</w:t>
      </w:r>
      <w:r w:rsidR="00252F4E">
        <w:rPr>
          <w:rFonts w:ascii="Times New Roman" w:eastAsia="游明朝" w:hAnsi="Times New Roman" w:cs="Times New Roman"/>
          <w:sz w:val="24"/>
        </w:rPr>
        <w:t>beat</w:t>
      </w:r>
      <w:r w:rsidRPr="00761733">
        <w:rPr>
          <w:rFonts w:ascii="Times New Roman" w:eastAsia="游明朝" w:hAnsi="Times New Roman" w:cs="Times New Roman"/>
          <w:sz w:val="24"/>
        </w:rPr>
        <w:t xml:space="preserve"> counting task, in which participants silently count the number of heartbeats within a certain time</w:t>
      </w:r>
      <w:r w:rsidR="00FF4B48">
        <w:rPr>
          <w:rFonts w:ascii="Times New Roman" w:eastAsia="游明朝" w:hAnsi="Times New Roman" w:cs="Times New Roman"/>
          <w:sz w:val="24"/>
        </w:rPr>
        <w:t>frame</w:t>
      </w:r>
      <w:r w:rsidRPr="00761733">
        <w:rPr>
          <w:rFonts w:ascii="Times New Roman" w:eastAsia="游明朝" w:hAnsi="Times New Roman" w:cs="Times New Roman"/>
          <w:sz w:val="24"/>
        </w:rPr>
        <w:t xml:space="preserve">. However, some literature </w:t>
      </w:r>
      <w:r w:rsidRPr="00761733">
        <w:rPr>
          <w:rFonts w:ascii="Times New Roman" w:eastAsia="游明朝" w:hAnsi="Times New Roman" w:cs="Times New Roman"/>
          <w:sz w:val="24"/>
        </w:rPr>
        <w:lastRenderedPageBreak/>
        <w:t xml:space="preserve">questions the validity of </w:t>
      </w:r>
      <w:r w:rsidR="00A27B15">
        <w:rPr>
          <w:rFonts w:ascii="Times New Roman" w:eastAsia="游明朝" w:hAnsi="Times New Roman" w:cs="Times New Roman"/>
          <w:sz w:val="24"/>
        </w:rPr>
        <w:t>this</w:t>
      </w:r>
      <w:r w:rsidRPr="00761733">
        <w:rPr>
          <w:rFonts w:ascii="Times New Roman" w:eastAsia="游明朝" w:hAnsi="Times New Roman" w:cs="Times New Roman"/>
          <w:sz w:val="24"/>
        </w:rPr>
        <w:t xml:space="preserve"> task </w:t>
      </w:r>
      <w:r w:rsidR="00270154">
        <w:rPr>
          <w:rFonts w:ascii="Times New Roman" w:hAnsi="Times New Roman" w:cs="Times New Roman"/>
          <w:noProof/>
          <w:sz w:val="24"/>
          <w:szCs w:val="24"/>
        </w:rPr>
        <w:t>[34-36]</w:t>
      </w:r>
      <w:r w:rsidRPr="00761733">
        <w:rPr>
          <w:rFonts w:ascii="Times New Roman" w:eastAsia="游明朝" w:hAnsi="Times New Roman" w:cs="Times New Roman"/>
          <w:sz w:val="24"/>
        </w:rPr>
        <w:t>, and some studies have focused on the heart</w:t>
      </w:r>
      <w:r w:rsidR="001C3EA4">
        <w:rPr>
          <w:rFonts w:ascii="Times New Roman" w:eastAsia="游明朝" w:hAnsi="Times New Roman" w:cs="Times New Roman"/>
          <w:sz w:val="24"/>
        </w:rPr>
        <w:t>beat</w:t>
      </w:r>
      <w:r w:rsidRPr="00761733">
        <w:rPr>
          <w:rFonts w:ascii="Times New Roman" w:eastAsia="游明朝" w:hAnsi="Times New Roman" w:cs="Times New Roman"/>
          <w:sz w:val="24"/>
        </w:rPr>
        <w:t xml:space="preserve"> discrimination task </w:t>
      </w:r>
      <w:r w:rsidR="00270154">
        <w:rPr>
          <w:rFonts w:ascii="Times New Roman" w:hAnsi="Times New Roman" w:cs="Times New Roman"/>
          <w:noProof/>
          <w:sz w:val="24"/>
          <w:szCs w:val="24"/>
        </w:rPr>
        <w:t>[37, 38]</w:t>
      </w:r>
      <w:r w:rsidRPr="00761733">
        <w:rPr>
          <w:rFonts w:ascii="Times New Roman" w:eastAsia="游明朝" w:hAnsi="Times New Roman" w:cs="Times New Roman"/>
          <w:sz w:val="24"/>
        </w:rPr>
        <w:t xml:space="preserve">, in which participants listen to a sound stimulus and </w:t>
      </w:r>
      <w:r w:rsidR="008013EE">
        <w:rPr>
          <w:rFonts w:ascii="Times New Roman" w:eastAsia="游明朝" w:hAnsi="Times New Roman" w:cs="Times New Roman"/>
          <w:sz w:val="24"/>
        </w:rPr>
        <w:t>assess</w:t>
      </w:r>
      <w:r w:rsidRPr="00761733">
        <w:rPr>
          <w:rFonts w:ascii="Times New Roman" w:eastAsia="游明朝" w:hAnsi="Times New Roman" w:cs="Times New Roman"/>
          <w:sz w:val="24"/>
        </w:rPr>
        <w:t xml:space="preserve"> whether it matches the timing of their heart</w:t>
      </w:r>
      <w:r w:rsidR="001C3EA4">
        <w:rPr>
          <w:rFonts w:ascii="Times New Roman" w:eastAsia="游明朝" w:hAnsi="Times New Roman" w:cs="Times New Roman"/>
          <w:sz w:val="24"/>
        </w:rPr>
        <w:t>beat</w:t>
      </w:r>
      <w:r w:rsidRPr="00761733">
        <w:rPr>
          <w:rFonts w:ascii="Times New Roman" w:eastAsia="游明朝" w:hAnsi="Times New Roman" w:cs="Times New Roman"/>
          <w:sz w:val="24"/>
        </w:rPr>
        <w:t xml:space="preserve">. In the present study, </w:t>
      </w:r>
      <w:r w:rsidR="00372E4E">
        <w:rPr>
          <w:rFonts w:ascii="Times New Roman" w:eastAsia="游明朝" w:hAnsi="Times New Roman" w:cs="Times New Roman"/>
          <w:sz w:val="24"/>
        </w:rPr>
        <w:t xml:space="preserve">the </w:t>
      </w:r>
      <w:r w:rsidRPr="00761733">
        <w:rPr>
          <w:rFonts w:ascii="Times New Roman" w:eastAsia="游明朝" w:hAnsi="Times New Roman" w:cs="Times New Roman"/>
          <w:sz w:val="24"/>
        </w:rPr>
        <w:t>participants performed both tasks. We then compared individual differences in physiological responses, brain activity during music listening, and interoceptive sensitivity.</w:t>
      </w:r>
    </w:p>
    <w:p w14:paraId="20AAE4B8" w14:textId="77777777" w:rsidR="005743D2" w:rsidRDefault="005743D2" w:rsidP="000038BB">
      <w:pPr>
        <w:spacing w:line="480" w:lineRule="auto"/>
        <w:ind w:firstLine="324"/>
        <w:rPr>
          <w:rFonts w:ascii="Times New Roman" w:eastAsia="游明朝" w:hAnsi="Times New Roman" w:cs="Times New Roman"/>
          <w:sz w:val="24"/>
        </w:rPr>
      </w:pPr>
    </w:p>
    <w:p w14:paraId="1CF93671" w14:textId="384D766B" w:rsidR="00EB4D2F" w:rsidRDefault="006D2CF2" w:rsidP="008630F3">
      <w:pPr>
        <w:pStyle w:val="1"/>
      </w:pPr>
      <w:r>
        <w:t xml:space="preserve">Materials and </w:t>
      </w:r>
      <w:r w:rsidR="00164518">
        <w:t>Methods</w:t>
      </w:r>
    </w:p>
    <w:p w14:paraId="1FAA51FD" w14:textId="77777777" w:rsidR="00EB4D2F" w:rsidRPr="00034762" w:rsidRDefault="006D2CF2" w:rsidP="00CA2C9D">
      <w:pPr>
        <w:pStyle w:val="2"/>
      </w:pPr>
      <w:r w:rsidRPr="00034762">
        <w:t>Participants</w:t>
      </w:r>
    </w:p>
    <w:p w14:paraId="6BB68681" w14:textId="03DEFC86" w:rsidR="00EA2F1C" w:rsidRDefault="006D2CF2" w:rsidP="000038BB">
      <w:pPr>
        <w:spacing w:line="480" w:lineRule="auto"/>
        <w:ind w:firstLine="324"/>
        <w:rPr>
          <w:rFonts w:ascii="Times New Roman" w:eastAsia="Times New Roman" w:hAnsi="Times New Roman" w:cs="Times New Roman"/>
          <w:sz w:val="24"/>
        </w:rPr>
      </w:pPr>
      <w:r>
        <w:rPr>
          <w:rFonts w:ascii="Times New Roman" w:eastAsia="Times New Roman" w:hAnsi="Times New Roman" w:cs="Times New Roman"/>
          <w:sz w:val="24"/>
        </w:rPr>
        <w:t>Th</w:t>
      </w:r>
      <w:r w:rsidR="002E30AC">
        <w:rPr>
          <w:rFonts w:ascii="Times New Roman" w:eastAsia="Times New Roman" w:hAnsi="Times New Roman" w:cs="Times New Roman"/>
          <w:sz w:val="24"/>
        </w:rPr>
        <w:t>e</w:t>
      </w:r>
      <w:r>
        <w:rPr>
          <w:rFonts w:ascii="Times New Roman" w:eastAsia="Times New Roman" w:hAnsi="Times New Roman" w:cs="Times New Roman"/>
          <w:sz w:val="24"/>
        </w:rPr>
        <w:t xml:space="preserve"> study involved 52 participants (31 females, 21 males, age range: 18–35 years, average age: 22.6 ± 2.81 years). </w:t>
      </w:r>
      <w:r w:rsidR="0074007A">
        <w:rPr>
          <w:rFonts w:ascii="Times New Roman" w:eastAsia="Times New Roman" w:hAnsi="Times New Roman" w:cs="Times New Roman"/>
          <w:sz w:val="24"/>
        </w:rPr>
        <w:t>The p</w:t>
      </w:r>
      <w:r w:rsidR="00D0661A" w:rsidRPr="00D0661A">
        <w:rPr>
          <w:rFonts w:ascii="Times New Roman" w:eastAsia="Times New Roman" w:hAnsi="Times New Roman" w:cs="Times New Roman"/>
          <w:sz w:val="24"/>
        </w:rPr>
        <w:t>articipants were recruited between August and December 2019 through Sona-systems</w:t>
      </w:r>
      <w:r w:rsidR="009416D2">
        <w:rPr>
          <w:rFonts w:ascii="Times New Roman" w:eastAsia="Times New Roman" w:hAnsi="Times New Roman" w:cs="Times New Roman"/>
          <w:sz w:val="24"/>
        </w:rPr>
        <w:t xml:space="preserve"> </w:t>
      </w:r>
      <w:r w:rsidR="009416D2" w:rsidRPr="009416D2">
        <w:rPr>
          <w:rFonts w:ascii="Times New Roman" w:eastAsia="Times New Roman" w:hAnsi="Times New Roman" w:cs="Times New Roman"/>
          <w:sz w:val="24"/>
        </w:rPr>
        <w:t>(</w:t>
      </w:r>
      <w:hyperlink r:id="rId12" w:history="1">
        <w:r w:rsidR="00307DB1" w:rsidRPr="00052386">
          <w:rPr>
            <w:rStyle w:val="aa"/>
            <w:rFonts w:ascii="Times New Roman" w:eastAsia="Times New Roman" w:hAnsi="Times New Roman" w:cs="Times New Roman"/>
            <w:sz w:val="24"/>
          </w:rPr>
          <w:t>https://sona-systems.com</w:t>
        </w:r>
      </w:hyperlink>
      <w:r w:rsidR="009416D2" w:rsidRPr="009416D2">
        <w:rPr>
          <w:rFonts w:ascii="Times New Roman" w:eastAsia="Times New Roman" w:hAnsi="Times New Roman" w:cs="Times New Roman"/>
          <w:sz w:val="24"/>
        </w:rPr>
        <w:t>)</w:t>
      </w:r>
      <w:r w:rsidR="00D0661A" w:rsidRPr="00D0661A">
        <w:rPr>
          <w:rFonts w:ascii="Times New Roman" w:eastAsia="Times New Roman" w:hAnsi="Times New Roman" w:cs="Times New Roman"/>
          <w:sz w:val="24"/>
        </w:rPr>
        <w:t xml:space="preserve"> operated by the Center of KANSEI Innovation at Hiroshima University.</w:t>
      </w:r>
      <w:r w:rsidR="00241E78">
        <w:rPr>
          <w:rFonts w:ascii="Times New Roman" w:eastAsia="Times New Roman" w:hAnsi="Times New Roman" w:cs="Times New Roman"/>
          <w:sz w:val="24"/>
        </w:rPr>
        <w:t xml:space="preserve"> </w:t>
      </w:r>
      <w:r>
        <w:rPr>
          <w:rFonts w:ascii="Times New Roman" w:eastAsia="Times New Roman" w:hAnsi="Times New Roman" w:cs="Times New Roman"/>
          <w:sz w:val="24"/>
        </w:rPr>
        <w:t>All participants were right-handed</w:t>
      </w:r>
      <w:r w:rsidR="002E30AC">
        <w:rPr>
          <w:rFonts w:ascii="Times New Roman" w:eastAsia="Times New Roman" w:hAnsi="Times New Roman" w:cs="Times New Roman"/>
          <w:sz w:val="24"/>
        </w:rPr>
        <w:t xml:space="preserve">, were </w:t>
      </w:r>
      <w:r>
        <w:rPr>
          <w:rFonts w:ascii="Times New Roman" w:eastAsia="Times New Roman" w:hAnsi="Times New Roman" w:cs="Times New Roman"/>
          <w:sz w:val="24"/>
        </w:rPr>
        <w:t>not professional musicians, and had no music</w:t>
      </w:r>
      <w:r w:rsidR="002E30AC">
        <w:rPr>
          <w:rFonts w:ascii="Times New Roman" w:eastAsia="Times New Roman" w:hAnsi="Times New Roman" w:cs="Times New Roman"/>
          <w:sz w:val="24"/>
        </w:rPr>
        <w:t>al</w:t>
      </w:r>
      <w:r>
        <w:rPr>
          <w:rFonts w:ascii="Times New Roman" w:eastAsia="Times New Roman" w:hAnsi="Times New Roman" w:cs="Times New Roman"/>
          <w:sz w:val="24"/>
        </w:rPr>
        <w:t xml:space="preserve"> background. Three participants were excluded from the analysis due to a malfunction in the physiological recording.</w:t>
      </w:r>
    </w:p>
    <w:p w14:paraId="64180E94" w14:textId="491DC608" w:rsidR="00EB4D2F" w:rsidRDefault="00372E4E" w:rsidP="000038BB">
      <w:pPr>
        <w:spacing w:line="480" w:lineRule="auto"/>
        <w:ind w:firstLine="324"/>
        <w:rPr>
          <w:rFonts w:ascii="Times New Roman" w:eastAsia="Times New Roman" w:hAnsi="Times New Roman" w:cs="Times New Roman"/>
          <w:sz w:val="24"/>
        </w:rPr>
      </w:pPr>
      <w:r>
        <w:rPr>
          <w:rFonts w:ascii="Times New Roman" w:eastAsia="Times New Roman" w:hAnsi="Times New Roman" w:cs="Times New Roman"/>
          <w:sz w:val="24"/>
        </w:rPr>
        <w:t xml:space="preserve">The participants </w:t>
      </w:r>
      <w:r w:rsidR="006D2CF2">
        <w:rPr>
          <w:rFonts w:ascii="Times New Roman" w:eastAsia="Times New Roman" w:hAnsi="Times New Roman" w:cs="Times New Roman"/>
          <w:sz w:val="24"/>
        </w:rPr>
        <w:t>provided written informed consent in accordance with the Declaration of Helsinki and received a monetary reward for their participation. The study was approved by the research ethics committee of Hiroshima University (approval number: E-965).</w:t>
      </w:r>
      <w:r w:rsidR="00343ACA">
        <w:rPr>
          <w:rFonts w:ascii="Times New Roman" w:eastAsia="Times New Roman" w:hAnsi="Times New Roman" w:cs="Times New Roman"/>
          <w:sz w:val="24"/>
        </w:rPr>
        <w:t xml:space="preserve"> </w:t>
      </w:r>
      <w:r w:rsidR="00343ACA" w:rsidRPr="00343ACA">
        <w:rPr>
          <w:rFonts w:ascii="Times New Roman" w:eastAsia="Times New Roman" w:hAnsi="Times New Roman" w:cs="Times New Roman"/>
          <w:sz w:val="24"/>
        </w:rPr>
        <w:t>All information collected for this study will be held in strict confidence</w:t>
      </w:r>
      <w:r w:rsidR="00F432D0">
        <w:rPr>
          <w:rFonts w:ascii="Times New Roman" w:eastAsia="Times New Roman" w:hAnsi="Times New Roman" w:cs="Times New Roman"/>
          <w:sz w:val="24"/>
        </w:rPr>
        <w:t xml:space="preserve"> and has been</w:t>
      </w:r>
      <w:r w:rsidR="00343ACA" w:rsidRPr="00343ACA">
        <w:rPr>
          <w:rFonts w:ascii="Times New Roman" w:eastAsia="Times New Roman" w:hAnsi="Times New Roman" w:cs="Times New Roman"/>
          <w:sz w:val="24"/>
        </w:rPr>
        <w:t xml:space="preserve"> anonymized</w:t>
      </w:r>
      <w:r w:rsidR="00F432D0">
        <w:rPr>
          <w:rFonts w:ascii="Times New Roman" w:eastAsia="Times New Roman" w:hAnsi="Times New Roman" w:cs="Times New Roman"/>
          <w:sz w:val="24"/>
        </w:rPr>
        <w:t xml:space="preserve"> with</w:t>
      </w:r>
      <w:r w:rsidR="00343ACA" w:rsidRPr="00343ACA">
        <w:rPr>
          <w:rFonts w:ascii="Times New Roman" w:eastAsia="Times New Roman" w:hAnsi="Times New Roman" w:cs="Times New Roman"/>
          <w:sz w:val="24"/>
        </w:rPr>
        <w:t xml:space="preserve"> all participants </w:t>
      </w:r>
      <w:r w:rsidR="00F432D0">
        <w:rPr>
          <w:rFonts w:ascii="Times New Roman" w:eastAsia="Times New Roman" w:hAnsi="Times New Roman" w:cs="Times New Roman"/>
          <w:sz w:val="24"/>
        </w:rPr>
        <w:t>having been</w:t>
      </w:r>
      <w:r w:rsidR="00343ACA" w:rsidRPr="00343ACA">
        <w:rPr>
          <w:rFonts w:ascii="Times New Roman" w:eastAsia="Times New Roman" w:hAnsi="Times New Roman" w:cs="Times New Roman"/>
          <w:sz w:val="24"/>
        </w:rPr>
        <w:t xml:space="preserve"> assigned a numeric code. Only the researcher conducting the study had access to such information.</w:t>
      </w:r>
    </w:p>
    <w:p w14:paraId="09F44266" w14:textId="77777777" w:rsidR="00EB4D2F" w:rsidRDefault="006D2CF2" w:rsidP="00CA2C9D">
      <w:pPr>
        <w:pStyle w:val="2"/>
      </w:pPr>
      <w:r>
        <w:t>Heartbeat counting task</w:t>
      </w:r>
    </w:p>
    <w:p w14:paraId="7AA3F57A" w14:textId="49E18328" w:rsidR="00EB4D2F" w:rsidRDefault="006D2CF2" w:rsidP="000038BB">
      <w:pPr>
        <w:spacing w:line="480" w:lineRule="auto"/>
        <w:ind w:firstLine="324"/>
        <w:rPr>
          <w:rFonts w:ascii="Times New Roman" w:eastAsia="Times New Roman" w:hAnsi="Times New Roman" w:cs="Times New Roman"/>
          <w:sz w:val="24"/>
        </w:rPr>
      </w:pPr>
      <w:r>
        <w:rPr>
          <w:rFonts w:ascii="Times New Roman" w:eastAsia="Times New Roman" w:hAnsi="Times New Roman" w:cs="Times New Roman"/>
          <w:sz w:val="24"/>
        </w:rPr>
        <w:t xml:space="preserve">In the heartbeat counting task, </w:t>
      </w:r>
      <w:r w:rsidR="00372E4E">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participants counted and reported the number of </w:t>
      </w:r>
      <w:r>
        <w:rPr>
          <w:rFonts w:ascii="Times New Roman" w:eastAsia="Times New Roman" w:hAnsi="Times New Roman" w:cs="Times New Roman"/>
          <w:sz w:val="24"/>
        </w:rPr>
        <w:lastRenderedPageBreak/>
        <w:t>heartbeats between two beep sounds in six trials. Each trial consisted of a variable</w:t>
      </w:r>
      <w:r w:rsidR="002E30AC">
        <w:rPr>
          <w:rFonts w:ascii="Times New Roman" w:eastAsia="Times New Roman" w:hAnsi="Times New Roman" w:cs="Times New Roman"/>
          <w:sz w:val="24"/>
        </w:rPr>
        <w:t xml:space="preserve"> time</w:t>
      </w:r>
      <w:r>
        <w:rPr>
          <w:rFonts w:ascii="Times New Roman" w:eastAsia="Times New Roman" w:hAnsi="Times New Roman" w:cs="Times New Roman"/>
          <w:sz w:val="24"/>
        </w:rPr>
        <w:t xml:space="preserve"> interval </w:t>
      </w:r>
      <w:r w:rsidR="00217AC5">
        <w:rPr>
          <w:rFonts w:ascii="Times New Roman" w:eastAsia="Times New Roman" w:hAnsi="Times New Roman" w:cs="Times New Roman"/>
          <w:sz w:val="24"/>
        </w:rPr>
        <w:t xml:space="preserve">of 25, 30, 35, 40, 45, or 50 s </w:t>
      </w:r>
      <w:r>
        <w:rPr>
          <w:rFonts w:ascii="Times New Roman" w:eastAsia="Times New Roman" w:hAnsi="Times New Roman" w:cs="Times New Roman"/>
          <w:sz w:val="24"/>
        </w:rPr>
        <w:t xml:space="preserve">between beeps. During the task, a 3-lead electrocardiograph (ECG) was attached to the chest of the participants and the ECG was recorded at 1000 Hz using a Biopac MP160 System (Biopac Systems, Goleta, CA). The heartbeat counting task was performed outside the MRI scanner. </w:t>
      </w:r>
      <w:r w:rsidR="00372E4E">
        <w:rPr>
          <w:rFonts w:ascii="Times New Roman" w:eastAsia="Times New Roman" w:hAnsi="Times New Roman" w:cs="Times New Roman"/>
          <w:sz w:val="24"/>
        </w:rPr>
        <w:t xml:space="preserve">The participants </w:t>
      </w:r>
      <w:r>
        <w:rPr>
          <w:rFonts w:ascii="Times New Roman" w:eastAsia="Times New Roman" w:hAnsi="Times New Roman" w:cs="Times New Roman"/>
          <w:sz w:val="24"/>
        </w:rPr>
        <w:t xml:space="preserve">sat alone in a soundproof room and performed the </w:t>
      </w:r>
      <w:r w:rsidR="000A16CB">
        <w:rPr>
          <w:rFonts w:ascii="Times New Roman" w:eastAsia="Times New Roman" w:hAnsi="Times New Roman" w:cs="Times New Roman"/>
          <w:sz w:val="24"/>
        </w:rPr>
        <w:t>task—</w:t>
      </w:r>
      <w:r w:rsidR="00217AC5">
        <w:rPr>
          <w:rFonts w:ascii="Times New Roman" w:eastAsia="Times New Roman" w:hAnsi="Times New Roman" w:cs="Times New Roman"/>
          <w:sz w:val="24"/>
        </w:rPr>
        <w:t xml:space="preserve">described </w:t>
      </w:r>
      <w:r w:rsidR="000A16CB">
        <w:rPr>
          <w:rFonts w:ascii="Times New Roman" w:eastAsia="Times New Roman" w:hAnsi="Times New Roman" w:cs="Times New Roman"/>
          <w:sz w:val="24"/>
        </w:rPr>
        <w:t>below—</w:t>
      </w:r>
      <w:r>
        <w:rPr>
          <w:rFonts w:ascii="Times New Roman" w:eastAsia="Times New Roman" w:hAnsi="Times New Roman" w:cs="Times New Roman"/>
          <w:sz w:val="24"/>
        </w:rPr>
        <w:t>according to display and audio instructions.</w:t>
      </w:r>
    </w:p>
    <w:p w14:paraId="7F0D52E3" w14:textId="77777777" w:rsidR="00EB4D2F" w:rsidRDefault="006D2CF2" w:rsidP="000038BB">
      <w:pPr>
        <w:spacing w:line="480" w:lineRule="auto"/>
        <w:ind w:firstLine="324"/>
        <w:rPr>
          <w:rFonts w:ascii="Times New Roman" w:eastAsia="Times New Roman" w:hAnsi="Times New Roman" w:cs="Times New Roman"/>
          <w:sz w:val="24"/>
        </w:rPr>
      </w:pPr>
      <w:r>
        <w:rPr>
          <w:rFonts w:ascii="Times New Roman" w:eastAsia="Times New Roman" w:hAnsi="Times New Roman" w:cs="Times New Roman"/>
          <w:sz w:val="24"/>
        </w:rPr>
        <w:t>From the participants' responses, the interoceptive accuracy (IA) score was calculated using the following formula:</w:t>
      </w:r>
    </w:p>
    <w:p w14:paraId="3D31BB30" w14:textId="05A75260" w:rsidR="00EB4D2F" w:rsidRDefault="006D2CF2" w:rsidP="000038BB">
      <w:pPr>
        <w:spacing w:line="480" w:lineRule="auto"/>
        <w:ind w:firstLine="324"/>
        <w:rPr>
          <w:rFonts w:ascii="Times New Roman" w:eastAsia="Times New Roman" w:hAnsi="Times New Roman" w:cs="Times New Roman"/>
          <w:sz w:val="24"/>
        </w:rPr>
      </w:pPr>
      <m:oMathPara>
        <m:oMath>
          <m:r>
            <w:rPr>
              <w:rFonts w:ascii="Cambria Math" w:eastAsia="游明朝" w:hAnsi="Cambria Math" w:cs="Times New Roman"/>
              <w:kern w:val="0"/>
              <w:sz w:val="24"/>
              <w:szCs w:val="24"/>
            </w:rPr>
            <m:t>IA=</m:t>
          </m:r>
          <m:f>
            <m:fPr>
              <m:type m:val="lin"/>
              <m:ctrlPr>
                <w:rPr>
                  <w:rFonts w:ascii="Cambria Math" w:hAnsi="Cambria Math" w:cs="Times New Roman"/>
                  <w:i/>
                  <w:kern w:val="0"/>
                  <w:sz w:val="24"/>
                  <w:szCs w:val="24"/>
                </w:rPr>
              </m:ctrlPr>
            </m:fPr>
            <m:num>
              <m:r>
                <w:rPr>
                  <w:rFonts w:ascii="Cambria Math" w:hAnsi="Cambria Math" w:cs="Times New Roman"/>
                  <w:kern w:val="0"/>
                  <w:sz w:val="24"/>
                  <w:szCs w:val="24"/>
                </w:rPr>
                <m:t>1</m:t>
              </m:r>
            </m:num>
            <m:den>
              <m:r>
                <w:rPr>
                  <w:rFonts w:ascii="Cambria Math" w:hAnsi="Cambria Math" w:cs="Times New Roman"/>
                  <w:kern w:val="0"/>
                  <w:sz w:val="24"/>
                  <w:szCs w:val="24"/>
                </w:rPr>
                <m:t>6</m:t>
              </m:r>
            </m:den>
          </m:f>
          <m:nary>
            <m:naryPr>
              <m:chr m:val="∑"/>
              <m:limLoc m:val="undOvr"/>
              <m:subHide m:val="1"/>
              <m:supHide m:val="1"/>
              <m:ctrlPr>
                <w:rPr>
                  <w:rFonts w:ascii="Cambria Math" w:hAnsi="Cambria Math" w:cs="Times New Roman"/>
                  <w:i/>
                  <w:kern w:val="0"/>
                  <w:sz w:val="24"/>
                  <w:szCs w:val="24"/>
                </w:rPr>
              </m:ctrlPr>
            </m:naryPr>
            <m:sub/>
            <m:sup/>
            <m:e>
              <m:r>
                <w:rPr>
                  <w:rFonts w:ascii="Cambria Math" w:hAnsi="Cambria Math" w:cs="Times New Roman"/>
                  <w:kern w:val="0"/>
                  <w:sz w:val="24"/>
                  <w:szCs w:val="24"/>
                </w:rPr>
                <m:t>1-</m:t>
              </m:r>
              <m:f>
                <m:fPr>
                  <m:type m:val="lin"/>
                  <m:ctrlPr>
                    <w:rPr>
                      <w:rFonts w:ascii="Cambria Math" w:hAnsi="Cambria Math" w:cs="Times New Roman"/>
                      <w:i/>
                      <w:kern w:val="0"/>
                      <w:sz w:val="24"/>
                      <w:szCs w:val="24"/>
                    </w:rPr>
                  </m:ctrlPr>
                </m:fPr>
                <m:num>
                  <m:d>
                    <m:dPr>
                      <m:begChr m:val="|"/>
                      <m:endChr m:val="|"/>
                      <m:ctrlPr>
                        <w:rPr>
                          <w:rFonts w:ascii="Cambria Math" w:hAnsi="Cambria Math" w:cs="Times New Roman"/>
                          <w:i/>
                          <w:kern w:val="0"/>
                          <w:sz w:val="24"/>
                          <w:szCs w:val="24"/>
                        </w:rPr>
                      </m:ctrlPr>
                    </m:dPr>
                    <m:e>
                      <m:sSub>
                        <m:sSubPr>
                          <m:ctrlPr>
                            <w:rPr>
                              <w:rFonts w:ascii="Cambria Math" w:hAnsi="Cambria Math" w:cs="Times New Roman"/>
                              <w:i/>
                              <w:kern w:val="0"/>
                              <w:sz w:val="24"/>
                              <w:szCs w:val="24"/>
                            </w:rPr>
                          </m:ctrlPr>
                        </m:sSubPr>
                        <m:e>
                          <m:r>
                            <w:rPr>
                              <w:rFonts w:ascii="Cambria Math" w:hAnsi="Cambria Math" w:cs="Times New Roman"/>
                              <w:kern w:val="0"/>
                              <w:sz w:val="24"/>
                              <w:szCs w:val="24"/>
                            </w:rPr>
                            <m:t>nbeats</m:t>
                          </m:r>
                        </m:e>
                        <m:sub>
                          <m:r>
                            <w:rPr>
                              <w:rFonts w:ascii="Cambria Math" w:hAnsi="Cambria Math" w:cs="Times New Roman"/>
                              <w:kern w:val="0"/>
                              <w:sz w:val="24"/>
                              <w:szCs w:val="24"/>
                            </w:rPr>
                            <m:t>reported</m:t>
                          </m:r>
                        </m:sub>
                      </m:sSub>
                      <m:r>
                        <w:rPr>
                          <w:rFonts w:ascii="Cambria Math" w:hAnsi="Cambria Math" w:cs="Times New Roman"/>
                          <w:kern w:val="0"/>
                          <w:sz w:val="24"/>
                          <w:szCs w:val="24"/>
                        </w:rPr>
                        <m:t>-</m:t>
                      </m:r>
                      <m:sSub>
                        <m:sSubPr>
                          <m:ctrlPr>
                            <w:rPr>
                              <w:rFonts w:ascii="Cambria Math" w:hAnsi="Cambria Math" w:cs="Times New Roman"/>
                              <w:i/>
                              <w:kern w:val="0"/>
                              <w:sz w:val="24"/>
                              <w:szCs w:val="24"/>
                            </w:rPr>
                          </m:ctrlPr>
                        </m:sSubPr>
                        <m:e>
                          <m:r>
                            <w:rPr>
                              <w:rFonts w:ascii="Cambria Math" w:hAnsi="Cambria Math" w:cs="Times New Roman"/>
                              <w:kern w:val="0"/>
                              <w:sz w:val="24"/>
                              <w:szCs w:val="24"/>
                            </w:rPr>
                            <m:t>nbeats</m:t>
                          </m:r>
                        </m:e>
                        <m:sub>
                          <m:r>
                            <w:rPr>
                              <w:rFonts w:ascii="Cambria Math" w:hAnsi="Cambria Math" w:cs="Times New Roman"/>
                              <w:kern w:val="0"/>
                              <w:sz w:val="24"/>
                              <w:szCs w:val="24"/>
                            </w:rPr>
                            <m:t>recorded</m:t>
                          </m:r>
                        </m:sub>
                      </m:sSub>
                    </m:e>
                  </m:d>
                </m:num>
                <m:den>
                  <m:sSub>
                    <m:sSubPr>
                      <m:ctrlPr>
                        <w:rPr>
                          <w:rFonts w:ascii="Cambria Math" w:hAnsi="Cambria Math" w:cs="Times New Roman"/>
                          <w:i/>
                          <w:kern w:val="0"/>
                          <w:sz w:val="24"/>
                          <w:szCs w:val="24"/>
                        </w:rPr>
                      </m:ctrlPr>
                    </m:sSubPr>
                    <m:e>
                      <m:r>
                        <w:rPr>
                          <w:rFonts w:ascii="Cambria Math" w:hAnsi="Cambria Math" w:cs="Times New Roman"/>
                          <w:kern w:val="0"/>
                          <w:sz w:val="24"/>
                          <w:szCs w:val="24"/>
                        </w:rPr>
                        <m:t>nbeats</m:t>
                      </m:r>
                    </m:e>
                    <m:sub>
                      <m:r>
                        <w:rPr>
                          <w:rFonts w:ascii="Cambria Math" w:hAnsi="Cambria Math" w:cs="Times New Roman"/>
                          <w:kern w:val="0"/>
                          <w:sz w:val="24"/>
                          <w:szCs w:val="24"/>
                        </w:rPr>
                        <m:t>recorded</m:t>
                      </m:r>
                    </m:sub>
                  </m:sSub>
                </m:den>
              </m:f>
            </m:e>
          </m:nary>
        </m:oMath>
      </m:oMathPara>
    </w:p>
    <w:p w14:paraId="18ACB2AF" w14:textId="3EC0BD23" w:rsidR="00EB4D2F" w:rsidRPr="00BE1D3C" w:rsidRDefault="006D2CF2" w:rsidP="000038BB">
      <w:pPr>
        <w:spacing w:line="480" w:lineRule="auto"/>
        <w:ind w:firstLine="324"/>
        <w:rPr>
          <w:rFonts w:ascii="Times New Roman" w:eastAsia="Times New Roman" w:hAnsi="Times New Roman" w:cs="Times New Roman"/>
          <w:sz w:val="24"/>
        </w:rPr>
      </w:pPr>
      <w:r>
        <w:rPr>
          <w:rFonts w:ascii="Times New Roman" w:eastAsia="Times New Roman" w:hAnsi="Times New Roman" w:cs="Times New Roman"/>
          <w:sz w:val="24"/>
        </w:rPr>
        <w:t xml:space="preserve">Here, </w:t>
      </w:r>
      <m:oMath>
        <m:sSub>
          <m:sSubPr>
            <m:ctrlPr>
              <w:rPr>
                <w:rFonts w:ascii="Cambria Math" w:eastAsia="Times New Roman" w:hAnsi="Cambria Math" w:cs="Times New Roman"/>
                <w:sz w:val="24"/>
                <w:szCs w:val="24"/>
              </w:rPr>
            </m:ctrlPr>
          </m:sSubPr>
          <m:e>
            <m:r>
              <w:rPr>
                <w:rFonts w:ascii="Cambria Math" w:hAnsi="Cambria Math" w:cs="Times New Roman"/>
                <w:sz w:val="24"/>
                <w:szCs w:val="24"/>
              </w:rPr>
              <m:t>nbeat</m:t>
            </m:r>
          </m:e>
          <m:sub>
            <m:r>
              <w:rPr>
                <w:rFonts w:ascii="Cambria Math" w:hAnsi="Cambria Math" w:cs="Times New Roman"/>
                <w:sz w:val="24"/>
                <w:szCs w:val="24"/>
              </w:rPr>
              <m:t>recorded</m:t>
            </m:r>
          </m:sub>
        </m:sSub>
      </m:oMath>
      <w:r>
        <w:rPr>
          <w:rFonts w:ascii="Times New Roman" w:eastAsia="Times New Roman" w:hAnsi="Times New Roman" w:cs="Times New Roman"/>
          <w:sz w:val="24"/>
        </w:rPr>
        <w:t xml:space="preserve"> represents the correct number of heartbeats, and </w:t>
      </w:r>
      <m:oMath>
        <m:sSub>
          <m:sSubPr>
            <m:ctrlPr>
              <w:rPr>
                <w:rFonts w:ascii="Cambria Math" w:eastAsia="Times New Roman" w:hAnsi="Cambria Math" w:cs="Times New Roman"/>
                <w:sz w:val="24"/>
                <w:szCs w:val="24"/>
              </w:rPr>
            </m:ctrlPr>
          </m:sSubPr>
          <m:e>
            <m:r>
              <w:rPr>
                <w:rFonts w:ascii="Cambria Math" w:hAnsi="Cambria Math" w:cs="Times New Roman"/>
                <w:sz w:val="24"/>
                <w:szCs w:val="24"/>
              </w:rPr>
              <m:t>nbeat</m:t>
            </m:r>
          </m:e>
          <m:sub>
            <m:r>
              <w:rPr>
                <w:rFonts w:ascii="Cambria Math" w:hAnsi="Cambria Math" w:cs="Times New Roman"/>
                <w:sz w:val="24"/>
                <w:szCs w:val="24"/>
              </w:rPr>
              <m:t>reported</m:t>
            </m:r>
          </m:sub>
        </m:sSub>
      </m:oMath>
      <w:r>
        <w:rPr>
          <w:rFonts w:ascii="Times New Roman" w:eastAsia="Times New Roman" w:hAnsi="Times New Roman" w:cs="Times New Roman"/>
          <w:sz w:val="24"/>
        </w:rPr>
        <w:t xml:space="preserve"> represents the number of heartbeats reported by the participant.</w:t>
      </w:r>
    </w:p>
    <w:p w14:paraId="344F9CBF" w14:textId="77777777" w:rsidR="00EB4D2F" w:rsidRDefault="006D2CF2" w:rsidP="00CA2C9D">
      <w:pPr>
        <w:pStyle w:val="2"/>
      </w:pPr>
      <w:r>
        <w:t>Heartbeat discrimination task</w:t>
      </w:r>
    </w:p>
    <w:p w14:paraId="6D3D1590" w14:textId="1B844558" w:rsidR="00EB4D2F" w:rsidRDefault="006D2CF2" w:rsidP="000038BB">
      <w:pPr>
        <w:pStyle w:val="a7"/>
        <w:spacing w:line="480" w:lineRule="auto"/>
        <w:ind w:firstLine="240"/>
        <w:rPr>
          <w:sz w:val="24"/>
        </w:rPr>
      </w:pPr>
      <w:r>
        <w:rPr>
          <w:sz w:val="24"/>
        </w:rPr>
        <w:t xml:space="preserve">In the heartbeat discrimination task, participants </w:t>
      </w:r>
      <w:r w:rsidR="00462B32">
        <w:rPr>
          <w:sz w:val="24"/>
        </w:rPr>
        <w:t>are</w:t>
      </w:r>
      <w:r>
        <w:rPr>
          <w:sz w:val="24"/>
        </w:rPr>
        <w:t xml:space="preserve"> asked to determine whether the timing of the beep sound and one's own heartbeat are synchronized when a beep sound is slightly delayed from the actual heartbeat </w:t>
      </w:r>
      <w:r w:rsidR="00270154">
        <w:rPr>
          <w:rFonts w:eastAsia="游明朝"/>
          <w:noProof/>
          <w:sz w:val="24"/>
          <w:szCs w:val="24"/>
        </w:rPr>
        <w:t>[39]</w:t>
      </w:r>
      <w:r>
        <w:rPr>
          <w:sz w:val="24"/>
        </w:rPr>
        <w:t xml:space="preserve">. A beep sound was presented immediately after the participant's R-peak </w:t>
      </w:r>
      <w:r w:rsidR="004367E2">
        <w:rPr>
          <w:sz w:val="24"/>
        </w:rPr>
        <w:t xml:space="preserve">was </w:t>
      </w:r>
      <w:r>
        <w:rPr>
          <w:sz w:val="24"/>
        </w:rPr>
        <w:t>detected with ECG (0 ms condition), or</w:t>
      </w:r>
      <w:r w:rsidR="004367E2">
        <w:rPr>
          <w:sz w:val="24"/>
        </w:rPr>
        <w:t xml:space="preserve"> after</w:t>
      </w:r>
      <w:r>
        <w:rPr>
          <w:sz w:val="24"/>
        </w:rPr>
        <w:t xml:space="preserve"> </w:t>
      </w:r>
      <w:r w:rsidR="00217AC5">
        <w:rPr>
          <w:sz w:val="24"/>
        </w:rPr>
        <w:t xml:space="preserve">a </w:t>
      </w:r>
      <w:r>
        <w:rPr>
          <w:sz w:val="24"/>
        </w:rPr>
        <w:t>150</w:t>
      </w:r>
      <w:r w:rsidR="00CB5935">
        <w:rPr>
          <w:sz w:val="24"/>
        </w:rPr>
        <w:t>-</w:t>
      </w:r>
      <w:r>
        <w:rPr>
          <w:sz w:val="24"/>
        </w:rPr>
        <w:t>, 300</w:t>
      </w:r>
      <w:r w:rsidR="00CB5935">
        <w:rPr>
          <w:sz w:val="24"/>
        </w:rPr>
        <w:t>-</w:t>
      </w:r>
      <w:r>
        <w:rPr>
          <w:sz w:val="24"/>
        </w:rPr>
        <w:t xml:space="preserve">, and </w:t>
      </w:r>
      <w:r w:rsidR="00CB5935">
        <w:rPr>
          <w:sz w:val="24"/>
        </w:rPr>
        <w:t>450-</w:t>
      </w:r>
      <w:r>
        <w:rPr>
          <w:sz w:val="24"/>
        </w:rPr>
        <w:t>ms delay</w:t>
      </w:r>
      <w:r w:rsidR="00462B32">
        <w:rPr>
          <w:sz w:val="24"/>
        </w:rPr>
        <w:t xml:space="preserve"> </w:t>
      </w:r>
      <w:r>
        <w:rPr>
          <w:sz w:val="24"/>
        </w:rPr>
        <w:t xml:space="preserve">from the R-peak timing. In each trial, </w:t>
      </w:r>
      <w:r w:rsidR="00486423">
        <w:rPr>
          <w:sz w:val="24"/>
        </w:rPr>
        <w:t xml:space="preserve">the </w:t>
      </w:r>
      <w:r>
        <w:rPr>
          <w:sz w:val="24"/>
        </w:rPr>
        <w:t xml:space="preserve">participants listened </w:t>
      </w:r>
      <w:r w:rsidR="004367E2">
        <w:rPr>
          <w:sz w:val="24"/>
        </w:rPr>
        <w:t xml:space="preserve">to </w:t>
      </w:r>
      <w:r>
        <w:rPr>
          <w:sz w:val="24"/>
        </w:rPr>
        <w:t>10 beep sounds and answered whether</w:t>
      </w:r>
      <w:r w:rsidR="004367E2">
        <w:rPr>
          <w:sz w:val="24"/>
        </w:rPr>
        <w:t xml:space="preserve"> or not</w:t>
      </w:r>
      <w:r>
        <w:rPr>
          <w:sz w:val="24"/>
        </w:rPr>
        <w:t xml:space="preserve"> the beep sound timing matched their heartbeat. Six trials under each condition were performed, totaling 24 trials.</w:t>
      </w:r>
    </w:p>
    <w:p w14:paraId="5B712EC5" w14:textId="23FEB306" w:rsidR="00EB4D2F" w:rsidRDefault="006D2CF2" w:rsidP="000038BB">
      <w:pPr>
        <w:pStyle w:val="a7"/>
        <w:spacing w:line="480" w:lineRule="auto"/>
        <w:ind w:firstLine="240"/>
        <w:rPr>
          <w:sz w:val="24"/>
        </w:rPr>
      </w:pPr>
      <w:r>
        <w:rPr>
          <w:sz w:val="24"/>
        </w:rPr>
        <w:t xml:space="preserve">In the heartbeat discrimination task, </w:t>
      </w:r>
      <w:r w:rsidR="00D02738">
        <w:rPr>
          <w:sz w:val="24"/>
        </w:rPr>
        <w:t xml:space="preserve">the </w:t>
      </w:r>
      <w:r>
        <w:rPr>
          <w:sz w:val="24"/>
        </w:rPr>
        <w:t xml:space="preserve">participants do not always feel that their heartbeats are </w:t>
      </w:r>
      <w:r w:rsidR="009A518D">
        <w:rPr>
          <w:sz w:val="24"/>
        </w:rPr>
        <w:t xml:space="preserve">synchronized </w:t>
      </w:r>
      <w:r>
        <w:rPr>
          <w:sz w:val="24"/>
        </w:rPr>
        <w:t>with the sounds when the</w:t>
      </w:r>
      <w:r w:rsidR="00765A30">
        <w:rPr>
          <w:sz w:val="24"/>
        </w:rPr>
        <w:t>re is no</w:t>
      </w:r>
      <w:r>
        <w:rPr>
          <w:sz w:val="24"/>
        </w:rPr>
        <w:t xml:space="preserve"> delay </w:t>
      </w:r>
      <w:r w:rsidR="00270154">
        <w:rPr>
          <w:noProof/>
          <w:sz w:val="24"/>
          <w:szCs w:val="24"/>
        </w:rPr>
        <w:t>[38, 40]</w:t>
      </w:r>
      <w:r>
        <w:rPr>
          <w:sz w:val="24"/>
        </w:rPr>
        <w:t xml:space="preserve">. In addition, since the heartbeat is periodic, it might be impossible to distinguish whether the stimulus </w:t>
      </w:r>
      <w:r>
        <w:rPr>
          <w:sz w:val="24"/>
        </w:rPr>
        <w:lastRenderedPageBreak/>
        <w:t xml:space="preserve">is delayed or advanced </w:t>
      </w:r>
      <w:r w:rsidR="002500B8">
        <w:rPr>
          <w:sz w:val="24"/>
        </w:rPr>
        <w:t xml:space="preserve">relative </w:t>
      </w:r>
      <w:r>
        <w:rPr>
          <w:sz w:val="24"/>
        </w:rPr>
        <w:t xml:space="preserve">to </w:t>
      </w:r>
      <w:r w:rsidR="004367E2">
        <w:rPr>
          <w:sz w:val="24"/>
        </w:rPr>
        <w:t xml:space="preserve">the </w:t>
      </w:r>
      <w:r>
        <w:rPr>
          <w:sz w:val="24"/>
        </w:rPr>
        <w:t xml:space="preserve">heartbeat. </w:t>
      </w:r>
      <w:r w:rsidR="002500B8">
        <w:rPr>
          <w:sz w:val="24"/>
        </w:rPr>
        <w:t xml:space="preserve">To </w:t>
      </w:r>
      <w:r>
        <w:rPr>
          <w:sz w:val="24"/>
        </w:rPr>
        <w:t xml:space="preserve">address this issue, we created a novel heartbeat discrimination index. To characterize </w:t>
      </w:r>
      <w:r w:rsidR="004367E2">
        <w:rPr>
          <w:sz w:val="24"/>
        </w:rPr>
        <w:t xml:space="preserve">participant </w:t>
      </w:r>
      <w:r>
        <w:rPr>
          <w:sz w:val="24"/>
        </w:rPr>
        <w:t xml:space="preserve">performance, we approximated the Gaussian function to the </w:t>
      </w:r>
      <w:r w:rsidR="009E3789">
        <w:rPr>
          <w:sz w:val="24"/>
        </w:rPr>
        <w:t>synchronous</w:t>
      </w:r>
      <w:r>
        <w:rPr>
          <w:sz w:val="24"/>
        </w:rPr>
        <w:t xml:space="preserve"> judgment ratio (Fig</w:t>
      </w:r>
      <w:r w:rsidR="008605B6">
        <w:rPr>
          <w:sz w:val="24"/>
        </w:rPr>
        <w:t xml:space="preserve"> </w:t>
      </w:r>
      <w:r>
        <w:rPr>
          <w:sz w:val="24"/>
        </w:rPr>
        <w:t xml:space="preserve">1). In this fitting, the periodicity of the heartbeat was dealt with as follows: In the case of a participant with an R-R interval </w:t>
      </w:r>
      <w:r w:rsidR="00AD251A">
        <w:rPr>
          <w:sz w:val="24"/>
        </w:rPr>
        <w:t xml:space="preserve">(RRI) </w:t>
      </w:r>
      <w:r>
        <w:rPr>
          <w:sz w:val="24"/>
        </w:rPr>
        <w:t>of 800 ms, for instance</w:t>
      </w:r>
      <w:r w:rsidR="00AE6148">
        <w:rPr>
          <w:sz w:val="24"/>
        </w:rPr>
        <w:t>—</w:t>
      </w:r>
      <w:r>
        <w:rPr>
          <w:sz w:val="24"/>
        </w:rPr>
        <w:t>because the heartbeat occurs in an almost constant cycle</w:t>
      </w:r>
      <w:r w:rsidR="00AE6148">
        <w:rPr>
          <w:sz w:val="24"/>
        </w:rPr>
        <w:t>—</w:t>
      </w:r>
      <w:r>
        <w:rPr>
          <w:sz w:val="24"/>
        </w:rPr>
        <w:t xml:space="preserve">the </w:t>
      </w:r>
      <w:r w:rsidR="004367E2">
        <w:rPr>
          <w:sz w:val="24"/>
        </w:rPr>
        <w:t>450</w:t>
      </w:r>
      <w:r w:rsidR="00AE6148">
        <w:rPr>
          <w:sz w:val="24"/>
        </w:rPr>
        <w:t>-</w:t>
      </w:r>
      <w:r w:rsidR="004367E2">
        <w:rPr>
          <w:sz w:val="24"/>
        </w:rPr>
        <w:t xml:space="preserve">ms sound </w:t>
      </w:r>
      <w:r>
        <w:rPr>
          <w:sz w:val="24"/>
        </w:rPr>
        <w:t xml:space="preserve">delay is indistinguishable from the </w:t>
      </w:r>
      <w:r w:rsidR="00AE6148">
        <w:rPr>
          <w:sz w:val="24"/>
        </w:rPr>
        <w:t>350-</w:t>
      </w:r>
      <w:r w:rsidR="004367E2">
        <w:rPr>
          <w:sz w:val="24"/>
        </w:rPr>
        <w:t xml:space="preserve">ms sound </w:t>
      </w:r>
      <w:r>
        <w:rPr>
          <w:sz w:val="24"/>
        </w:rPr>
        <w:t>advance. Therefore, the response data under the 450</w:t>
      </w:r>
      <w:r w:rsidR="00D30CE7">
        <w:rPr>
          <w:sz w:val="24"/>
        </w:rPr>
        <w:t>-</w:t>
      </w:r>
      <w:r>
        <w:rPr>
          <w:sz w:val="24"/>
        </w:rPr>
        <w:t xml:space="preserve">ms delay can also be treated as relevant data when the sounds are presented 350 ms earlier than the heartbeats. Each participant’s data at five points </w:t>
      </w:r>
      <w:r w:rsidR="00BE5D98">
        <w:rPr>
          <w:sz w:val="24"/>
        </w:rPr>
        <w:t>(</w:t>
      </w:r>
      <w:r>
        <w:rPr>
          <w:sz w:val="24"/>
        </w:rPr>
        <w:t>450 – RRI</w:t>
      </w:r>
      <w:r w:rsidR="00BE5D98">
        <w:rPr>
          <w:sz w:val="24"/>
        </w:rPr>
        <w:t xml:space="preserve"> </w:t>
      </w:r>
      <w:r>
        <w:rPr>
          <w:sz w:val="24"/>
        </w:rPr>
        <w:t>ms, 0 ms, 150 ms, 300 ms, and 450 ms</w:t>
      </w:r>
      <w:r w:rsidR="00BE5D98">
        <w:rPr>
          <w:sz w:val="24"/>
        </w:rPr>
        <w:t>)</w:t>
      </w:r>
      <w:r>
        <w:rPr>
          <w:sz w:val="24"/>
        </w:rPr>
        <w:t xml:space="preserve"> were fitted to the following Gaussian function</w:t>
      </w:r>
      <w:r w:rsidR="004367E2">
        <w:rPr>
          <w:sz w:val="24"/>
        </w:rPr>
        <w:t>:</w:t>
      </w:r>
    </w:p>
    <w:p w14:paraId="201C2657" w14:textId="7D26BA47" w:rsidR="00EB4D2F" w:rsidRDefault="006D2CF2" w:rsidP="000038BB">
      <w:pPr>
        <w:pStyle w:val="a7"/>
        <w:spacing w:line="480" w:lineRule="auto"/>
        <w:ind w:firstLine="240"/>
        <w:rPr>
          <w:i/>
          <w:sz w:val="24"/>
        </w:rPr>
      </w:pPr>
      <m:oMathPara>
        <m:oMath>
          <m:r>
            <w:rPr>
              <w:rFonts w:ascii="Cambria Math" w:hAnsi="Cambria Math"/>
              <w:sz w:val="24"/>
              <w:szCs w:val="24"/>
            </w:rPr>
            <m:t>Simultaneous judgement ratio=A×exp</m:t>
          </m:r>
          <m:d>
            <m:dPr>
              <m:ctrlPr>
                <w:rPr>
                  <w:rFonts w:ascii="Cambria Math" w:hAnsi="Cambria Math"/>
                  <w:i/>
                  <w:iCs/>
                  <w:sz w:val="24"/>
                  <w:szCs w:val="24"/>
                </w:rPr>
              </m:ctrlPr>
            </m:dPr>
            <m:e>
              <m:r>
                <w:rPr>
                  <w:rFonts w:ascii="Cambria Math" w:hAnsi="Cambria Math"/>
                  <w:sz w:val="24"/>
                  <w:szCs w:val="24"/>
                </w:rPr>
                <m:t>-</m:t>
              </m:r>
              <m:f>
                <m:fPr>
                  <m:ctrlPr>
                    <w:rPr>
                      <w:rFonts w:ascii="Cambria Math" w:hAnsi="Cambria Math"/>
                      <w:i/>
                      <w:iCs/>
                      <w:sz w:val="24"/>
                      <w:szCs w:val="24"/>
                    </w:rPr>
                  </m:ctrlPr>
                </m:fPr>
                <m:num>
                  <m:sSup>
                    <m:sSupPr>
                      <m:ctrlPr>
                        <w:rPr>
                          <w:rFonts w:ascii="Cambria Math" w:hAnsi="Cambria Math"/>
                          <w:i/>
                          <w:iCs/>
                          <w:sz w:val="24"/>
                          <w:szCs w:val="24"/>
                        </w:rPr>
                      </m:ctrlPr>
                    </m:sSupPr>
                    <m:e>
                      <m:d>
                        <m:dPr>
                          <m:ctrlPr>
                            <w:rPr>
                              <w:rFonts w:ascii="Cambria Math" w:hAnsi="Cambria Math"/>
                              <w:i/>
                              <w:iCs/>
                              <w:sz w:val="24"/>
                              <w:szCs w:val="24"/>
                            </w:rPr>
                          </m:ctrlPr>
                        </m:dPr>
                        <m:e>
                          <m:r>
                            <w:rPr>
                              <w:rFonts w:ascii="Cambria Math" w:hAnsi="Cambria Math"/>
                              <w:sz w:val="24"/>
                              <w:szCs w:val="24"/>
                            </w:rPr>
                            <m:t>delay-μ</m:t>
                          </m:r>
                        </m:e>
                      </m:d>
                    </m:e>
                    <m:sup>
                      <m:r>
                        <w:rPr>
                          <w:rFonts w:ascii="Cambria Math" w:hAnsi="Cambria Math"/>
                          <w:sz w:val="24"/>
                          <w:szCs w:val="24"/>
                        </w:rPr>
                        <m:t>2</m:t>
                      </m:r>
                    </m:sup>
                  </m:sSup>
                </m:num>
                <m:den>
                  <m:sSup>
                    <m:sSupPr>
                      <m:ctrlPr>
                        <w:rPr>
                          <w:rFonts w:ascii="Cambria Math" w:hAnsi="Cambria Math"/>
                          <w:i/>
                          <w:iCs/>
                          <w:sz w:val="24"/>
                          <w:szCs w:val="24"/>
                        </w:rPr>
                      </m:ctrlPr>
                    </m:sSupPr>
                    <m:e>
                      <m:r>
                        <w:rPr>
                          <w:rFonts w:ascii="Cambria Math" w:hAnsi="Cambria Math"/>
                          <w:sz w:val="24"/>
                          <w:szCs w:val="24"/>
                        </w:rPr>
                        <m:t>σ</m:t>
                      </m:r>
                    </m:e>
                    <m:sup>
                      <m:r>
                        <w:rPr>
                          <w:rFonts w:ascii="Cambria Math" w:hAnsi="Cambria Math"/>
                          <w:sz w:val="24"/>
                          <w:szCs w:val="24"/>
                        </w:rPr>
                        <m:t>2</m:t>
                      </m:r>
                    </m:sup>
                  </m:sSup>
                </m:den>
              </m:f>
            </m:e>
          </m:d>
          <m:r>
            <w:rPr>
              <w:rFonts w:ascii="Cambria Math" w:hAnsi="Cambria Math"/>
              <w:sz w:val="24"/>
              <w:szCs w:val="24"/>
            </w:rPr>
            <m:t>+b</m:t>
          </m:r>
        </m:oMath>
      </m:oMathPara>
    </w:p>
    <w:p w14:paraId="4EDE6840" w14:textId="51C53279" w:rsidR="00EB4D2F" w:rsidRDefault="006D2CF2" w:rsidP="000038BB">
      <w:pPr>
        <w:spacing w:line="480" w:lineRule="auto"/>
        <w:ind w:firstLine="324"/>
        <w:rPr>
          <w:rFonts w:ascii="Times New Roman" w:eastAsia="Times New Roman" w:hAnsi="Times New Roman" w:cs="Times New Roman"/>
          <w:sz w:val="24"/>
        </w:rPr>
      </w:pPr>
      <w:r>
        <w:rPr>
          <w:rFonts w:ascii="Times New Roman" w:eastAsia="Times New Roman" w:hAnsi="Times New Roman" w:cs="Times New Roman"/>
          <w:sz w:val="24"/>
        </w:rPr>
        <w:t xml:space="preserve">There are four fitting parameters: </w:t>
      </w:r>
      <w:r>
        <w:rPr>
          <w:rFonts w:ascii="Times New Roman" w:eastAsia="Times New Roman" w:hAnsi="Times New Roman" w:cs="Times New Roman"/>
          <w:i/>
          <w:sz w:val="24"/>
        </w:rPr>
        <w:t>A</w:t>
      </w:r>
      <w:r>
        <w:rPr>
          <w:rFonts w:ascii="Times New Roman" w:eastAsia="Times New Roman" w:hAnsi="Times New Roman" w:cs="Times New Roman"/>
          <w:sz w:val="24"/>
        </w:rPr>
        <w:t xml:space="preserve">, </w:t>
      </w:r>
      <w:r>
        <w:rPr>
          <w:rFonts w:ascii="Times New Roman" w:eastAsia="Times New Roman" w:hAnsi="Times New Roman" w:cs="Times New Roman"/>
          <w:i/>
          <w:sz w:val="24"/>
        </w:rPr>
        <w:t>μ</w:t>
      </w:r>
      <w:r>
        <w:rPr>
          <w:rFonts w:ascii="Times New Roman" w:eastAsia="Times New Roman" w:hAnsi="Times New Roman" w:cs="Times New Roman"/>
          <w:sz w:val="24"/>
        </w:rPr>
        <w:t xml:space="preserve">, </w:t>
      </w:r>
      <w:r>
        <w:rPr>
          <w:rFonts w:ascii="Times New Roman" w:eastAsia="Times New Roman" w:hAnsi="Times New Roman" w:cs="Times New Roman"/>
          <w:i/>
          <w:sz w:val="24"/>
        </w:rPr>
        <w:t>σ</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b</w:t>
      </w:r>
      <w:r>
        <w:rPr>
          <w:rFonts w:ascii="Times New Roman" w:eastAsia="Times New Roman" w:hAnsi="Times New Roman" w:cs="Times New Roman"/>
          <w:sz w:val="24"/>
        </w:rPr>
        <w:t xml:space="preserve">. If a participant has good heartbeat sensitivity, the Gaussian shape should be higher and sharper. Therefore, we used amplitude </w:t>
      </w:r>
      <w:r>
        <w:rPr>
          <w:rFonts w:ascii="Times New Roman" w:eastAsia="Times New Roman" w:hAnsi="Times New Roman" w:cs="Times New Roman"/>
          <w:i/>
          <w:sz w:val="24"/>
        </w:rPr>
        <w:t>A</w:t>
      </w:r>
      <w:r>
        <w:rPr>
          <w:rFonts w:ascii="Times New Roman" w:eastAsia="Times New Roman" w:hAnsi="Times New Roman" w:cs="Times New Roman"/>
          <w:sz w:val="24"/>
        </w:rPr>
        <w:t xml:space="preserve"> and variance </w:t>
      </w:r>
      <w:r>
        <w:rPr>
          <w:rFonts w:ascii="Times New Roman" w:eastAsia="Times New Roman" w:hAnsi="Times New Roman" w:cs="Times New Roman"/>
          <w:i/>
          <w:sz w:val="24"/>
        </w:rPr>
        <w:t>σ</w:t>
      </w:r>
      <w:r>
        <w:rPr>
          <w:rFonts w:ascii="Times New Roman" w:eastAsia="Times New Roman" w:hAnsi="Times New Roman" w:cs="Times New Roman"/>
          <w:sz w:val="24"/>
        </w:rPr>
        <w:t xml:space="preserve"> as indicators of interoceptive sensitivity (IS) for subsequent analyses.</w:t>
      </w:r>
      <w:r w:rsidR="00FD4302">
        <w:rPr>
          <w:rFonts w:ascii="Times New Roman" w:eastAsia="Times New Roman" w:hAnsi="Times New Roman" w:cs="Times New Roman"/>
          <w:sz w:val="24"/>
        </w:rPr>
        <w:t xml:space="preserve"> </w:t>
      </w:r>
      <w:r w:rsidR="00FD4302" w:rsidRPr="00FD4302">
        <w:rPr>
          <w:rFonts w:ascii="Times New Roman" w:eastAsia="Times New Roman" w:hAnsi="Times New Roman" w:cs="Times New Roman"/>
          <w:sz w:val="24"/>
        </w:rPr>
        <w:t>The MATLAB code used for these calculations is provided in the supporting information.</w:t>
      </w:r>
    </w:p>
    <w:p w14:paraId="44E8585E" w14:textId="688158B8" w:rsidR="00107351" w:rsidRDefault="006D2CF2" w:rsidP="000038BB">
      <w:pPr>
        <w:spacing w:line="480" w:lineRule="auto"/>
        <w:ind w:firstLine="324"/>
        <w:rPr>
          <w:rFonts w:ascii="Times New Roman" w:eastAsia="Times New Roman" w:hAnsi="Times New Roman" w:cs="Times New Roman"/>
          <w:sz w:val="22"/>
          <w:szCs w:val="20"/>
          <w:lang w:val="en-US"/>
        </w:rPr>
      </w:pPr>
      <w:r w:rsidRPr="003F323A">
        <w:rPr>
          <w:rFonts w:ascii="Times New Roman" w:eastAsia="Times New Roman" w:hAnsi="Times New Roman" w:cs="Times New Roman"/>
          <w:b/>
          <w:bCs/>
          <w:sz w:val="22"/>
          <w:szCs w:val="20"/>
          <w:lang w:val="en-US"/>
        </w:rPr>
        <w:t>Fig 1.</w:t>
      </w:r>
      <w:r w:rsidRPr="003F323A">
        <w:rPr>
          <w:rFonts w:ascii="Times New Roman" w:eastAsia="Times New Roman" w:hAnsi="Times New Roman" w:cs="Times New Roman"/>
          <w:sz w:val="22"/>
          <w:szCs w:val="20"/>
          <w:lang w:val="en-US"/>
        </w:rPr>
        <w:t xml:space="preserve"> </w:t>
      </w:r>
      <w:r w:rsidR="00A82F21">
        <w:rPr>
          <w:rFonts w:ascii="Times New Roman" w:eastAsia="Times New Roman" w:hAnsi="Times New Roman" w:cs="Times New Roman"/>
          <w:sz w:val="22"/>
          <w:szCs w:val="20"/>
          <w:lang w:val="en-US"/>
        </w:rPr>
        <w:t>S</w:t>
      </w:r>
      <w:r w:rsidRPr="003F323A">
        <w:rPr>
          <w:rFonts w:ascii="Times New Roman" w:eastAsia="Times New Roman" w:hAnsi="Times New Roman" w:cs="Times New Roman"/>
          <w:sz w:val="22"/>
          <w:szCs w:val="20"/>
          <w:lang w:val="en-US"/>
        </w:rPr>
        <w:t xml:space="preserve">chematic diagram of the analysis of the heartbeat discrimination task. </w:t>
      </w:r>
    </w:p>
    <w:p w14:paraId="088D91B9" w14:textId="118946F3" w:rsidR="002825FB" w:rsidRPr="00BE1D3C" w:rsidRDefault="006D2CF2" w:rsidP="000038BB">
      <w:pPr>
        <w:spacing w:line="480" w:lineRule="auto"/>
        <w:ind w:firstLine="324"/>
        <w:rPr>
          <w:rFonts w:ascii="Times New Roman" w:eastAsia="Times New Roman" w:hAnsi="Times New Roman" w:cs="Times New Roman"/>
          <w:sz w:val="22"/>
          <w:szCs w:val="20"/>
          <w:lang w:val="en-US"/>
        </w:rPr>
      </w:pPr>
      <w:r w:rsidRPr="003F323A">
        <w:rPr>
          <w:rFonts w:ascii="Times New Roman" w:eastAsia="Times New Roman" w:hAnsi="Times New Roman" w:cs="Times New Roman"/>
          <w:sz w:val="22"/>
          <w:szCs w:val="20"/>
          <w:lang w:val="en-US"/>
        </w:rPr>
        <w:t xml:space="preserve">The horizontal axis shows the delay time of the beep from R-peak, while the vertical axis shows the percentage of trials in which </w:t>
      </w:r>
      <w:r w:rsidR="006C15F3">
        <w:rPr>
          <w:rFonts w:ascii="Times New Roman" w:eastAsia="Times New Roman" w:hAnsi="Times New Roman" w:cs="Times New Roman"/>
          <w:sz w:val="22"/>
          <w:szCs w:val="20"/>
          <w:lang w:val="en-US"/>
        </w:rPr>
        <w:t xml:space="preserve">the </w:t>
      </w:r>
      <w:r w:rsidRPr="003F323A">
        <w:rPr>
          <w:rFonts w:ascii="Times New Roman" w:eastAsia="Times New Roman" w:hAnsi="Times New Roman" w:cs="Times New Roman"/>
          <w:sz w:val="22"/>
          <w:szCs w:val="20"/>
          <w:lang w:val="en-US"/>
        </w:rPr>
        <w:t>participants responded that the timing was matched. The triangular symbol indicates the extrapolated condition considering the periodicity of the heartbeat (see details in the text). The dotted line shows the Gaussian approximation</w:t>
      </w:r>
      <w:r w:rsidR="00BE1D3C">
        <w:rPr>
          <w:rFonts w:ascii="Times New Roman" w:eastAsia="Times New Roman" w:hAnsi="Times New Roman" w:cs="Times New Roman"/>
          <w:sz w:val="22"/>
          <w:szCs w:val="20"/>
          <w:lang w:val="en-US"/>
        </w:rPr>
        <w:t>.</w:t>
      </w:r>
    </w:p>
    <w:p w14:paraId="455241C8" w14:textId="77777777" w:rsidR="00EB4D2F" w:rsidRDefault="006D2CF2" w:rsidP="00CA2C9D">
      <w:pPr>
        <w:pStyle w:val="2"/>
      </w:pPr>
      <w:r>
        <w:t>Music listening task</w:t>
      </w:r>
    </w:p>
    <w:p w14:paraId="7FB26A06" w14:textId="6D48103A" w:rsidR="00EB4D2F" w:rsidRDefault="006D2CF2" w:rsidP="000038BB">
      <w:pPr>
        <w:spacing w:line="480" w:lineRule="auto"/>
        <w:ind w:firstLine="324"/>
        <w:rPr>
          <w:rFonts w:ascii="Times New Roman" w:eastAsia="Times New Roman" w:hAnsi="Times New Roman" w:cs="Times New Roman"/>
          <w:sz w:val="24"/>
        </w:rPr>
      </w:pPr>
      <w:r>
        <w:rPr>
          <w:rFonts w:ascii="Times New Roman" w:eastAsia="Times New Roman" w:hAnsi="Times New Roman" w:cs="Times New Roman"/>
          <w:sz w:val="24"/>
        </w:rPr>
        <w:t xml:space="preserve">Musical stimuli were selected from the music pieces used by </w:t>
      </w:r>
      <w:r w:rsidR="00270154">
        <w:rPr>
          <w:rFonts w:ascii="Times New Roman" w:hAnsi="Times New Roman" w:cs="Times New Roman"/>
          <w:noProof/>
          <w:sz w:val="24"/>
          <w:szCs w:val="24"/>
        </w:rPr>
        <w:t>Proverbio</w:t>
      </w:r>
      <w:r w:rsidR="003B6E16">
        <w:rPr>
          <w:rFonts w:ascii="Times New Roman" w:hAnsi="Times New Roman" w:cs="Times New Roman"/>
          <w:noProof/>
          <w:sz w:val="24"/>
          <w:szCs w:val="24"/>
        </w:rPr>
        <w:t xml:space="preserve"> and</w:t>
      </w:r>
      <w:r w:rsidR="00270154">
        <w:rPr>
          <w:rFonts w:ascii="Times New Roman" w:hAnsi="Times New Roman" w:cs="Times New Roman"/>
          <w:noProof/>
          <w:sz w:val="24"/>
          <w:szCs w:val="24"/>
        </w:rPr>
        <w:t xml:space="preserve"> Manfrin </w:t>
      </w:r>
      <w:ins w:id="3" w:author="Toru Maekawa" w:date="2024-02-08T10:12:00Z">
        <w:r w:rsidR="00EF4EFE">
          <w:rPr>
            <w:rFonts w:ascii="Times New Roman" w:hAnsi="Times New Roman" w:cs="Times New Roman"/>
            <w:noProof/>
            <w:sz w:val="24"/>
            <w:szCs w:val="24"/>
          </w:rPr>
          <w:lastRenderedPageBreak/>
          <w:t>[</w:t>
        </w:r>
      </w:ins>
      <w:del w:id="4" w:author="Toru Maekawa" w:date="2024-02-08T10:12:00Z">
        <w:r w:rsidR="00270154" w:rsidDel="00EF4EFE">
          <w:rPr>
            <w:rFonts w:ascii="Times New Roman" w:hAnsi="Times New Roman" w:cs="Times New Roman"/>
            <w:noProof/>
            <w:sz w:val="24"/>
            <w:szCs w:val="24"/>
          </w:rPr>
          <w:delText>(</w:delText>
        </w:r>
      </w:del>
      <w:r w:rsidR="00270154">
        <w:rPr>
          <w:rFonts w:ascii="Times New Roman" w:hAnsi="Times New Roman" w:cs="Times New Roman"/>
          <w:noProof/>
          <w:sz w:val="24"/>
          <w:szCs w:val="24"/>
        </w:rPr>
        <w:t>41</w:t>
      </w:r>
      <w:ins w:id="5" w:author="Toru Maekawa" w:date="2024-02-08T10:12:00Z">
        <w:r w:rsidR="002C28FE">
          <w:rPr>
            <w:rFonts w:ascii="Times New Roman" w:hAnsi="Times New Roman" w:cs="Times New Roman"/>
            <w:noProof/>
            <w:sz w:val="24"/>
            <w:szCs w:val="24"/>
          </w:rPr>
          <w:t>]</w:t>
        </w:r>
      </w:ins>
      <w:del w:id="6" w:author="Toru Maekawa" w:date="2024-02-08T10:12:00Z">
        <w:r w:rsidR="00270154" w:rsidDel="00EF4EFE">
          <w:rPr>
            <w:rFonts w:ascii="Times New Roman" w:hAnsi="Times New Roman" w:cs="Times New Roman"/>
            <w:noProof/>
            <w:sz w:val="24"/>
            <w:szCs w:val="24"/>
          </w:rPr>
          <w:delText>)</w:delText>
        </w:r>
      </w:del>
      <w:r>
        <w:rPr>
          <w:rFonts w:ascii="Times New Roman" w:eastAsia="Times New Roman" w:hAnsi="Times New Roman" w:cs="Times New Roman"/>
          <w:sz w:val="24"/>
        </w:rPr>
        <w:t xml:space="preserve">. </w:t>
      </w:r>
      <w:r w:rsidR="00E94325">
        <w:rPr>
          <w:rFonts w:ascii="Times New Roman" w:eastAsia="Times New Roman" w:hAnsi="Times New Roman" w:cs="Times New Roman"/>
          <w:sz w:val="24"/>
        </w:rPr>
        <w:t>We</w:t>
      </w:r>
      <w:r>
        <w:rPr>
          <w:rFonts w:ascii="Times New Roman" w:eastAsia="Times New Roman" w:hAnsi="Times New Roman" w:cs="Times New Roman"/>
          <w:sz w:val="24"/>
        </w:rPr>
        <w:t xml:space="preserve"> selected 10 tonal music pieces and 10 atonal music pieces (Table 1).</w:t>
      </w:r>
      <w:r w:rsidR="002E59F9">
        <w:rPr>
          <w:rFonts w:ascii="Times New Roman" w:eastAsia="Times New Roman" w:hAnsi="Times New Roman" w:cs="Times New Roman"/>
          <w:sz w:val="24"/>
        </w:rPr>
        <w:t xml:space="preserve"> </w:t>
      </w:r>
      <w:r w:rsidR="002E59F9" w:rsidRPr="002E59F9">
        <w:rPr>
          <w:rFonts w:ascii="Times New Roman" w:eastAsia="Times New Roman" w:hAnsi="Times New Roman" w:cs="Times New Roman"/>
          <w:sz w:val="24"/>
        </w:rPr>
        <w:t>The choice to include both tonal and atonal compositions, along with pitch-shifted tonal pieces, was driven by the aim to elicit a broad spectrum of emotional responses and to account for individual variances in musical preferences and familiarity.</w:t>
      </w:r>
      <w:r>
        <w:rPr>
          <w:rFonts w:ascii="Times New Roman" w:eastAsia="Times New Roman" w:hAnsi="Times New Roman" w:cs="Times New Roman"/>
          <w:sz w:val="24"/>
        </w:rPr>
        <w:t xml:space="preserve"> In addition, for the tonal music pieces, two variations were made by changing the pitches to one half note higher and three half notes lower; then, a music piece was created by synthesizing them </w:t>
      </w:r>
      <w:r w:rsidR="00270154">
        <w:rPr>
          <w:rFonts w:ascii="Times New Roman" w:hAnsi="Times New Roman" w:cs="Times New Roman"/>
          <w:noProof/>
          <w:sz w:val="24"/>
          <w:szCs w:val="24"/>
        </w:rPr>
        <w:t>[42]</w:t>
      </w:r>
      <w:r>
        <w:rPr>
          <w:rFonts w:ascii="Times New Roman" w:eastAsia="Times New Roman" w:hAnsi="Times New Roman" w:cs="Times New Roman"/>
          <w:sz w:val="24"/>
        </w:rPr>
        <w:t>. Therefore, a total of 30 music pieces were used, including 10 tonal, 10 atonal, and 10 pitch-shifted tonal music pieces.</w:t>
      </w:r>
    </w:p>
    <w:p w14:paraId="46E99720" w14:textId="1F395032" w:rsidR="009B3415" w:rsidRPr="00054A32" w:rsidRDefault="006D2CF2" w:rsidP="000038BB">
      <w:pPr>
        <w:spacing w:line="480" w:lineRule="auto"/>
        <w:ind w:firstLine="324"/>
        <w:rPr>
          <w:rFonts w:ascii="Times New Roman" w:eastAsia="游明朝" w:hAnsi="Times New Roman" w:cs="Times New Roman"/>
          <w:sz w:val="24"/>
        </w:rPr>
      </w:pPr>
      <w:r w:rsidRPr="00472594">
        <w:rPr>
          <w:rFonts w:ascii="Times New Roman" w:eastAsia="游明朝" w:hAnsi="Times New Roman" w:cs="Times New Roman" w:hint="eastAsia"/>
          <w:b/>
          <w:bCs/>
          <w:sz w:val="22"/>
          <w:szCs w:val="21"/>
        </w:rPr>
        <w:t>T</w:t>
      </w:r>
      <w:r w:rsidRPr="00472594">
        <w:rPr>
          <w:rFonts w:ascii="Times New Roman" w:eastAsia="游明朝" w:hAnsi="Times New Roman" w:cs="Times New Roman"/>
          <w:b/>
          <w:bCs/>
          <w:sz w:val="22"/>
          <w:szCs w:val="21"/>
        </w:rPr>
        <w:t>able 1.</w:t>
      </w:r>
      <w:r w:rsidRPr="00054A32">
        <w:rPr>
          <w:rFonts w:ascii="Times New Roman" w:eastAsia="游明朝" w:hAnsi="Times New Roman" w:cs="Times New Roman"/>
          <w:sz w:val="22"/>
          <w:szCs w:val="21"/>
        </w:rPr>
        <w:t xml:space="preserve"> </w:t>
      </w:r>
      <w:r w:rsidR="00054A32" w:rsidRPr="00054A32">
        <w:rPr>
          <w:rFonts w:ascii="Times New Roman" w:eastAsia="游明朝" w:hAnsi="Times New Roman" w:cs="Times New Roman"/>
          <w:sz w:val="22"/>
          <w:szCs w:val="21"/>
        </w:rPr>
        <w:t>List of music used in the experiment.</w:t>
      </w:r>
    </w:p>
    <w:tbl>
      <w:tblPr>
        <w:tblW w:w="9973" w:type="dxa"/>
        <w:tblCellMar>
          <w:left w:w="99" w:type="dxa"/>
          <w:right w:w="99" w:type="dxa"/>
        </w:tblCellMar>
        <w:tblLook w:val="04A0" w:firstRow="1" w:lastRow="0" w:firstColumn="1" w:lastColumn="0" w:noHBand="0" w:noVBand="1"/>
      </w:tblPr>
      <w:tblGrid>
        <w:gridCol w:w="688"/>
        <w:gridCol w:w="2302"/>
        <w:gridCol w:w="6983"/>
      </w:tblGrid>
      <w:tr w:rsidR="001F578B" w14:paraId="6A9F2B06" w14:textId="77777777" w:rsidTr="00E24566">
        <w:trPr>
          <w:trHeight w:val="358"/>
        </w:trPr>
        <w:tc>
          <w:tcPr>
            <w:tcW w:w="688" w:type="dxa"/>
            <w:tcBorders>
              <w:top w:val="nil"/>
              <w:left w:val="nil"/>
              <w:bottom w:val="single" w:sz="4" w:space="0" w:color="auto"/>
              <w:right w:val="nil"/>
            </w:tcBorders>
            <w:shd w:val="clear" w:color="auto" w:fill="auto"/>
            <w:noWrap/>
            <w:vAlign w:val="center"/>
            <w:hideMark/>
          </w:tcPr>
          <w:p w14:paraId="529D0BE3" w14:textId="77777777" w:rsidR="005A6AD4" w:rsidRPr="005A6AD4" w:rsidRDefault="006D2CF2" w:rsidP="000038BB">
            <w:pPr>
              <w:widowControl/>
              <w:spacing w:line="480" w:lineRule="auto"/>
              <w:ind w:firstLine="0"/>
              <w:jc w:val="center"/>
              <w:rPr>
                <w:rFonts w:ascii="Times New Roman" w:eastAsia="游ゴシック" w:hAnsi="Times New Roman" w:cs="Times New Roman"/>
                <w:color w:val="000000"/>
                <w:kern w:val="0"/>
                <w:sz w:val="18"/>
                <w:szCs w:val="18"/>
                <w:lang w:val="en-US"/>
              </w:rPr>
            </w:pPr>
            <w:r w:rsidRPr="005A6AD4">
              <w:rPr>
                <w:rFonts w:ascii="Times New Roman" w:eastAsia="游ゴシック" w:hAnsi="Times New Roman" w:cs="Times New Roman"/>
                <w:color w:val="000000"/>
                <w:kern w:val="0"/>
                <w:sz w:val="18"/>
                <w:szCs w:val="18"/>
                <w:lang w:val="en-US"/>
              </w:rPr>
              <w:t>Type</w:t>
            </w:r>
          </w:p>
        </w:tc>
        <w:tc>
          <w:tcPr>
            <w:tcW w:w="2302" w:type="dxa"/>
            <w:tcBorders>
              <w:top w:val="nil"/>
              <w:left w:val="nil"/>
              <w:bottom w:val="single" w:sz="4" w:space="0" w:color="auto"/>
              <w:right w:val="nil"/>
            </w:tcBorders>
            <w:shd w:val="clear" w:color="auto" w:fill="auto"/>
            <w:noWrap/>
            <w:vAlign w:val="center"/>
            <w:hideMark/>
          </w:tcPr>
          <w:p w14:paraId="6DDDEF49" w14:textId="77777777" w:rsidR="005A6AD4" w:rsidRPr="005A6AD4" w:rsidRDefault="006D2CF2" w:rsidP="000038BB">
            <w:pPr>
              <w:widowControl/>
              <w:spacing w:line="480" w:lineRule="auto"/>
              <w:ind w:firstLine="0"/>
              <w:jc w:val="center"/>
              <w:rPr>
                <w:rFonts w:ascii="Times New Roman" w:eastAsia="游ゴシック" w:hAnsi="Times New Roman" w:cs="Times New Roman"/>
                <w:color w:val="000000"/>
                <w:kern w:val="0"/>
                <w:sz w:val="18"/>
                <w:szCs w:val="18"/>
                <w:lang w:val="en-US"/>
              </w:rPr>
            </w:pPr>
            <w:r w:rsidRPr="005A6AD4">
              <w:rPr>
                <w:rFonts w:ascii="Times New Roman" w:eastAsia="游ゴシック" w:hAnsi="Times New Roman" w:cs="Times New Roman"/>
                <w:color w:val="000000"/>
                <w:kern w:val="0"/>
                <w:sz w:val="18"/>
                <w:szCs w:val="18"/>
                <w:lang w:val="en-US"/>
              </w:rPr>
              <w:t>Composer</w:t>
            </w:r>
          </w:p>
        </w:tc>
        <w:tc>
          <w:tcPr>
            <w:tcW w:w="6983" w:type="dxa"/>
            <w:tcBorders>
              <w:top w:val="nil"/>
              <w:left w:val="nil"/>
              <w:bottom w:val="single" w:sz="4" w:space="0" w:color="auto"/>
              <w:right w:val="nil"/>
            </w:tcBorders>
            <w:shd w:val="clear" w:color="auto" w:fill="auto"/>
            <w:noWrap/>
            <w:vAlign w:val="center"/>
            <w:hideMark/>
          </w:tcPr>
          <w:p w14:paraId="7631ABF7" w14:textId="77777777" w:rsidR="005A6AD4" w:rsidRPr="005A6AD4" w:rsidRDefault="006D2CF2" w:rsidP="000038BB">
            <w:pPr>
              <w:widowControl/>
              <w:spacing w:line="480" w:lineRule="auto"/>
              <w:ind w:firstLine="0"/>
              <w:jc w:val="center"/>
              <w:rPr>
                <w:rFonts w:ascii="Times New Roman" w:eastAsia="游ゴシック" w:hAnsi="Times New Roman" w:cs="Times New Roman"/>
                <w:color w:val="000000"/>
                <w:kern w:val="0"/>
                <w:sz w:val="18"/>
                <w:szCs w:val="18"/>
                <w:lang w:val="en-US"/>
              </w:rPr>
            </w:pPr>
            <w:r w:rsidRPr="005A6AD4">
              <w:rPr>
                <w:rFonts w:ascii="Times New Roman" w:eastAsia="游ゴシック" w:hAnsi="Times New Roman" w:cs="Times New Roman"/>
                <w:color w:val="000000"/>
                <w:kern w:val="0"/>
                <w:sz w:val="18"/>
                <w:szCs w:val="18"/>
                <w:lang w:val="en-US"/>
              </w:rPr>
              <w:t>Title</w:t>
            </w:r>
          </w:p>
        </w:tc>
      </w:tr>
      <w:tr w:rsidR="001F578B" w14:paraId="3FDAE89D" w14:textId="77777777" w:rsidTr="00E24566">
        <w:trPr>
          <w:trHeight w:val="358"/>
        </w:trPr>
        <w:tc>
          <w:tcPr>
            <w:tcW w:w="688" w:type="dxa"/>
            <w:vMerge w:val="restart"/>
            <w:tcBorders>
              <w:top w:val="nil"/>
              <w:left w:val="nil"/>
              <w:bottom w:val="single" w:sz="4" w:space="0" w:color="000000"/>
              <w:right w:val="nil"/>
            </w:tcBorders>
            <w:shd w:val="clear" w:color="auto" w:fill="auto"/>
            <w:noWrap/>
            <w:vAlign w:val="center"/>
            <w:hideMark/>
          </w:tcPr>
          <w:p w14:paraId="77426E9A" w14:textId="77777777" w:rsidR="005A6AD4" w:rsidRPr="005A6AD4" w:rsidRDefault="006D2CF2" w:rsidP="000038BB">
            <w:pPr>
              <w:widowControl/>
              <w:spacing w:line="480" w:lineRule="auto"/>
              <w:ind w:firstLine="0"/>
              <w:jc w:val="center"/>
              <w:rPr>
                <w:rFonts w:ascii="Times New Roman" w:eastAsia="游ゴシック" w:hAnsi="Times New Roman" w:cs="Times New Roman"/>
                <w:color w:val="000000"/>
                <w:kern w:val="0"/>
                <w:sz w:val="18"/>
                <w:szCs w:val="18"/>
                <w:lang w:val="en-US"/>
              </w:rPr>
            </w:pPr>
            <w:r w:rsidRPr="005A6AD4">
              <w:rPr>
                <w:rFonts w:ascii="Times New Roman" w:eastAsia="游ゴシック" w:hAnsi="Times New Roman" w:cs="Times New Roman"/>
                <w:color w:val="000000"/>
                <w:kern w:val="0"/>
                <w:sz w:val="18"/>
                <w:szCs w:val="18"/>
                <w:lang w:val="en-US"/>
              </w:rPr>
              <w:t>Tonal</w:t>
            </w:r>
          </w:p>
        </w:tc>
        <w:tc>
          <w:tcPr>
            <w:tcW w:w="2302" w:type="dxa"/>
            <w:tcBorders>
              <w:top w:val="nil"/>
              <w:left w:val="nil"/>
              <w:bottom w:val="nil"/>
              <w:right w:val="nil"/>
            </w:tcBorders>
            <w:shd w:val="clear" w:color="auto" w:fill="auto"/>
            <w:noWrap/>
            <w:vAlign w:val="center"/>
            <w:hideMark/>
          </w:tcPr>
          <w:p w14:paraId="4A99F997" w14:textId="77777777" w:rsidR="005A6AD4" w:rsidRPr="005A6AD4" w:rsidRDefault="006D2CF2" w:rsidP="000038BB">
            <w:pPr>
              <w:widowControl/>
              <w:spacing w:line="480" w:lineRule="auto"/>
              <w:ind w:firstLine="0"/>
              <w:jc w:val="left"/>
              <w:rPr>
                <w:rFonts w:ascii="Times New Roman" w:eastAsia="游ゴシック" w:hAnsi="Times New Roman" w:cs="Times New Roman"/>
                <w:color w:val="000000"/>
                <w:kern w:val="0"/>
                <w:sz w:val="18"/>
                <w:szCs w:val="18"/>
                <w:lang w:val="en-US"/>
              </w:rPr>
            </w:pPr>
            <w:r w:rsidRPr="005A6AD4">
              <w:rPr>
                <w:rFonts w:ascii="Times New Roman" w:eastAsia="游ゴシック" w:hAnsi="Times New Roman" w:cs="Times New Roman"/>
                <w:color w:val="000000"/>
                <w:kern w:val="0"/>
                <w:sz w:val="18"/>
                <w:szCs w:val="18"/>
                <w:lang w:val="en-US"/>
              </w:rPr>
              <w:t>Beethoven, Ludwig</w:t>
            </w:r>
          </w:p>
        </w:tc>
        <w:tc>
          <w:tcPr>
            <w:tcW w:w="6983" w:type="dxa"/>
            <w:tcBorders>
              <w:top w:val="nil"/>
              <w:left w:val="nil"/>
              <w:bottom w:val="nil"/>
              <w:right w:val="nil"/>
            </w:tcBorders>
            <w:shd w:val="clear" w:color="auto" w:fill="auto"/>
            <w:noWrap/>
            <w:vAlign w:val="center"/>
            <w:hideMark/>
          </w:tcPr>
          <w:p w14:paraId="1008E236" w14:textId="77777777" w:rsidR="005A6AD4" w:rsidRPr="005A6AD4" w:rsidRDefault="006D2CF2" w:rsidP="000038BB">
            <w:pPr>
              <w:widowControl/>
              <w:spacing w:line="480" w:lineRule="auto"/>
              <w:ind w:firstLine="0"/>
              <w:jc w:val="left"/>
              <w:rPr>
                <w:rFonts w:ascii="Times New Roman" w:eastAsia="游ゴシック" w:hAnsi="Times New Roman" w:cs="Times New Roman"/>
                <w:color w:val="000000"/>
                <w:kern w:val="0"/>
                <w:sz w:val="18"/>
                <w:szCs w:val="18"/>
                <w:lang w:val="en-US"/>
              </w:rPr>
            </w:pPr>
            <w:r w:rsidRPr="005A6AD4">
              <w:rPr>
                <w:rFonts w:ascii="Times New Roman" w:eastAsia="游ゴシック" w:hAnsi="Times New Roman" w:cs="Times New Roman"/>
                <w:color w:val="000000"/>
                <w:kern w:val="0"/>
                <w:sz w:val="18"/>
                <w:szCs w:val="18"/>
                <w:lang w:val="en-US"/>
              </w:rPr>
              <w:t xml:space="preserve">Fourth Movement of Symphony No. 5 in C major (op. 67) (last minute of </w:t>
            </w:r>
            <w:proofErr w:type="gramStart"/>
            <w:r w:rsidRPr="005A6AD4">
              <w:rPr>
                <w:rFonts w:ascii="Times New Roman" w:eastAsia="游ゴシック" w:hAnsi="Times New Roman" w:cs="Times New Roman"/>
                <w:color w:val="000000"/>
                <w:kern w:val="0"/>
                <w:sz w:val="18"/>
                <w:szCs w:val="18"/>
                <w:lang w:val="en-US"/>
              </w:rPr>
              <w:t>The</w:t>
            </w:r>
            <w:proofErr w:type="gramEnd"/>
            <w:r w:rsidRPr="005A6AD4">
              <w:rPr>
                <w:rFonts w:ascii="Times New Roman" w:eastAsia="游ゴシック" w:hAnsi="Times New Roman" w:cs="Times New Roman"/>
                <w:color w:val="000000"/>
                <w:kern w:val="0"/>
                <w:sz w:val="18"/>
                <w:szCs w:val="18"/>
                <w:lang w:val="en-US"/>
              </w:rPr>
              <w:t xml:space="preserve"> coda: Allegro)</w:t>
            </w:r>
          </w:p>
        </w:tc>
      </w:tr>
      <w:tr w:rsidR="001F578B" w14:paraId="7ABD89A2" w14:textId="77777777" w:rsidTr="00E24566">
        <w:trPr>
          <w:trHeight w:val="358"/>
        </w:trPr>
        <w:tc>
          <w:tcPr>
            <w:tcW w:w="688" w:type="dxa"/>
            <w:vMerge/>
            <w:tcBorders>
              <w:top w:val="nil"/>
              <w:left w:val="nil"/>
              <w:bottom w:val="single" w:sz="4" w:space="0" w:color="000000"/>
              <w:right w:val="nil"/>
            </w:tcBorders>
            <w:vAlign w:val="center"/>
            <w:hideMark/>
          </w:tcPr>
          <w:p w14:paraId="4C1AB550" w14:textId="77777777" w:rsidR="005A6AD4" w:rsidRPr="005A6AD4" w:rsidRDefault="005A6AD4" w:rsidP="000038BB">
            <w:pPr>
              <w:widowControl/>
              <w:spacing w:line="480" w:lineRule="auto"/>
              <w:ind w:firstLine="0"/>
              <w:jc w:val="left"/>
              <w:rPr>
                <w:rFonts w:ascii="Times New Roman" w:eastAsia="游ゴシック" w:hAnsi="Times New Roman" w:cs="Times New Roman"/>
                <w:color w:val="000000"/>
                <w:kern w:val="0"/>
                <w:sz w:val="18"/>
                <w:szCs w:val="18"/>
                <w:lang w:val="en-US"/>
              </w:rPr>
            </w:pPr>
          </w:p>
        </w:tc>
        <w:tc>
          <w:tcPr>
            <w:tcW w:w="2302" w:type="dxa"/>
            <w:tcBorders>
              <w:top w:val="nil"/>
              <w:left w:val="nil"/>
              <w:bottom w:val="nil"/>
              <w:right w:val="nil"/>
            </w:tcBorders>
            <w:shd w:val="clear" w:color="auto" w:fill="auto"/>
            <w:noWrap/>
            <w:vAlign w:val="center"/>
            <w:hideMark/>
          </w:tcPr>
          <w:p w14:paraId="37AA9594" w14:textId="77777777" w:rsidR="005A6AD4" w:rsidRPr="005A6AD4" w:rsidRDefault="006D2CF2" w:rsidP="000038BB">
            <w:pPr>
              <w:widowControl/>
              <w:spacing w:line="480" w:lineRule="auto"/>
              <w:ind w:firstLine="0"/>
              <w:jc w:val="left"/>
              <w:rPr>
                <w:rFonts w:ascii="Times New Roman" w:eastAsia="游ゴシック" w:hAnsi="Times New Roman" w:cs="Times New Roman"/>
                <w:color w:val="000000"/>
                <w:kern w:val="0"/>
                <w:sz w:val="18"/>
                <w:szCs w:val="18"/>
                <w:lang w:val="en-US"/>
              </w:rPr>
            </w:pPr>
            <w:r w:rsidRPr="005A6AD4">
              <w:rPr>
                <w:rFonts w:ascii="Times New Roman" w:eastAsia="游ゴシック" w:hAnsi="Times New Roman" w:cs="Times New Roman"/>
                <w:color w:val="000000"/>
                <w:kern w:val="0"/>
                <w:sz w:val="18"/>
                <w:szCs w:val="18"/>
                <w:lang w:val="en-US"/>
              </w:rPr>
              <w:t>Mozart, Wolfgang Amadeus</w:t>
            </w:r>
          </w:p>
        </w:tc>
        <w:tc>
          <w:tcPr>
            <w:tcW w:w="6983" w:type="dxa"/>
            <w:tcBorders>
              <w:top w:val="nil"/>
              <w:left w:val="nil"/>
              <w:bottom w:val="nil"/>
              <w:right w:val="nil"/>
            </w:tcBorders>
            <w:shd w:val="clear" w:color="auto" w:fill="auto"/>
            <w:noWrap/>
            <w:vAlign w:val="center"/>
            <w:hideMark/>
          </w:tcPr>
          <w:p w14:paraId="26392E9A" w14:textId="77777777" w:rsidR="005A6AD4" w:rsidRPr="005A6AD4" w:rsidRDefault="006D2CF2" w:rsidP="000038BB">
            <w:pPr>
              <w:widowControl/>
              <w:spacing w:line="480" w:lineRule="auto"/>
              <w:ind w:firstLine="0"/>
              <w:jc w:val="left"/>
              <w:rPr>
                <w:rFonts w:ascii="Times New Roman" w:eastAsia="游ゴシック" w:hAnsi="Times New Roman" w:cs="Times New Roman"/>
                <w:color w:val="000000"/>
                <w:kern w:val="0"/>
                <w:sz w:val="18"/>
                <w:szCs w:val="18"/>
                <w:lang w:val="en-US"/>
              </w:rPr>
            </w:pPr>
            <w:r w:rsidRPr="005A6AD4">
              <w:rPr>
                <w:rFonts w:ascii="Times New Roman" w:eastAsia="游ゴシック" w:hAnsi="Times New Roman" w:cs="Times New Roman"/>
                <w:color w:val="000000"/>
                <w:kern w:val="0"/>
                <w:sz w:val="18"/>
                <w:szCs w:val="18"/>
                <w:lang w:val="en-US"/>
              </w:rPr>
              <w:t>The Marriage of Figaro – Overture in D major (K492)</w:t>
            </w:r>
          </w:p>
        </w:tc>
      </w:tr>
      <w:tr w:rsidR="001F578B" w14:paraId="3CADB2E9" w14:textId="77777777" w:rsidTr="00E24566">
        <w:trPr>
          <w:trHeight w:val="358"/>
        </w:trPr>
        <w:tc>
          <w:tcPr>
            <w:tcW w:w="688" w:type="dxa"/>
            <w:vMerge/>
            <w:tcBorders>
              <w:top w:val="nil"/>
              <w:left w:val="nil"/>
              <w:bottom w:val="single" w:sz="4" w:space="0" w:color="000000"/>
              <w:right w:val="nil"/>
            </w:tcBorders>
            <w:vAlign w:val="center"/>
            <w:hideMark/>
          </w:tcPr>
          <w:p w14:paraId="5455F4D3" w14:textId="77777777" w:rsidR="005A6AD4" w:rsidRPr="005A6AD4" w:rsidRDefault="005A6AD4" w:rsidP="000038BB">
            <w:pPr>
              <w:widowControl/>
              <w:spacing w:line="480" w:lineRule="auto"/>
              <w:ind w:firstLine="0"/>
              <w:jc w:val="left"/>
              <w:rPr>
                <w:rFonts w:ascii="Times New Roman" w:eastAsia="游ゴシック" w:hAnsi="Times New Roman" w:cs="Times New Roman"/>
                <w:color w:val="000000"/>
                <w:kern w:val="0"/>
                <w:sz w:val="18"/>
                <w:szCs w:val="18"/>
                <w:lang w:val="en-US"/>
              </w:rPr>
            </w:pPr>
          </w:p>
        </w:tc>
        <w:tc>
          <w:tcPr>
            <w:tcW w:w="2302" w:type="dxa"/>
            <w:tcBorders>
              <w:top w:val="nil"/>
              <w:left w:val="nil"/>
              <w:bottom w:val="nil"/>
              <w:right w:val="nil"/>
            </w:tcBorders>
            <w:shd w:val="clear" w:color="auto" w:fill="auto"/>
            <w:noWrap/>
            <w:vAlign w:val="center"/>
            <w:hideMark/>
          </w:tcPr>
          <w:p w14:paraId="009E2EEE" w14:textId="77777777" w:rsidR="005A6AD4" w:rsidRPr="005A6AD4" w:rsidRDefault="006D2CF2" w:rsidP="000038BB">
            <w:pPr>
              <w:widowControl/>
              <w:spacing w:line="480" w:lineRule="auto"/>
              <w:ind w:firstLine="0"/>
              <w:jc w:val="left"/>
              <w:rPr>
                <w:rFonts w:ascii="Times New Roman" w:eastAsia="游ゴシック" w:hAnsi="Times New Roman" w:cs="Times New Roman"/>
                <w:color w:val="000000"/>
                <w:kern w:val="0"/>
                <w:sz w:val="18"/>
                <w:szCs w:val="18"/>
                <w:lang w:val="en-US"/>
              </w:rPr>
            </w:pPr>
            <w:r w:rsidRPr="005A6AD4">
              <w:rPr>
                <w:rFonts w:ascii="Times New Roman" w:eastAsia="游ゴシック" w:hAnsi="Times New Roman" w:cs="Times New Roman"/>
                <w:color w:val="000000"/>
                <w:kern w:val="0"/>
                <w:sz w:val="18"/>
                <w:szCs w:val="18"/>
                <w:lang w:val="en-US"/>
              </w:rPr>
              <w:t>Mendelssohn, Bartholdy Felix</w:t>
            </w:r>
          </w:p>
        </w:tc>
        <w:tc>
          <w:tcPr>
            <w:tcW w:w="6983" w:type="dxa"/>
            <w:tcBorders>
              <w:top w:val="nil"/>
              <w:left w:val="nil"/>
              <w:bottom w:val="nil"/>
              <w:right w:val="nil"/>
            </w:tcBorders>
            <w:shd w:val="clear" w:color="auto" w:fill="auto"/>
            <w:noWrap/>
            <w:vAlign w:val="center"/>
            <w:hideMark/>
          </w:tcPr>
          <w:p w14:paraId="4F7AFFA1" w14:textId="77777777" w:rsidR="005A6AD4" w:rsidRPr="005A6AD4" w:rsidRDefault="006D2CF2" w:rsidP="000038BB">
            <w:pPr>
              <w:widowControl/>
              <w:spacing w:line="480" w:lineRule="auto"/>
              <w:ind w:firstLine="0"/>
              <w:jc w:val="left"/>
              <w:rPr>
                <w:rFonts w:ascii="Times New Roman" w:eastAsia="游ゴシック" w:hAnsi="Times New Roman" w:cs="Times New Roman"/>
                <w:color w:val="000000"/>
                <w:kern w:val="0"/>
                <w:sz w:val="18"/>
                <w:szCs w:val="18"/>
                <w:lang w:val="en-US"/>
              </w:rPr>
            </w:pPr>
            <w:r w:rsidRPr="005A6AD4">
              <w:rPr>
                <w:rFonts w:ascii="Times New Roman" w:eastAsia="游ゴシック" w:hAnsi="Times New Roman" w:cs="Times New Roman"/>
                <w:color w:val="000000"/>
                <w:kern w:val="0"/>
                <w:sz w:val="18"/>
                <w:szCs w:val="18"/>
                <w:lang w:val="en-US"/>
              </w:rPr>
              <w:t>First Movement of Symphony No.4 “Italian” in A major (op.90)</w:t>
            </w:r>
          </w:p>
        </w:tc>
      </w:tr>
      <w:tr w:rsidR="001F578B" w14:paraId="26728550" w14:textId="77777777" w:rsidTr="00E24566">
        <w:trPr>
          <w:trHeight w:val="358"/>
        </w:trPr>
        <w:tc>
          <w:tcPr>
            <w:tcW w:w="688" w:type="dxa"/>
            <w:vMerge/>
            <w:tcBorders>
              <w:top w:val="nil"/>
              <w:left w:val="nil"/>
              <w:bottom w:val="single" w:sz="4" w:space="0" w:color="000000"/>
              <w:right w:val="nil"/>
            </w:tcBorders>
            <w:vAlign w:val="center"/>
            <w:hideMark/>
          </w:tcPr>
          <w:p w14:paraId="6EB55767" w14:textId="77777777" w:rsidR="005A6AD4" w:rsidRPr="005A6AD4" w:rsidRDefault="005A6AD4" w:rsidP="000038BB">
            <w:pPr>
              <w:widowControl/>
              <w:spacing w:line="480" w:lineRule="auto"/>
              <w:ind w:firstLine="0"/>
              <w:jc w:val="left"/>
              <w:rPr>
                <w:rFonts w:ascii="Times New Roman" w:eastAsia="游ゴシック" w:hAnsi="Times New Roman" w:cs="Times New Roman"/>
                <w:color w:val="000000"/>
                <w:kern w:val="0"/>
                <w:sz w:val="18"/>
                <w:szCs w:val="18"/>
                <w:lang w:val="en-US"/>
              </w:rPr>
            </w:pPr>
          </w:p>
        </w:tc>
        <w:tc>
          <w:tcPr>
            <w:tcW w:w="2302" w:type="dxa"/>
            <w:tcBorders>
              <w:top w:val="nil"/>
              <w:left w:val="nil"/>
              <w:bottom w:val="nil"/>
              <w:right w:val="nil"/>
            </w:tcBorders>
            <w:shd w:val="clear" w:color="auto" w:fill="auto"/>
            <w:noWrap/>
            <w:vAlign w:val="center"/>
            <w:hideMark/>
          </w:tcPr>
          <w:p w14:paraId="3DE7048D" w14:textId="77777777" w:rsidR="005A6AD4" w:rsidRPr="005A6AD4" w:rsidRDefault="006D2CF2" w:rsidP="000038BB">
            <w:pPr>
              <w:widowControl/>
              <w:spacing w:line="480" w:lineRule="auto"/>
              <w:ind w:firstLine="0"/>
              <w:jc w:val="left"/>
              <w:rPr>
                <w:rFonts w:ascii="Times New Roman" w:eastAsia="游ゴシック" w:hAnsi="Times New Roman" w:cs="Times New Roman"/>
                <w:color w:val="000000"/>
                <w:kern w:val="0"/>
                <w:sz w:val="18"/>
                <w:szCs w:val="18"/>
                <w:lang w:val="en-US"/>
              </w:rPr>
            </w:pPr>
            <w:r w:rsidRPr="005A6AD4">
              <w:rPr>
                <w:rFonts w:ascii="Times New Roman" w:eastAsia="游ゴシック" w:hAnsi="Times New Roman" w:cs="Times New Roman"/>
                <w:color w:val="000000"/>
                <w:kern w:val="0"/>
                <w:sz w:val="18"/>
                <w:szCs w:val="18"/>
                <w:lang w:val="en-US"/>
              </w:rPr>
              <w:t>Mahler, Gustav</w:t>
            </w:r>
          </w:p>
        </w:tc>
        <w:tc>
          <w:tcPr>
            <w:tcW w:w="6983" w:type="dxa"/>
            <w:tcBorders>
              <w:top w:val="nil"/>
              <w:left w:val="nil"/>
              <w:bottom w:val="nil"/>
              <w:right w:val="nil"/>
            </w:tcBorders>
            <w:shd w:val="clear" w:color="auto" w:fill="auto"/>
            <w:noWrap/>
            <w:vAlign w:val="center"/>
            <w:hideMark/>
          </w:tcPr>
          <w:p w14:paraId="62A6720F" w14:textId="77777777" w:rsidR="005A6AD4" w:rsidRPr="005A6AD4" w:rsidRDefault="006D2CF2" w:rsidP="000038BB">
            <w:pPr>
              <w:widowControl/>
              <w:spacing w:line="480" w:lineRule="auto"/>
              <w:ind w:firstLine="0"/>
              <w:jc w:val="left"/>
              <w:rPr>
                <w:rFonts w:ascii="Times New Roman" w:eastAsia="游ゴシック" w:hAnsi="Times New Roman" w:cs="Times New Roman"/>
                <w:color w:val="000000"/>
                <w:kern w:val="0"/>
                <w:sz w:val="18"/>
                <w:szCs w:val="18"/>
                <w:lang w:val="en-US"/>
              </w:rPr>
            </w:pPr>
            <w:r w:rsidRPr="005A6AD4">
              <w:rPr>
                <w:rFonts w:ascii="Times New Roman" w:eastAsia="游ゴシック" w:hAnsi="Times New Roman" w:cs="Times New Roman"/>
                <w:color w:val="000000"/>
                <w:kern w:val="0"/>
                <w:sz w:val="18"/>
                <w:szCs w:val="18"/>
                <w:lang w:val="en-US"/>
              </w:rPr>
              <w:t>Symphony no. 5 in F major (Adagietto)</w:t>
            </w:r>
          </w:p>
        </w:tc>
      </w:tr>
      <w:tr w:rsidR="001F578B" w14:paraId="47DAFB13" w14:textId="77777777" w:rsidTr="00E24566">
        <w:trPr>
          <w:trHeight w:val="358"/>
        </w:trPr>
        <w:tc>
          <w:tcPr>
            <w:tcW w:w="688" w:type="dxa"/>
            <w:vMerge/>
            <w:tcBorders>
              <w:top w:val="nil"/>
              <w:left w:val="nil"/>
              <w:bottom w:val="single" w:sz="4" w:space="0" w:color="000000"/>
              <w:right w:val="nil"/>
            </w:tcBorders>
            <w:vAlign w:val="center"/>
            <w:hideMark/>
          </w:tcPr>
          <w:p w14:paraId="12711C11" w14:textId="77777777" w:rsidR="005A6AD4" w:rsidRPr="005A6AD4" w:rsidRDefault="005A6AD4" w:rsidP="000038BB">
            <w:pPr>
              <w:widowControl/>
              <w:spacing w:line="480" w:lineRule="auto"/>
              <w:ind w:firstLine="0"/>
              <w:jc w:val="left"/>
              <w:rPr>
                <w:rFonts w:ascii="Times New Roman" w:eastAsia="游ゴシック" w:hAnsi="Times New Roman" w:cs="Times New Roman"/>
                <w:color w:val="000000"/>
                <w:kern w:val="0"/>
                <w:sz w:val="18"/>
                <w:szCs w:val="18"/>
                <w:lang w:val="en-US"/>
              </w:rPr>
            </w:pPr>
          </w:p>
        </w:tc>
        <w:tc>
          <w:tcPr>
            <w:tcW w:w="2302" w:type="dxa"/>
            <w:tcBorders>
              <w:top w:val="nil"/>
              <w:left w:val="nil"/>
              <w:bottom w:val="nil"/>
              <w:right w:val="nil"/>
            </w:tcBorders>
            <w:shd w:val="clear" w:color="auto" w:fill="auto"/>
            <w:noWrap/>
            <w:vAlign w:val="center"/>
            <w:hideMark/>
          </w:tcPr>
          <w:p w14:paraId="184E6F07" w14:textId="77777777" w:rsidR="005A6AD4" w:rsidRPr="005A6AD4" w:rsidRDefault="006D2CF2" w:rsidP="000038BB">
            <w:pPr>
              <w:widowControl/>
              <w:spacing w:line="480" w:lineRule="auto"/>
              <w:ind w:firstLine="0"/>
              <w:jc w:val="left"/>
              <w:rPr>
                <w:rFonts w:ascii="Times New Roman" w:eastAsia="游ゴシック" w:hAnsi="Times New Roman" w:cs="Times New Roman"/>
                <w:color w:val="000000"/>
                <w:kern w:val="0"/>
                <w:sz w:val="18"/>
                <w:szCs w:val="18"/>
                <w:lang w:val="en-US"/>
              </w:rPr>
            </w:pPr>
            <w:r w:rsidRPr="005A6AD4">
              <w:rPr>
                <w:rFonts w:ascii="Times New Roman" w:eastAsia="游ゴシック" w:hAnsi="Times New Roman" w:cs="Times New Roman"/>
                <w:color w:val="000000"/>
                <w:kern w:val="0"/>
                <w:sz w:val="18"/>
                <w:szCs w:val="18"/>
                <w:lang w:val="en-US"/>
              </w:rPr>
              <w:t>Ravel, Maurice</w:t>
            </w:r>
          </w:p>
        </w:tc>
        <w:tc>
          <w:tcPr>
            <w:tcW w:w="6983" w:type="dxa"/>
            <w:tcBorders>
              <w:top w:val="nil"/>
              <w:left w:val="nil"/>
              <w:bottom w:val="nil"/>
              <w:right w:val="nil"/>
            </w:tcBorders>
            <w:shd w:val="clear" w:color="auto" w:fill="auto"/>
            <w:noWrap/>
            <w:vAlign w:val="center"/>
            <w:hideMark/>
          </w:tcPr>
          <w:p w14:paraId="14061186" w14:textId="2ED7EC9E" w:rsidR="005A6AD4" w:rsidRPr="005A6AD4" w:rsidRDefault="006D2CF2" w:rsidP="000038BB">
            <w:pPr>
              <w:widowControl/>
              <w:spacing w:line="480" w:lineRule="auto"/>
              <w:ind w:firstLine="0"/>
              <w:jc w:val="left"/>
              <w:rPr>
                <w:rFonts w:ascii="Times New Roman" w:eastAsia="游ゴシック" w:hAnsi="Times New Roman" w:cs="Times New Roman"/>
                <w:color w:val="000000"/>
                <w:kern w:val="0"/>
                <w:sz w:val="18"/>
                <w:szCs w:val="18"/>
                <w:lang w:val="en-US"/>
              </w:rPr>
            </w:pPr>
            <w:r w:rsidRPr="005A6AD4">
              <w:rPr>
                <w:rFonts w:ascii="Times New Roman" w:eastAsia="游ゴシック" w:hAnsi="Times New Roman" w:cs="Times New Roman"/>
                <w:color w:val="000000"/>
                <w:kern w:val="0"/>
                <w:sz w:val="18"/>
                <w:szCs w:val="18"/>
                <w:lang w:val="en-US"/>
              </w:rPr>
              <w:t xml:space="preserve">Second </w:t>
            </w:r>
            <w:r w:rsidR="00844F15">
              <w:rPr>
                <w:rFonts w:ascii="Times New Roman" w:eastAsia="游ゴシック" w:hAnsi="Times New Roman" w:cs="Times New Roman"/>
                <w:color w:val="000000"/>
                <w:kern w:val="0"/>
                <w:sz w:val="18"/>
                <w:szCs w:val="18"/>
                <w:lang w:val="en-US"/>
              </w:rPr>
              <w:t>M</w:t>
            </w:r>
            <w:r w:rsidR="00844F15" w:rsidRPr="005A6AD4">
              <w:rPr>
                <w:rFonts w:ascii="Times New Roman" w:eastAsia="游ゴシック" w:hAnsi="Times New Roman" w:cs="Times New Roman"/>
                <w:color w:val="000000"/>
                <w:kern w:val="0"/>
                <w:sz w:val="18"/>
                <w:szCs w:val="18"/>
                <w:lang w:val="en-US"/>
              </w:rPr>
              <w:t xml:space="preserve">ovement </w:t>
            </w:r>
            <w:r w:rsidRPr="005A6AD4">
              <w:rPr>
                <w:rFonts w:ascii="Times New Roman" w:eastAsia="游ゴシック" w:hAnsi="Times New Roman" w:cs="Times New Roman"/>
                <w:color w:val="000000"/>
                <w:kern w:val="0"/>
                <w:sz w:val="18"/>
                <w:szCs w:val="18"/>
                <w:lang w:val="en-US"/>
              </w:rPr>
              <w:t xml:space="preserve">of </w:t>
            </w:r>
            <w:r w:rsidR="006107FA">
              <w:rPr>
                <w:rFonts w:ascii="Times New Roman" w:eastAsia="游ゴシック" w:hAnsi="Times New Roman" w:cs="Times New Roman"/>
                <w:color w:val="000000"/>
                <w:kern w:val="0"/>
                <w:sz w:val="18"/>
                <w:szCs w:val="18"/>
                <w:lang w:val="en-US"/>
              </w:rPr>
              <w:t>C</w:t>
            </w:r>
            <w:r w:rsidR="006107FA" w:rsidRPr="005A6AD4">
              <w:rPr>
                <w:rFonts w:ascii="Times New Roman" w:eastAsia="游ゴシック" w:hAnsi="Times New Roman" w:cs="Times New Roman"/>
                <w:color w:val="000000"/>
                <w:kern w:val="0"/>
                <w:sz w:val="18"/>
                <w:szCs w:val="18"/>
                <w:lang w:val="en-US"/>
              </w:rPr>
              <w:t xml:space="preserve">oncert </w:t>
            </w:r>
            <w:r w:rsidRPr="005A6AD4">
              <w:rPr>
                <w:rFonts w:ascii="Times New Roman" w:eastAsia="游ゴシック" w:hAnsi="Times New Roman" w:cs="Times New Roman"/>
                <w:color w:val="000000"/>
                <w:kern w:val="0"/>
                <w:sz w:val="18"/>
                <w:szCs w:val="18"/>
                <w:lang w:val="en-US"/>
              </w:rPr>
              <w:t>in G major</w:t>
            </w:r>
          </w:p>
        </w:tc>
      </w:tr>
      <w:tr w:rsidR="001F578B" w14:paraId="675C0281" w14:textId="77777777" w:rsidTr="00E24566">
        <w:trPr>
          <w:trHeight w:val="358"/>
        </w:trPr>
        <w:tc>
          <w:tcPr>
            <w:tcW w:w="688" w:type="dxa"/>
            <w:vMerge/>
            <w:tcBorders>
              <w:top w:val="nil"/>
              <w:left w:val="nil"/>
              <w:bottom w:val="single" w:sz="4" w:space="0" w:color="000000"/>
              <w:right w:val="nil"/>
            </w:tcBorders>
            <w:vAlign w:val="center"/>
            <w:hideMark/>
          </w:tcPr>
          <w:p w14:paraId="36DEE6FD" w14:textId="77777777" w:rsidR="005A6AD4" w:rsidRPr="005A6AD4" w:rsidRDefault="005A6AD4" w:rsidP="000038BB">
            <w:pPr>
              <w:widowControl/>
              <w:spacing w:line="480" w:lineRule="auto"/>
              <w:ind w:firstLine="0"/>
              <w:jc w:val="left"/>
              <w:rPr>
                <w:rFonts w:ascii="Times New Roman" w:eastAsia="游ゴシック" w:hAnsi="Times New Roman" w:cs="Times New Roman"/>
                <w:color w:val="000000"/>
                <w:kern w:val="0"/>
                <w:sz w:val="18"/>
                <w:szCs w:val="18"/>
                <w:lang w:val="en-US"/>
              </w:rPr>
            </w:pPr>
          </w:p>
        </w:tc>
        <w:tc>
          <w:tcPr>
            <w:tcW w:w="2302" w:type="dxa"/>
            <w:tcBorders>
              <w:top w:val="nil"/>
              <w:left w:val="nil"/>
              <w:bottom w:val="nil"/>
              <w:right w:val="nil"/>
            </w:tcBorders>
            <w:shd w:val="clear" w:color="auto" w:fill="auto"/>
            <w:noWrap/>
            <w:vAlign w:val="center"/>
            <w:hideMark/>
          </w:tcPr>
          <w:p w14:paraId="20503EA5" w14:textId="77777777" w:rsidR="005A6AD4" w:rsidRPr="005A6AD4" w:rsidRDefault="006D2CF2" w:rsidP="000038BB">
            <w:pPr>
              <w:widowControl/>
              <w:spacing w:line="480" w:lineRule="auto"/>
              <w:ind w:firstLine="0"/>
              <w:jc w:val="left"/>
              <w:rPr>
                <w:rFonts w:ascii="Times New Roman" w:eastAsia="游ゴシック" w:hAnsi="Times New Roman" w:cs="Times New Roman"/>
                <w:color w:val="000000"/>
                <w:kern w:val="0"/>
                <w:sz w:val="18"/>
                <w:szCs w:val="18"/>
                <w:lang w:val="en-US"/>
              </w:rPr>
            </w:pPr>
            <w:r w:rsidRPr="005A6AD4">
              <w:rPr>
                <w:rFonts w:ascii="Times New Roman" w:eastAsia="游ゴシック" w:hAnsi="Times New Roman" w:cs="Times New Roman"/>
                <w:color w:val="000000"/>
                <w:kern w:val="0"/>
                <w:sz w:val="18"/>
                <w:szCs w:val="18"/>
                <w:lang w:val="en-US"/>
              </w:rPr>
              <w:t>Bach, Johann Sebastian</w:t>
            </w:r>
          </w:p>
        </w:tc>
        <w:tc>
          <w:tcPr>
            <w:tcW w:w="6983" w:type="dxa"/>
            <w:tcBorders>
              <w:top w:val="nil"/>
              <w:left w:val="nil"/>
              <w:bottom w:val="nil"/>
              <w:right w:val="nil"/>
            </w:tcBorders>
            <w:shd w:val="clear" w:color="auto" w:fill="auto"/>
            <w:noWrap/>
            <w:vAlign w:val="center"/>
            <w:hideMark/>
          </w:tcPr>
          <w:p w14:paraId="41800566" w14:textId="77777777" w:rsidR="005A6AD4" w:rsidRPr="005A6AD4" w:rsidRDefault="006D2CF2" w:rsidP="000038BB">
            <w:pPr>
              <w:widowControl/>
              <w:spacing w:line="480" w:lineRule="auto"/>
              <w:ind w:firstLine="0"/>
              <w:jc w:val="left"/>
              <w:rPr>
                <w:rFonts w:ascii="Times New Roman" w:eastAsia="游ゴシック" w:hAnsi="Times New Roman" w:cs="Times New Roman"/>
                <w:color w:val="000000"/>
                <w:kern w:val="0"/>
                <w:sz w:val="18"/>
                <w:szCs w:val="18"/>
                <w:lang w:val="en-US"/>
              </w:rPr>
            </w:pPr>
            <w:r w:rsidRPr="005A6AD4">
              <w:rPr>
                <w:rFonts w:ascii="Times New Roman" w:eastAsia="游ゴシック" w:hAnsi="Times New Roman" w:cs="Times New Roman"/>
                <w:color w:val="000000"/>
                <w:kern w:val="0"/>
                <w:sz w:val="18"/>
                <w:szCs w:val="18"/>
                <w:lang w:val="en-US"/>
              </w:rPr>
              <w:t>Second Movement of Concert for two Violins in D minor (BWV 1043) (from measure 10)</w:t>
            </w:r>
          </w:p>
        </w:tc>
      </w:tr>
      <w:tr w:rsidR="001F578B" w14:paraId="752B9C9B" w14:textId="77777777" w:rsidTr="00E24566">
        <w:trPr>
          <w:trHeight w:val="358"/>
        </w:trPr>
        <w:tc>
          <w:tcPr>
            <w:tcW w:w="688" w:type="dxa"/>
            <w:vMerge/>
            <w:tcBorders>
              <w:top w:val="nil"/>
              <w:left w:val="nil"/>
              <w:bottom w:val="single" w:sz="4" w:space="0" w:color="000000"/>
              <w:right w:val="nil"/>
            </w:tcBorders>
            <w:vAlign w:val="center"/>
            <w:hideMark/>
          </w:tcPr>
          <w:p w14:paraId="4FD8F0A5" w14:textId="77777777" w:rsidR="005A6AD4" w:rsidRPr="005A6AD4" w:rsidRDefault="005A6AD4" w:rsidP="000038BB">
            <w:pPr>
              <w:widowControl/>
              <w:spacing w:line="480" w:lineRule="auto"/>
              <w:ind w:firstLine="0"/>
              <w:jc w:val="left"/>
              <w:rPr>
                <w:rFonts w:ascii="Times New Roman" w:eastAsia="游ゴシック" w:hAnsi="Times New Roman" w:cs="Times New Roman"/>
                <w:color w:val="000000"/>
                <w:kern w:val="0"/>
                <w:sz w:val="18"/>
                <w:szCs w:val="18"/>
                <w:lang w:val="en-US"/>
              </w:rPr>
            </w:pPr>
          </w:p>
        </w:tc>
        <w:tc>
          <w:tcPr>
            <w:tcW w:w="2302" w:type="dxa"/>
            <w:tcBorders>
              <w:top w:val="nil"/>
              <w:left w:val="nil"/>
              <w:bottom w:val="nil"/>
              <w:right w:val="nil"/>
            </w:tcBorders>
            <w:shd w:val="clear" w:color="auto" w:fill="auto"/>
            <w:noWrap/>
            <w:vAlign w:val="center"/>
            <w:hideMark/>
          </w:tcPr>
          <w:p w14:paraId="5094C55A" w14:textId="77777777" w:rsidR="005A6AD4" w:rsidRPr="005A6AD4" w:rsidRDefault="006D2CF2" w:rsidP="000038BB">
            <w:pPr>
              <w:widowControl/>
              <w:spacing w:line="480" w:lineRule="auto"/>
              <w:ind w:firstLine="0"/>
              <w:jc w:val="left"/>
              <w:rPr>
                <w:rFonts w:ascii="Times New Roman" w:eastAsia="游ゴシック" w:hAnsi="Times New Roman" w:cs="Times New Roman"/>
                <w:color w:val="000000"/>
                <w:kern w:val="0"/>
                <w:sz w:val="18"/>
                <w:szCs w:val="18"/>
                <w:lang w:val="en-US"/>
              </w:rPr>
            </w:pPr>
            <w:r w:rsidRPr="005A6AD4">
              <w:rPr>
                <w:rFonts w:ascii="Times New Roman" w:eastAsia="游ゴシック" w:hAnsi="Times New Roman" w:cs="Times New Roman"/>
                <w:color w:val="000000"/>
                <w:kern w:val="0"/>
                <w:sz w:val="18"/>
                <w:szCs w:val="18"/>
                <w:lang w:val="en-US"/>
              </w:rPr>
              <w:t>Mahler, Gustav</w:t>
            </w:r>
          </w:p>
        </w:tc>
        <w:tc>
          <w:tcPr>
            <w:tcW w:w="6983" w:type="dxa"/>
            <w:tcBorders>
              <w:top w:val="nil"/>
              <w:left w:val="nil"/>
              <w:bottom w:val="nil"/>
              <w:right w:val="nil"/>
            </w:tcBorders>
            <w:shd w:val="clear" w:color="auto" w:fill="auto"/>
            <w:noWrap/>
            <w:vAlign w:val="center"/>
            <w:hideMark/>
          </w:tcPr>
          <w:p w14:paraId="7663FE9C" w14:textId="77777777" w:rsidR="005A6AD4" w:rsidRPr="005A6AD4" w:rsidRDefault="006D2CF2" w:rsidP="000038BB">
            <w:pPr>
              <w:widowControl/>
              <w:spacing w:line="480" w:lineRule="auto"/>
              <w:ind w:firstLine="0"/>
              <w:jc w:val="left"/>
              <w:rPr>
                <w:rFonts w:ascii="Times New Roman" w:eastAsia="游ゴシック" w:hAnsi="Times New Roman" w:cs="Times New Roman"/>
                <w:color w:val="000000"/>
                <w:kern w:val="0"/>
                <w:sz w:val="18"/>
                <w:szCs w:val="18"/>
                <w:lang w:val="en-US"/>
              </w:rPr>
            </w:pPr>
            <w:r w:rsidRPr="005A6AD4">
              <w:rPr>
                <w:rFonts w:ascii="Times New Roman" w:eastAsia="游ゴシック" w:hAnsi="Times New Roman" w:cs="Times New Roman"/>
                <w:color w:val="000000"/>
                <w:kern w:val="0"/>
                <w:sz w:val="18"/>
                <w:szCs w:val="18"/>
                <w:lang w:val="en-US"/>
              </w:rPr>
              <w:t xml:space="preserve">Der </w:t>
            </w:r>
            <w:proofErr w:type="spellStart"/>
            <w:r w:rsidRPr="005A6AD4">
              <w:rPr>
                <w:rFonts w:ascii="Times New Roman" w:eastAsia="游ゴシック" w:hAnsi="Times New Roman" w:cs="Times New Roman"/>
                <w:color w:val="000000"/>
                <w:kern w:val="0"/>
                <w:sz w:val="18"/>
                <w:szCs w:val="18"/>
                <w:lang w:val="en-US"/>
              </w:rPr>
              <w:t>Abschied</w:t>
            </w:r>
            <w:proofErr w:type="spellEnd"/>
            <w:r w:rsidRPr="005A6AD4">
              <w:rPr>
                <w:rFonts w:ascii="Times New Roman" w:eastAsia="游ゴシック" w:hAnsi="Times New Roman" w:cs="Times New Roman"/>
                <w:color w:val="000000"/>
                <w:kern w:val="0"/>
                <w:sz w:val="18"/>
                <w:szCs w:val="18"/>
                <w:lang w:val="en-US"/>
              </w:rPr>
              <w:t xml:space="preserve"> from “The Song of the Earth” in C-minor</w:t>
            </w:r>
          </w:p>
        </w:tc>
      </w:tr>
      <w:tr w:rsidR="001F578B" w14:paraId="0DE77478" w14:textId="77777777" w:rsidTr="00E24566">
        <w:trPr>
          <w:trHeight w:val="358"/>
        </w:trPr>
        <w:tc>
          <w:tcPr>
            <w:tcW w:w="688" w:type="dxa"/>
            <w:vMerge/>
            <w:tcBorders>
              <w:top w:val="nil"/>
              <w:left w:val="nil"/>
              <w:bottom w:val="single" w:sz="4" w:space="0" w:color="000000"/>
              <w:right w:val="nil"/>
            </w:tcBorders>
            <w:vAlign w:val="center"/>
            <w:hideMark/>
          </w:tcPr>
          <w:p w14:paraId="2523E2EB" w14:textId="77777777" w:rsidR="005A6AD4" w:rsidRPr="005A6AD4" w:rsidRDefault="005A6AD4" w:rsidP="000038BB">
            <w:pPr>
              <w:widowControl/>
              <w:spacing w:line="480" w:lineRule="auto"/>
              <w:ind w:firstLine="0"/>
              <w:jc w:val="left"/>
              <w:rPr>
                <w:rFonts w:ascii="Times New Roman" w:eastAsia="游ゴシック" w:hAnsi="Times New Roman" w:cs="Times New Roman"/>
                <w:color w:val="000000"/>
                <w:kern w:val="0"/>
                <w:sz w:val="18"/>
                <w:szCs w:val="18"/>
                <w:lang w:val="en-US"/>
              </w:rPr>
            </w:pPr>
          </w:p>
        </w:tc>
        <w:tc>
          <w:tcPr>
            <w:tcW w:w="2302" w:type="dxa"/>
            <w:tcBorders>
              <w:top w:val="nil"/>
              <w:left w:val="nil"/>
              <w:bottom w:val="nil"/>
              <w:right w:val="nil"/>
            </w:tcBorders>
            <w:shd w:val="clear" w:color="auto" w:fill="auto"/>
            <w:noWrap/>
            <w:vAlign w:val="center"/>
            <w:hideMark/>
          </w:tcPr>
          <w:p w14:paraId="6CC5078B" w14:textId="77777777" w:rsidR="005A6AD4" w:rsidRPr="005A6AD4" w:rsidRDefault="006D2CF2" w:rsidP="000038BB">
            <w:pPr>
              <w:widowControl/>
              <w:spacing w:line="480" w:lineRule="auto"/>
              <w:ind w:firstLine="0"/>
              <w:jc w:val="left"/>
              <w:rPr>
                <w:rFonts w:ascii="Times New Roman" w:eastAsia="游ゴシック" w:hAnsi="Times New Roman" w:cs="Times New Roman"/>
                <w:color w:val="000000"/>
                <w:kern w:val="0"/>
                <w:sz w:val="18"/>
                <w:szCs w:val="18"/>
                <w:lang w:val="en-US"/>
              </w:rPr>
            </w:pPr>
            <w:r w:rsidRPr="005A6AD4">
              <w:rPr>
                <w:rFonts w:ascii="Times New Roman" w:eastAsia="游ゴシック" w:hAnsi="Times New Roman" w:cs="Times New Roman"/>
                <w:color w:val="000000"/>
                <w:kern w:val="0"/>
                <w:sz w:val="18"/>
                <w:szCs w:val="18"/>
                <w:lang w:val="en-US"/>
              </w:rPr>
              <w:t>Holst, Gustave</w:t>
            </w:r>
          </w:p>
        </w:tc>
        <w:tc>
          <w:tcPr>
            <w:tcW w:w="6983" w:type="dxa"/>
            <w:tcBorders>
              <w:top w:val="nil"/>
              <w:left w:val="nil"/>
              <w:bottom w:val="nil"/>
              <w:right w:val="nil"/>
            </w:tcBorders>
            <w:shd w:val="clear" w:color="auto" w:fill="auto"/>
            <w:noWrap/>
            <w:vAlign w:val="center"/>
            <w:hideMark/>
          </w:tcPr>
          <w:p w14:paraId="5DBF45D9" w14:textId="77777777" w:rsidR="005A6AD4" w:rsidRPr="005A6AD4" w:rsidRDefault="006D2CF2" w:rsidP="000038BB">
            <w:pPr>
              <w:widowControl/>
              <w:spacing w:line="480" w:lineRule="auto"/>
              <w:ind w:firstLine="0"/>
              <w:jc w:val="left"/>
              <w:rPr>
                <w:rFonts w:ascii="Times New Roman" w:eastAsia="游ゴシック" w:hAnsi="Times New Roman" w:cs="Times New Roman"/>
                <w:color w:val="000000"/>
                <w:kern w:val="0"/>
                <w:sz w:val="18"/>
                <w:szCs w:val="18"/>
                <w:lang w:val="en-US"/>
              </w:rPr>
            </w:pPr>
            <w:r w:rsidRPr="005A6AD4">
              <w:rPr>
                <w:rFonts w:ascii="Times New Roman" w:eastAsia="游ゴシック" w:hAnsi="Times New Roman" w:cs="Times New Roman"/>
                <w:color w:val="000000"/>
                <w:kern w:val="0"/>
                <w:sz w:val="18"/>
                <w:szCs w:val="18"/>
                <w:lang w:val="en-US"/>
              </w:rPr>
              <w:t>The Planets: Mars, the bringer of war in C minor (op. 32)</w:t>
            </w:r>
          </w:p>
        </w:tc>
      </w:tr>
      <w:tr w:rsidR="001F578B" w14:paraId="2BEA85BD" w14:textId="77777777" w:rsidTr="00E24566">
        <w:trPr>
          <w:trHeight w:val="358"/>
        </w:trPr>
        <w:tc>
          <w:tcPr>
            <w:tcW w:w="688" w:type="dxa"/>
            <w:vMerge/>
            <w:tcBorders>
              <w:top w:val="nil"/>
              <w:left w:val="nil"/>
              <w:bottom w:val="single" w:sz="4" w:space="0" w:color="000000"/>
              <w:right w:val="nil"/>
            </w:tcBorders>
            <w:vAlign w:val="center"/>
            <w:hideMark/>
          </w:tcPr>
          <w:p w14:paraId="036BE2E2" w14:textId="77777777" w:rsidR="005A6AD4" w:rsidRPr="005A6AD4" w:rsidRDefault="005A6AD4" w:rsidP="000038BB">
            <w:pPr>
              <w:widowControl/>
              <w:spacing w:line="480" w:lineRule="auto"/>
              <w:ind w:firstLine="0"/>
              <w:jc w:val="left"/>
              <w:rPr>
                <w:rFonts w:ascii="Times New Roman" w:eastAsia="游ゴシック" w:hAnsi="Times New Roman" w:cs="Times New Roman"/>
                <w:color w:val="000000"/>
                <w:kern w:val="0"/>
                <w:sz w:val="18"/>
                <w:szCs w:val="18"/>
                <w:lang w:val="en-US"/>
              </w:rPr>
            </w:pPr>
          </w:p>
        </w:tc>
        <w:tc>
          <w:tcPr>
            <w:tcW w:w="2302" w:type="dxa"/>
            <w:tcBorders>
              <w:top w:val="nil"/>
              <w:left w:val="nil"/>
              <w:bottom w:val="nil"/>
              <w:right w:val="nil"/>
            </w:tcBorders>
            <w:shd w:val="clear" w:color="auto" w:fill="auto"/>
            <w:noWrap/>
            <w:vAlign w:val="center"/>
            <w:hideMark/>
          </w:tcPr>
          <w:p w14:paraId="5CEBAFEC" w14:textId="77777777" w:rsidR="005A6AD4" w:rsidRPr="005A6AD4" w:rsidRDefault="006D2CF2" w:rsidP="000038BB">
            <w:pPr>
              <w:widowControl/>
              <w:spacing w:line="480" w:lineRule="auto"/>
              <w:ind w:firstLine="0"/>
              <w:jc w:val="left"/>
              <w:rPr>
                <w:rFonts w:ascii="Times New Roman" w:eastAsia="游ゴシック" w:hAnsi="Times New Roman" w:cs="Times New Roman"/>
                <w:color w:val="000000"/>
                <w:kern w:val="0"/>
                <w:sz w:val="18"/>
                <w:szCs w:val="18"/>
                <w:lang w:val="en-US"/>
              </w:rPr>
            </w:pPr>
            <w:r w:rsidRPr="005A6AD4">
              <w:rPr>
                <w:rFonts w:ascii="Times New Roman" w:eastAsia="游ゴシック" w:hAnsi="Times New Roman" w:cs="Times New Roman"/>
                <w:color w:val="000000"/>
                <w:kern w:val="0"/>
                <w:sz w:val="18"/>
                <w:szCs w:val="18"/>
                <w:lang w:val="en-US"/>
              </w:rPr>
              <w:t>Beethoven, Ludwig van</w:t>
            </w:r>
          </w:p>
        </w:tc>
        <w:tc>
          <w:tcPr>
            <w:tcW w:w="6983" w:type="dxa"/>
            <w:tcBorders>
              <w:top w:val="nil"/>
              <w:left w:val="nil"/>
              <w:bottom w:val="nil"/>
              <w:right w:val="nil"/>
            </w:tcBorders>
            <w:shd w:val="clear" w:color="auto" w:fill="auto"/>
            <w:noWrap/>
            <w:vAlign w:val="center"/>
            <w:hideMark/>
          </w:tcPr>
          <w:p w14:paraId="58C8D6EF" w14:textId="77777777" w:rsidR="005A6AD4" w:rsidRPr="005A6AD4" w:rsidRDefault="006D2CF2" w:rsidP="000038BB">
            <w:pPr>
              <w:widowControl/>
              <w:spacing w:line="480" w:lineRule="auto"/>
              <w:ind w:firstLine="0"/>
              <w:jc w:val="left"/>
              <w:rPr>
                <w:rFonts w:ascii="Times New Roman" w:eastAsia="游ゴシック" w:hAnsi="Times New Roman" w:cs="Times New Roman"/>
                <w:color w:val="000000"/>
                <w:kern w:val="0"/>
                <w:sz w:val="18"/>
                <w:szCs w:val="18"/>
                <w:lang w:val="en-US"/>
              </w:rPr>
            </w:pPr>
            <w:r w:rsidRPr="005A6AD4">
              <w:rPr>
                <w:rFonts w:ascii="Times New Roman" w:eastAsia="游ゴシック" w:hAnsi="Times New Roman" w:cs="Times New Roman"/>
                <w:color w:val="000000"/>
                <w:kern w:val="0"/>
                <w:sz w:val="18"/>
                <w:szCs w:val="18"/>
                <w:lang w:val="en-US"/>
              </w:rPr>
              <w:t>Piano sonata No. 14 in C-sharp minor, First Movement. (op.27, No.2)</w:t>
            </w:r>
          </w:p>
        </w:tc>
      </w:tr>
      <w:tr w:rsidR="001F578B" w14:paraId="30D692A9" w14:textId="77777777" w:rsidTr="00E24566">
        <w:trPr>
          <w:trHeight w:val="358"/>
        </w:trPr>
        <w:tc>
          <w:tcPr>
            <w:tcW w:w="688" w:type="dxa"/>
            <w:vMerge/>
            <w:tcBorders>
              <w:top w:val="nil"/>
              <w:left w:val="nil"/>
              <w:bottom w:val="single" w:sz="4" w:space="0" w:color="000000"/>
              <w:right w:val="nil"/>
            </w:tcBorders>
            <w:vAlign w:val="center"/>
            <w:hideMark/>
          </w:tcPr>
          <w:p w14:paraId="5F196140" w14:textId="77777777" w:rsidR="005A6AD4" w:rsidRPr="005A6AD4" w:rsidRDefault="005A6AD4" w:rsidP="000038BB">
            <w:pPr>
              <w:widowControl/>
              <w:spacing w:line="480" w:lineRule="auto"/>
              <w:ind w:firstLine="0"/>
              <w:jc w:val="left"/>
              <w:rPr>
                <w:rFonts w:ascii="Times New Roman" w:eastAsia="游ゴシック" w:hAnsi="Times New Roman" w:cs="Times New Roman"/>
                <w:color w:val="000000"/>
                <w:kern w:val="0"/>
                <w:sz w:val="18"/>
                <w:szCs w:val="18"/>
                <w:lang w:val="en-US"/>
              </w:rPr>
            </w:pPr>
          </w:p>
        </w:tc>
        <w:tc>
          <w:tcPr>
            <w:tcW w:w="2302" w:type="dxa"/>
            <w:tcBorders>
              <w:top w:val="nil"/>
              <w:left w:val="nil"/>
              <w:bottom w:val="single" w:sz="4" w:space="0" w:color="auto"/>
              <w:right w:val="nil"/>
            </w:tcBorders>
            <w:shd w:val="clear" w:color="auto" w:fill="auto"/>
            <w:noWrap/>
            <w:vAlign w:val="center"/>
            <w:hideMark/>
          </w:tcPr>
          <w:p w14:paraId="6BB4B9ED" w14:textId="77777777" w:rsidR="005A6AD4" w:rsidRPr="005A6AD4" w:rsidRDefault="006D2CF2" w:rsidP="000038BB">
            <w:pPr>
              <w:widowControl/>
              <w:spacing w:line="480" w:lineRule="auto"/>
              <w:ind w:firstLine="0"/>
              <w:jc w:val="left"/>
              <w:rPr>
                <w:rFonts w:ascii="Times New Roman" w:eastAsia="游ゴシック" w:hAnsi="Times New Roman" w:cs="Times New Roman"/>
                <w:color w:val="000000"/>
                <w:kern w:val="0"/>
                <w:sz w:val="18"/>
                <w:szCs w:val="18"/>
                <w:lang w:val="en-US"/>
              </w:rPr>
            </w:pPr>
            <w:r w:rsidRPr="005A6AD4">
              <w:rPr>
                <w:rFonts w:ascii="Times New Roman" w:eastAsia="游ゴシック" w:hAnsi="Times New Roman" w:cs="Times New Roman"/>
                <w:color w:val="000000"/>
                <w:kern w:val="0"/>
                <w:sz w:val="18"/>
                <w:szCs w:val="18"/>
                <w:lang w:val="en-US"/>
              </w:rPr>
              <w:t>Beethoven, Ludwig van</w:t>
            </w:r>
          </w:p>
        </w:tc>
        <w:tc>
          <w:tcPr>
            <w:tcW w:w="6983" w:type="dxa"/>
            <w:tcBorders>
              <w:top w:val="nil"/>
              <w:left w:val="nil"/>
              <w:bottom w:val="single" w:sz="4" w:space="0" w:color="auto"/>
              <w:right w:val="nil"/>
            </w:tcBorders>
            <w:shd w:val="clear" w:color="auto" w:fill="auto"/>
            <w:noWrap/>
            <w:vAlign w:val="center"/>
            <w:hideMark/>
          </w:tcPr>
          <w:p w14:paraId="0F4DA599" w14:textId="77777777" w:rsidR="005A6AD4" w:rsidRPr="005A6AD4" w:rsidRDefault="006D2CF2" w:rsidP="000038BB">
            <w:pPr>
              <w:widowControl/>
              <w:spacing w:line="480" w:lineRule="auto"/>
              <w:ind w:firstLine="0"/>
              <w:jc w:val="left"/>
              <w:rPr>
                <w:rFonts w:ascii="Times New Roman" w:eastAsia="游ゴシック" w:hAnsi="Times New Roman" w:cs="Times New Roman"/>
                <w:color w:val="000000"/>
                <w:kern w:val="0"/>
                <w:sz w:val="18"/>
                <w:szCs w:val="18"/>
                <w:lang w:val="en-US"/>
              </w:rPr>
            </w:pPr>
            <w:r w:rsidRPr="005A6AD4">
              <w:rPr>
                <w:rFonts w:ascii="Times New Roman" w:eastAsia="游ゴシック" w:hAnsi="Times New Roman" w:cs="Times New Roman"/>
                <w:color w:val="000000"/>
                <w:kern w:val="0"/>
                <w:sz w:val="18"/>
                <w:szCs w:val="18"/>
                <w:lang w:val="en-US"/>
              </w:rPr>
              <w:t>Symphony No. 5, First Movement in C minor (op. 67)</w:t>
            </w:r>
          </w:p>
        </w:tc>
      </w:tr>
      <w:tr w:rsidR="001F578B" w14:paraId="3AAC50E6" w14:textId="77777777" w:rsidTr="00E24566">
        <w:trPr>
          <w:trHeight w:val="358"/>
        </w:trPr>
        <w:tc>
          <w:tcPr>
            <w:tcW w:w="688" w:type="dxa"/>
            <w:vMerge w:val="restart"/>
            <w:tcBorders>
              <w:top w:val="nil"/>
              <w:left w:val="nil"/>
              <w:bottom w:val="single" w:sz="4" w:space="0" w:color="000000"/>
              <w:right w:val="nil"/>
            </w:tcBorders>
            <w:shd w:val="clear" w:color="auto" w:fill="auto"/>
            <w:noWrap/>
            <w:vAlign w:val="center"/>
            <w:hideMark/>
          </w:tcPr>
          <w:p w14:paraId="32C51A16" w14:textId="77777777" w:rsidR="005A6AD4" w:rsidRPr="005A6AD4" w:rsidRDefault="006D2CF2" w:rsidP="000038BB">
            <w:pPr>
              <w:widowControl/>
              <w:spacing w:line="480" w:lineRule="auto"/>
              <w:ind w:firstLine="0"/>
              <w:jc w:val="center"/>
              <w:rPr>
                <w:rFonts w:ascii="Times New Roman" w:eastAsia="游ゴシック" w:hAnsi="Times New Roman" w:cs="Times New Roman"/>
                <w:color w:val="000000"/>
                <w:kern w:val="0"/>
                <w:sz w:val="18"/>
                <w:szCs w:val="18"/>
                <w:lang w:val="en-US"/>
              </w:rPr>
            </w:pPr>
            <w:r w:rsidRPr="005A6AD4">
              <w:rPr>
                <w:rFonts w:ascii="Times New Roman" w:eastAsia="游ゴシック" w:hAnsi="Times New Roman" w:cs="Times New Roman"/>
                <w:color w:val="000000"/>
                <w:kern w:val="0"/>
                <w:sz w:val="18"/>
                <w:szCs w:val="18"/>
                <w:lang w:val="en-US"/>
              </w:rPr>
              <w:t>Atonal</w:t>
            </w:r>
          </w:p>
        </w:tc>
        <w:tc>
          <w:tcPr>
            <w:tcW w:w="2302" w:type="dxa"/>
            <w:tcBorders>
              <w:top w:val="nil"/>
              <w:left w:val="nil"/>
              <w:bottom w:val="nil"/>
              <w:right w:val="nil"/>
            </w:tcBorders>
            <w:shd w:val="clear" w:color="auto" w:fill="auto"/>
            <w:noWrap/>
            <w:vAlign w:val="center"/>
            <w:hideMark/>
          </w:tcPr>
          <w:p w14:paraId="4E869CC7" w14:textId="77777777" w:rsidR="005A6AD4" w:rsidRPr="005A6AD4" w:rsidRDefault="006D2CF2" w:rsidP="000038BB">
            <w:pPr>
              <w:widowControl/>
              <w:spacing w:line="480" w:lineRule="auto"/>
              <w:ind w:firstLine="0"/>
              <w:jc w:val="left"/>
              <w:rPr>
                <w:rFonts w:ascii="Times New Roman" w:eastAsia="游ゴシック" w:hAnsi="Times New Roman" w:cs="Times New Roman"/>
                <w:color w:val="000000"/>
                <w:kern w:val="0"/>
                <w:sz w:val="18"/>
                <w:szCs w:val="18"/>
                <w:lang w:val="en-US"/>
              </w:rPr>
            </w:pPr>
            <w:r w:rsidRPr="005A6AD4">
              <w:rPr>
                <w:rFonts w:ascii="Times New Roman" w:eastAsia="游ゴシック" w:hAnsi="Times New Roman" w:cs="Times New Roman"/>
                <w:color w:val="000000"/>
                <w:kern w:val="0"/>
                <w:sz w:val="18"/>
                <w:szCs w:val="18"/>
                <w:lang w:val="en-US"/>
              </w:rPr>
              <w:t>Cage, John</w:t>
            </w:r>
          </w:p>
        </w:tc>
        <w:tc>
          <w:tcPr>
            <w:tcW w:w="6983" w:type="dxa"/>
            <w:tcBorders>
              <w:top w:val="nil"/>
              <w:left w:val="nil"/>
              <w:bottom w:val="nil"/>
              <w:right w:val="nil"/>
            </w:tcBorders>
            <w:shd w:val="clear" w:color="auto" w:fill="auto"/>
            <w:noWrap/>
            <w:vAlign w:val="center"/>
            <w:hideMark/>
          </w:tcPr>
          <w:p w14:paraId="1D394F85" w14:textId="77777777" w:rsidR="005A6AD4" w:rsidRPr="005A6AD4" w:rsidRDefault="006D2CF2" w:rsidP="000038BB">
            <w:pPr>
              <w:widowControl/>
              <w:spacing w:line="480" w:lineRule="auto"/>
              <w:ind w:firstLine="0"/>
              <w:jc w:val="left"/>
              <w:rPr>
                <w:rFonts w:ascii="Times New Roman" w:eastAsia="游ゴシック" w:hAnsi="Times New Roman" w:cs="Times New Roman"/>
                <w:color w:val="000000"/>
                <w:kern w:val="0"/>
                <w:sz w:val="18"/>
                <w:szCs w:val="18"/>
                <w:lang w:val="en-US"/>
              </w:rPr>
            </w:pPr>
            <w:r w:rsidRPr="005A6AD4">
              <w:rPr>
                <w:rFonts w:ascii="Times New Roman" w:eastAsia="游ゴシック" w:hAnsi="Times New Roman" w:cs="Times New Roman"/>
                <w:color w:val="000000"/>
                <w:kern w:val="0"/>
                <w:sz w:val="18"/>
                <w:szCs w:val="18"/>
                <w:lang w:val="en-US"/>
              </w:rPr>
              <w:t>Fontana Mix, for magnetic tape</w:t>
            </w:r>
          </w:p>
        </w:tc>
      </w:tr>
      <w:tr w:rsidR="001F578B" w14:paraId="0B5A5631" w14:textId="77777777" w:rsidTr="00E24566">
        <w:trPr>
          <w:trHeight w:val="358"/>
        </w:trPr>
        <w:tc>
          <w:tcPr>
            <w:tcW w:w="688" w:type="dxa"/>
            <w:vMerge/>
            <w:tcBorders>
              <w:top w:val="nil"/>
              <w:left w:val="nil"/>
              <w:bottom w:val="single" w:sz="4" w:space="0" w:color="000000"/>
              <w:right w:val="nil"/>
            </w:tcBorders>
            <w:vAlign w:val="center"/>
            <w:hideMark/>
          </w:tcPr>
          <w:p w14:paraId="7FA84824" w14:textId="77777777" w:rsidR="005A6AD4" w:rsidRPr="005A6AD4" w:rsidRDefault="005A6AD4" w:rsidP="000038BB">
            <w:pPr>
              <w:widowControl/>
              <w:spacing w:line="480" w:lineRule="auto"/>
              <w:ind w:firstLine="0"/>
              <w:jc w:val="left"/>
              <w:rPr>
                <w:rFonts w:ascii="Times New Roman" w:eastAsia="游ゴシック" w:hAnsi="Times New Roman" w:cs="Times New Roman"/>
                <w:color w:val="000000"/>
                <w:kern w:val="0"/>
                <w:sz w:val="18"/>
                <w:szCs w:val="18"/>
                <w:lang w:val="en-US"/>
              </w:rPr>
            </w:pPr>
          </w:p>
        </w:tc>
        <w:tc>
          <w:tcPr>
            <w:tcW w:w="2302" w:type="dxa"/>
            <w:tcBorders>
              <w:top w:val="nil"/>
              <w:left w:val="nil"/>
              <w:bottom w:val="nil"/>
              <w:right w:val="nil"/>
            </w:tcBorders>
            <w:shd w:val="clear" w:color="auto" w:fill="auto"/>
            <w:noWrap/>
            <w:vAlign w:val="center"/>
            <w:hideMark/>
          </w:tcPr>
          <w:p w14:paraId="75E47CF1" w14:textId="77777777" w:rsidR="005A6AD4" w:rsidRPr="005A6AD4" w:rsidRDefault="006D2CF2" w:rsidP="000038BB">
            <w:pPr>
              <w:widowControl/>
              <w:spacing w:line="480" w:lineRule="auto"/>
              <w:ind w:firstLine="0"/>
              <w:jc w:val="left"/>
              <w:rPr>
                <w:rFonts w:ascii="Times New Roman" w:eastAsia="游ゴシック" w:hAnsi="Times New Roman" w:cs="Times New Roman"/>
                <w:color w:val="000000"/>
                <w:kern w:val="0"/>
                <w:sz w:val="18"/>
                <w:szCs w:val="18"/>
                <w:lang w:val="en-US"/>
              </w:rPr>
            </w:pPr>
            <w:proofErr w:type="spellStart"/>
            <w:r w:rsidRPr="005A6AD4">
              <w:rPr>
                <w:rFonts w:ascii="Times New Roman" w:eastAsia="游ゴシック" w:hAnsi="Times New Roman" w:cs="Times New Roman"/>
                <w:color w:val="000000"/>
                <w:kern w:val="0"/>
                <w:sz w:val="18"/>
                <w:szCs w:val="18"/>
                <w:lang w:val="en-US"/>
              </w:rPr>
              <w:t>Maderna</w:t>
            </w:r>
            <w:proofErr w:type="spellEnd"/>
            <w:r w:rsidRPr="005A6AD4">
              <w:rPr>
                <w:rFonts w:ascii="Times New Roman" w:eastAsia="游ゴシック" w:hAnsi="Times New Roman" w:cs="Times New Roman"/>
                <w:color w:val="000000"/>
                <w:kern w:val="0"/>
                <w:sz w:val="18"/>
                <w:szCs w:val="18"/>
                <w:lang w:val="en-US"/>
              </w:rPr>
              <w:t>, Bruno</w:t>
            </w:r>
          </w:p>
        </w:tc>
        <w:tc>
          <w:tcPr>
            <w:tcW w:w="6983" w:type="dxa"/>
            <w:tcBorders>
              <w:top w:val="nil"/>
              <w:left w:val="nil"/>
              <w:bottom w:val="nil"/>
              <w:right w:val="nil"/>
            </w:tcBorders>
            <w:shd w:val="clear" w:color="auto" w:fill="auto"/>
            <w:noWrap/>
            <w:vAlign w:val="center"/>
            <w:hideMark/>
          </w:tcPr>
          <w:p w14:paraId="599A3118" w14:textId="77777777" w:rsidR="005A6AD4" w:rsidRPr="005A6AD4" w:rsidRDefault="006D2CF2" w:rsidP="000038BB">
            <w:pPr>
              <w:widowControl/>
              <w:spacing w:line="480" w:lineRule="auto"/>
              <w:ind w:firstLine="0"/>
              <w:jc w:val="left"/>
              <w:rPr>
                <w:rFonts w:ascii="Times New Roman" w:eastAsia="游ゴシック" w:hAnsi="Times New Roman" w:cs="Times New Roman"/>
                <w:color w:val="000000"/>
                <w:kern w:val="0"/>
                <w:sz w:val="18"/>
                <w:szCs w:val="18"/>
                <w:lang w:val="en-US"/>
              </w:rPr>
            </w:pPr>
            <w:r w:rsidRPr="005A6AD4">
              <w:rPr>
                <w:rFonts w:ascii="Times New Roman" w:eastAsia="游ゴシック" w:hAnsi="Times New Roman" w:cs="Times New Roman"/>
                <w:color w:val="000000"/>
                <w:kern w:val="0"/>
                <w:sz w:val="18"/>
                <w:szCs w:val="18"/>
                <w:lang w:val="en-US"/>
              </w:rPr>
              <w:t>Serenade for a satellite</w:t>
            </w:r>
          </w:p>
        </w:tc>
      </w:tr>
      <w:tr w:rsidR="001F578B" w14:paraId="27B2CCE2" w14:textId="77777777" w:rsidTr="00E24566">
        <w:trPr>
          <w:trHeight w:val="358"/>
        </w:trPr>
        <w:tc>
          <w:tcPr>
            <w:tcW w:w="688" w:type="dxa"/>
            <w:vMerge/>
            <w:tcBorders>
              <w:top w:val="nil"/>
              <w:left w:val="nil"/>
              <w:bottom w:val="single" w:sz="4" w:space="0" w:color="000000"/>
              <w:right w:val="nil"/>
            </w:tcBorders>
            <w:vAlign w:val="center"/>
            <w:hideMark/>
          </w:tcPr>
          <w:p w14:paraId="23A93B91" w14:textId="77777777" w:rsidR="005A6AD4" w:rsidRPr="005A6AD4" w:rsidRDefault="005A6AD4" w:rsidP="000038BB">
            <w:pPr>
              <w:widowControl/>
              <w:spacing w:line="480" w:lineRule="auto"/>
              <w:ind w:firstLine="0"/>
              <w:jc w:val="left"/>
              <w:rPr>
                <w:rFonts w:ascii="Times New Roman" w:eastAsia="游ゴシック" w:hAnsi="Times New Roman" w:cs="Times New Roman"/>
                <w:color w:val="000000"/>
                <w:kern w:val="0"/>
                <w:sz w:val="18"/>
                <w:szCs w:val="18"/>
                <w:lang w:val="en-US"/>
              </w:rPr>
            </w:pPr>
          </w:p>
        </w:tc>
        <w:tc>
          <w:tcPr>
            <w:tcW w:w="2302" w:type="dxa"/>
            <w:tcBorders>
              <w:top w:val="nil"/>
              <w:left w:val="nil"/>
              <w:bottom w:val="nil"/>
              <w:right w:val="nil"/>
            </w:tcBorders>
            <w:shd w:val="clear" w:color="auto" w:fill="auto"/>
            <w:noWrap/>
            <w:vAlign w:val="center"/>
            <w:hideMark/>
          </w:tcPr>
          <w:p w14:paraId="2E5EF222" w14:textId="77777777" w:rsidR="005A6AD4" w:rsidRPr="005A6AD4" w:rsidRDefault="006D2CF2" w:rsidP="000038BB">
            <w:pPr>
              <w:widowControl/>
              <w:spacing w:line="480" w:lineRule="auto"/>
              <w:ind w:firstLine="0"/>
              <w:jc w:val="left"/>
              <w:rPr>
                <w:rFonts w:ascii="Times New Roman" w:eastAsia="游ゴシック" w:hAnsi="Times New Roman" w:cs="Times New Roman"/>
                <w:color w:val="000000"/>
                <w:kern w:val="0"/>
                <w:sz w:val="18"/>
                <w:szCs w:val="18"/>
                <w:lang w:val="en-US"/>
              </w:rPr>
            </w:pPr>
            <w:proofErr w:type="spellStart"/>
            <w:r w:rsidRPr="005A6AD4">
              <w:rPr>
                <w:rFonts w:ascii="Times New Roman" w:eastAsia="游ゴシック" w:hAnsi="Times New Roman" w:cs="Times New Roman"/>
                <w:color w:val="000000"/>
                <w:kern w:val="0"/>
                <w:sz w:val="18"/>
                <w:szCs w:val="18"/>
                <w:lang w:val="en-US"/>
              </w:rPr>
              <w:t>Pärt</w:t>
            </w:r>
            <w:proofErr w:type="spellEnd"/>
            <w:r w:rsidRPr="005A6AD4">
              <w:rPr>
                <w:rFonts w:ascii="Times New Roman" w:eastAsia="游ゴシック" w:hAnsi="Times New Roman" w:cs="Times New Roman"/>
                <w:color w:val="000000"/>
                <w:kern w:val="0"/>
                <w:sz w:val="18"/>
                <w:szCs w:val="18"/>
                <w:lang w:val="en-US"/>
              </w:rPr>
              <w:t>, Arvo</w:t>
            </w:r>
          </w:p>
        </w:tc>
        <w:tc>
          <w:tcPr>
            <w:tcW w:w="6983" w:type="dxa"/>
            <w:tcBorders>
              <w:top w:val="nil"/>
              <w:left w:val="nil"/>
              <w:bottom w:val="nil"/>
              <w:right w:val="nil"/>
            </w:tcBorders>
            <w:shd w:val="clear" w:color="auto" w:fill="auto"/>
            <w:noWrap/>
            <w:vAlign w:val="center"/>
            <w:hideMark/>
          </w:tcPr>
          <w:p w14:paraId="0B7BCEA2" w14:textId="77777777" w:rsidR="005A6AD4" w:rsidRPr="005A6AD4" w:rsidRDefault="006D2CF2" w:rsidP="000038BB">
            <w:pPr>
              <w:widowControl/>
              <w:spacing w:line="480" w:lineRule="auto"/>
              <w:ind w:firstLine="0"/>
              <w:jc w:val="left"/>
              <w:rPr>
                <w:rFonts w:ascii="Times New Roman" w:eastAsia="游ゴシック" w:hAnsi="Times New Roman" w:cs="Times New Roman"/>
                <w:color w:val="000000"/>
                <w:kern w:val="0"/>
                <w:sz w:val="18"/>
                <w:szCs w:val="18"/>
                <w:lang w:val="en-US"/>
              </w:rPr>
            </w:pPr>
            <w:r w:rsidRPr="005A6AD4">
              <w:rPr>
                <w:rFonts w:ascii="Times New Roman" w:eastAsia="游ゴシック" w:hAnsi="Times New Roman" w:cs="Times New Roman"/>
                <w:color w:val="000000"/>
                <w:kern w:val="0"/>
                <w:sz w:val="18"/>
                <w:szCs w:val="18"/>
                <w:lang w:val="en-US"/>
              </w:rPr>
              <w:t>Cantus in Memoriam of Benjamin Britten (the opening passage, after the first 15 s)</w:t>
            </w:r>
          </w:p>
        </w:tc>
      </w:tr>
      <w:tr w:rsidR="001F578B" w14:paraId="5EBB7C4D" w14:textId="77777777" w:rsidTr="00E24566">
        <w:trPr>
          <w:trHeight w:val="358"/>
        </w:trPr>
        <w:tc>
          <w:tcPr>
            <w:tcW w:w="688" w:type="dxa"/>
            <w:vMerge/>
            <w:tcBorders>
              <w:top w:val="nil"/>
              <w:left w:val="nil"/>
              <w:bottom w:val="single" w:sz="4" w:space="0" w:color="000000"/>
              <w:right w:val="nil"/>
            </w:tcBorders>
            <w:vAlign w:val="center"/>
            <w:hideMark/>
          </w:tcPr>
          <w:p w14:paraId="116ABE24" w14:textId="77777777" w:rsidR="005A6AD4" w:rsidRPr="005A6AD4" w:rsidRDefault="005A6AD4" w:rsidP="000038BB">
            <w:pPr>
              <w:widowControl/>
              <w:spacing w:line="480" w:lineRule="auto"/>
              <w:ind w:firstLine="0"/>
              <w:jc w:val="left"/>
              <w:rPr>
                <w:rFonts w:ascii="Times New Roman" w:eastAsia="游ゴシック" w:hAnsi="Times New Roman" w:cs="Times New Roman"/>
                <w:color w:val="000000"/>
                <w:kern w:val="0"/>
                <w:sz w:val="18"/>
                <w:szCs w:val="18"/>
                <w:lang w:val="en-US"/>
              </w:rPr>
            </w:pPr>
          </w:p>
        </w:tc>
        <w:tc>
          <w:tcPr>
            <w:tcW w:w="2302" w:type="dxa"/>
            <w:tcBorders>
              <w:top w:val="nil"/>
              <w:left w:val="nil"/>
              <w:bottom w:val="nil"/>
              <w:right w:val="nil"/>
            </w:tcBorders>
            <w:shd w:val="clear" w:color="auto" w:fill="auto"/>
            <w:noWrap/>
            <w:vAlign w:val="center"/>
            <w:hideMark/>
          </w:tcPr>
          <w:p w14:paraId="470D1BDB" w14:textId="77777777" w:rsidR="005A6AD4" w:rsidRPr="005A6AD4" w:rsidRDefault="006D2CF2" w:rsidP="000038BB">
            <w:pPr>
              <w:widowControl/>
              <w:spacing w:line="480" w:lineRule="auto"/>
              <w:ind w:firstLine="0"/>
              <w:jc w:val="left"/>
              <w:rPr>
                <w:rFonts w:ascii="Times New Roman" w:eastAsia="游ゴシック" w:hAnsi="Times New Roman" w:cs="Times New Roman"/>
                <w:color w:val="000000"/>
                <w:kern w:val="0"/>
                <w:sz w:val="18"/>
                <w:szCs w:val="18"/>
                <w:lang w:val="en-US"/>
              </w:rPr>
            </w:pPr>
            <w:r w:rsidRPr="005A6AD4">
              <w:rPr>
                <w:rFonts w:ascii="Times New Roman" w:eastAsia="游ゴシック" w:hAnsi="Times New Roman" w:cs="Times New Roman"/>
                <w:color w:val="000000"/>
                <w:kern w:val="0"/>
                <w:sz w:val="18"/>
                <w:szCs w:val="18"/>
                <w:lang w:val="en-US"/>
              </w:rPr>
              <w:t>Ives, Charles</w:t>
            </w:r>
          </w:p>
        </w:tc>
        <w:tc>
          <w:tcPr>
            <w:tcW w:w="6983" w:type="dxa"/>
            <w:tcBorders>
              <w:top w:val="nil"/>
              <w:left w:val="nil"/>
              <w:bottom w:val="nil"/>
              <w:right w:val="nil"/>
            </w:tcBorders>
            <w:shd w:val="clear" w:color="auto" w:fill="auto"/>
            <w:noWrap/>
            <w:vAlign w:val="center"/>
            <w:hideMark/>
          </w:tcPr>
          <w:p w14:paraId="5CF283E9" w14:textId="77777777" w:rsidR="005A6AD4" w:rsidRPr="005A6AD4" w:rsidRDefault="006D2CF2" w:rsidP="000038BB">
            <w:pPr>
              <w:widowControl/>
              <w:spacing w:line="480" w:lineRule="auto"/>
              <w:ind w:firstLine="0"/>
              <w:jc w:val="left"/>
              <w:rPr>
                <w:rFonts w:ascii="Times New Roman" w:eastAsia="游ゴシック" w:hAnsi="Times New Roman" w:cs="Times New Roman"/>
                <w:color w:val="000000"/>
                <w:kern w:val="0"/>
                <w:sz w:val="18"/>
                <w:szCs w:val="18"/>
                <w:lang w:val="en-US"/>
              </w:rPr>
            </w:pPr>
            <w:r w:rsidRPr="005A6AD4">
              <w:rPr>
                <w:rFonts w:ascii="Times New Roman" w:eastAsia="游ゴシック" w:hAnsi="Times New Roman" w:cs="Times New Roman"/>
                <w:color w:val="000000"/>
                <w:kern w:val="0"/>
                <w:sz w:val="18"/>
                <w:szCs w:val="18"/>
                <w:lang w:val="en-US"/>
              </w:rPr>
              <w:t>The Unanswered question</w:t>
            </w:r>
          </w:p>
        </w:tc>
      </w:tr>
      <w:tr w:rsidR="001F578B" w14:paraId="7DC95E8D" w14:textId="77777777" w:rsidTr="00E24566">
        <w:trPr>
          <w:trHeight w:val="358"/>
        </w:trPr>
        <w:tc>
          <w:tcPr>
            <w:tcW w:w="688" w:type="dxa"/>
            <w:vMerge/>
            <w:tcBorders>
              <w:top w:val="nil"/>
              <w:left w:val="nil"/>
              <w:bottom w:val="single" w:sz="4" w:space="0" w:color="000000"/>
              <w:right w:val="nil"/>
            </w:tcBorders>
            <w:vAlign w:val="center"/>
            <w:hideMark/>
          </w:tcPr>
          <w:p w14:paraId="599C7D13" w14:textId="77777777" w:rsidR="005A6AD4" w:rsidRPr="005A6AD4" w:rsidRDefault="005A6AD4" w:rsidP="000038BB">
            <w:pPr>
              <w:widowControl/>
              <w:spacing w:line="480" w:lineRule="auto"/>
              <w:ind w:firstLine="0"/>
              <w:jc w:val="left"/>
              <w:rPr>
                <w:rFonts w:ascii="Times New Roman" w:eastAsia="游ゴシック" w:hAnsi="Times New Roman" w:cs="Times New Roman"/>
                <w:color w:val="000000"/>
                <w:kern w:val="0"/>
                <w:sz w:val="18"/>
                <w:szCs w:val="18"/>
                <w:lang w:val="en-US"/>
              </w:rPr>
            </w:pPr>
          </w:p>
        </w:tc>
        <w:tc>
          <w:tcPr>
            <w:tcW w:w="2302" w:type="dxa"/>
            <w:tcBorders>
              <w:top w:val="nil"/>
              <w:left w:val="nil"/>
              <w:bottom w:val="nil"/>
              <w:right w:val="nil"/>
            </w:tcBorders>
            <w:shd w:val="clear" w:color="auto" w:fill="auto"/>
            <w:noWrap/>
            <w:vAlign w:val="center"/>
            <w:hideMark/>
          </w:tcPr>
          <w:p w14:paraId="63771958" w14:textId="77777777" w:rsidR="005A6AD4" w:rsidRPr="005A6AD4" w:rsidRDefault="006D2CF2" w:rsidP="000038BB">
            <w:pPr>
              <w:widowControl/>
              <w:spacing w:line="480" w:lineRule="auto"/>
              <w:ind w:firstLine="0"/>
              <w:jc w:val="left"/>
              <w:rPr>
                <w:rFonts w:ascii="Times New Roman" w:eastAsia="游ゴシック" w:hAnsi="Times New Roman" w:cs="Times New Roman"/>
                <w:color w:val="000000"/>
                <w:kern w:val="0"/>
                <w:sz w:val="18"/>
                <w:szCs w:val="18"/>
                <w:lang w:val="en-US"/>
              </w:rPr>
            </w:pPr>
            <w:r w:rsidRPr="005A6AD4">
              <w:rPr>
                <w:rFonts w:ascii="Times New Roman" w:eastAsia="游ゴシック" w:hAnsi="Times New Roman" w:cs="Times New Roman"/>
                <w:color w:val="000000"/>
                <w:kern w:val="0"/>
                <w:sz w:val="18"/>
                <w:szCs w:val="18"/>
                <w:lang w:val="en-US"/>
              </w:rPr>
              <w:t>Berg, Alban</w:t>
            </w:r>
          </w:p>
        </w:tc>
        <w:tc>
          <w:tcPr>
            <w:tcW w:w="6983" w:type="dxa"/>
            <w:tcBorders>
              <w:top w:val="nil"/>
              <w:left w:val="nil"/>
              <w:bottom w:val="nil"/>
              <w:right w:val="nil"/>
            </w:tcBorders>
            <w:shd w:val="clear" w:color="auto" w:fill="auto"/>
            <w:noWrap/>
            <w:vAlign w:val="center"/>
            <w:hideMark/>
          </w:tcPr>
          <w:p w14:paraId="6B141DD5" w14:textId="77777777" w:rsidR="005A6AD4" w:rsidRPr="005A6AD4" w:rsidRDefault="006D2CF2" w:rsidP="000038BB">
            <w:pPr>
              <w:widowControl/>
              <w:spacing w:line="480" w:lineRule="auto"/>
              <w:ind w:firstLine="0"/>
              <w:jc w:val="left"/>
              <w:rPr>
                <w:rFonts w:ascii="Times New Roman" w:eastAsia="游ゴシック" w:hAnsi="Times New Roman" w:cs="Times New Roman"/>
                <w:color w:val="000000"/>
                <w:kern w:val="0"/>
                <w:sz w:val="18"/>
                <w:szCs w:val="18"/>
                <w:lang w:val="en-US"/>
              </w:rPr>
            </w:pPr>
            <w:r w:rsidRPr="005A6AD4">
              <w:rPr>
                <w:rFonts w:ascii="Times New Roman" w:eastAsia="游ゴシック" w:hAnsi="Times New Roman" w:cs="Times New Roman"/>
                <w:color w:val="000000"/>
                <w:kern w:val="0"/>
                <w:sz w:val="18"/>
                <w:szCs w:val="18"/>
                <w:lang w:val="en-US"/>
              </w:rPr>
              <w:t>Last orchestra interlude from the last scene of Wozzeck</w:t>
            </w:r>
          </w:p>
        </w:tc>
      </w:tr>
      <w:tr w:rsidR="001F578B" w14:paraId="09AFD2F4" w14:textId="77777777" w:rsidTr="00E24566">
        <w:trPr>
          <w:trHeight w:val="358"/>
        </w:trPr>
        <w:tc>
          <w:tcPr>
            <w:tcW w:w="688" w:type="dxa"/>
            <w:vMerge/>
            <w:tcBorders>
              <w:top w:val="nil"/>
              <w:left w:val="nil"/>
              <w:bottom w:val="single" w:sz="4" w:space="0" w:color="000000"/>
              <w:right w:val="nil"/>
            </w:tcBorders>
            <w:vAlign w:val="center"/>
            <w:hideMark/>
          </w:tcPr>
          <w:p w14:paraId="313D2FE6" w14:textId="77777777" w:rsidR="005A6AD4" w:rsidRPr="005A6AD4" w:rsidRDefault="005A6AD4" w:rsidP="000038BB">
            <w:pPr>
              <w:widowControl/>
              <w:spacing w:line="480" w:lineRule="auto"/>
              <w:ind w:firstLine="0"/>
              <w:jc w:val="left"/>
              <w:rPr>
                <w:rFonts w:ascii="Times New Roman" w:eastAsia="游ゴシック" w:hAnsi="Times New Roman" w:cs="Times New Roman"/>
                <w:color w:val="000000"/>
                <w:kern w:val="0"/>
                <w:sz w:val="18"/>
                <w:szCs w:val="18"/>
                <w:lang w:val="en-US"/>
              </w:rPr>
            </w:pPr>
          </w:p>
        </w:tc>
        <w:tc>
          <w:tcPr>
            <w:tcW w:w="2302" w:type="dxa"/>
            <w:tcBorders>
              <w:top w:val="nil"/>
              <w:left w:val="nil"/>
              <w:bottom w:val="nil"/>
              <w:right w:val="nil"/>
            </w:tcBorders>
            <w:shd w:val="clear" w:color="auto" w:fill="auto"/>
            <w:noWrap/>
            <w:vAlign w:val="center"/>
            <w:hideMark/>
          </w:tcPr>
          <w:p w14:paraId="13635AF5" w14:textId="77777777" w:rsidR="005A6AD4" w:rsidRPr="005A6AD4" w:rsidRDefault="006D2CF2" w:rsidP="000038BB">
            <w:pPr>
              <w:widowControl/>
              <w:spacing w:line="480" w:lineRule="auto"/>
              <w:ind w:firstLine="0"/>
              <w:jc w:val="left"/>
              <w:rPr>
                <w:rFonts w:ascii="Times New Roman" w:eastAsia="游ゴシック" w:hAnsi="Times New Roman" w:cs="Times New Roman"/>
                <w:color w:val="000000"/>
                <w:kern w:val="0"/>
                <w:sz w:val="18"/>
                <w:szCs w:val="18"/>
                <w:lang w:val="en-US"/>
              </w:rPr>
            </w:pPr>
            <w:r w:rsidRPr="005A6AD4">
              <w:rPr>
                <w:rFonts w:ascii="Times New Roman" w:eastAsia="游ゴシック" w:hAnsi="Times New Roman" w:cs="Times New Roman"/>
                <w:color w:val="000000"/>
                <w:kern w:val="0"/>
                <w:sz w:val="18"/>
                <w:szCs w:val="18"/>
                <w:lang w:val="en-US"/>
              </w:rPr>
              <w:t>Ligeti, György</w:t>
            </w:r>
          </w:p>
        </w:tc>
        <w:tc>
          <w:tcPr>
            <w:tcW w:w="6983" w:type="dxa"/>
            <w:tcBorders>
              <w:top w:val="nil"/>
              <w:left w:val="nil"/>
              <w:bottom w:val="nil"/>
              <w:right w:val="nil"/>
            </w:tcBorders>
            <w:shd w:val="clear" w:color="auto" w:fill="auto"/>
            <w:noWrap/>
            <w:vAlign w:val="center"/>
            <w:hideMark/>
          </w:tcPr>
          <w:p w14:paraId="65A518A8" w14:textId="77777777" w:rsidR="005A6AD4" w:rsidRPr="005A6AD4" w:rsidRDefault="006D2CF2" w:rsidP="000038BB">
            <w:pPr>
              <w:widowControl/>
              <w:spacing w:line="480" w:lineRule="auto"/>
              <w:ind w:firstLine="0"/>
              <w:jc w:val="left"/>
              <w:rPr>
                <w:rFonts w:ascii="Times New Roman" w:eastAsia="游ゴシック" w:hAnsi="Times New Roman" w:cs="Times New Roman"/>
                <w:color w:val="000000"/>
                <w:kern w:val="0"/>
                <w:sz w:val="18"/>
                <w:szCs w:val="18"/>
                <w:lang w:val="en-US"/>
              </w:rPr>
            </w:pPr>
            <w:r w:rsidRPr="005A6AD4">
              <w:rPr>
                <w:rFonts w:ascii="Times New Roman" w:eastAsia="游ゴシック" w:hAnsi="Times New Roman" w:cs="Times New Roman"/>
                <w:color w:val="000000"/>
                <w:kern w:val="0"/>
                <w:sz w:val="18"/>
                <w:szCs w:val="18"/>
                <w:lang w:val="en-US"/>
              </w:rPr>
              <w:t>Concert for cello and orchestra</w:t>
            </w:r>
          </w:p>
        </w:tc>
      </w:tr>
      <w:tr w:rsidR="001F578B" w14:paraId="625C52A5" w14:textId="77777777" w:rsidTr="00E24566">
        <w:trPr>
          <w:trHeight w:val="358"/>
        </w:trPr>
        <w:tc>
          <w:tcPr>
            <w:tcW w:w="688" w:type="dxa"/>
            <w:vMerge/>
            <w:tcBorders>
              <w:top w:val="nil"/>
              <w:left w:val="nil"/>
              <w:bottom w:val="single" w:sz="4" w:space="0" w:color="000000"/>
              <w:right w:val="nil"/>
            </w:tcBorders>
            <w:vAlign w:val="center"/>
            <w:hideMark/>
          </w:tcPr>
          <w:p w14:paraId="393CA006" w14:textId="77777777" w:rsidR="005A6AD4" w:rsidRPr="005A6AD4" w:rsidRDefault="005A6AD4" w:rsidP="000038BB">
            <w:pPr>
              <w:widowControl/>
              <w:spacing w:line="480" w:lineRule="auto"/>
              <w:ind w:firstLine="0"/>
              <w:jc w:val="left"/>
              <w:rPr>
                <w:rFonts w:ascii="Times New Roman" w:eastAsia="游ゴシック" w:hAnsi="Times New Roman" w:cs="Times New Roman"/>
                <w:color w:val="000000"/>
                <w:kern w:val="0"/>
                <w:sz w:val="18"/>
                <w:szCs w:val="18"/>
                <w:lang w:val="en-US"/>
              </w:rPr>
            </w:pPr>
          </w:p>
        </w:tc>
        <w:tc>
          <w:tcPr>
            <w:tcW w:w="2302" w:type="dxa"/>
            <w:tcBorders>
              <w:top w:val="nil"/>
              <w:left w:val="nil"/>
              <w:bottom w:val="nil"/>
              <w:right w:val="nil"/>
            </w:tcBorders>
            <w:shd w:val="clear" w:color="auto" w:fill="auto"/>
            <w:noWrap/>
            <w:vAlign w:val="center"/>
            <w:hideMark/>
          </w:tcPr>
          <w:p w14:paraId="65D3E7A9" w14:textId="77777777" w:rsidR="005A6AD4" w:rsidRPr="005A6AD4" w:rsidRDefault="006D2CF2" w:rsidP="000038BB">
            <w:pPr>
              <w:widowControl/>
              <w:spacing w:line="480" w:lineRule="auto"/>
              <w:ind w:firstLine="0"/>
              <w:jc w:val="left"/>
              <w:rPr>
                <w:rFonts w:ascii="Times New Roman" w:eastAsia="游ゴシック" w:hAnsi="Times New Roman" w:cs="Times New Roman"/>
                <w:color w:val="000000"/>
                <w:kern w:val="0"/>
                <w:sz w:val="18"/>
                <w:szCs w:val="18"/>
                <w:lang w:val="en-US"/>
              </w:rPr>
            </w:pPr>
            <w:r w:rsidRPr="005A6AD4">
              <w:rPr>
                <w:rFonts w:ascii="Times New Roman" w:eastAsia="游ゴシック" w:hAnsi="Times New Roman" w:cs="Times New Roman"/>
                <w:color w:val="000000"/>
                <w:kern w:val="0"/>
                <w:sz w:val="18"/>
                <w:szCs w:val="18"/>
                <w:lang w:val="en-US"/>
              </w:rPr>
              <w:t>Donatoni, Franco</w:t>
            </w:r>
          </w:p>
        </w:tc>
        <w:tc>
          <w:tcPr>
            <w:tcW w:w="6983" w:type="dxa"/>
            <w:tcBorders>
              <w:top w:val="nil"/>
              <w:left w:val="nil"/>
              <w:bottom w:val="nil"/>
              <w:right w:val="nil"/>
            </w:tcBorders>
            <w:shd w:val="clear" w:color="auto" w:fill="auto"/>
            <w:noWrap/>
            <w:vAlign w:val="center"/>
            <w:hideMark/>
          </w:tcPr>
          <w:p w14:paraId="0D6B244D" w14:textId="6538C2C1" w:rsidR="005A6AD4" w:rsidRPr="005A6AD4" w:rsidRDefault="006D2CF2" w:rsidP="000038BB">
            <w:pPr>
              <w:widowControl/>
              <w:spacing w:line="480" w:lineRule="auto"/>
              <w:ind w:firstLine="0"/>
              <w:jc w:val="left"/>
              <w:rPr>
                <w:rFonts w:ascii="Times New Roman" w:eastAsia="游ゴシック" w:hAnsi="Times New Roman" w:cs="Times New Roman"/>
                <w:color w:val="000000"/>
                <w:kern w:val="0"/>
                <w:sz w:val="18"/>
                <w:szCs w:val="18"/>
                <w:lang w:val="en-US"/>
              </w:rPr>
            </w:pPr>
            <w:r w:rsidRPr="005A6AD4">
              <w:rPr>
                <w:rFonts w:ascii="Times New Roman" w:eastAsia="游ゴシック" w:hAnsi="Times New Roman" w:cs="Times New Roman"/>
                <w:color w:val="000000"/>
                <w:kern w:val="0"/>
                <w:sz w:val="18"/>
                <w:szCs w:val="18"/>
                <w:lang w:val="en-US"/>
              </w:rPr>
              <w:t>Duo Pour Bruno (ninth panel, from 14</w:t>
            </w:r>
            <w:r w:rsidR="00F06F9C">
              <w:rPr>
                <w:rFonts w:ascii="Times New Roman" w:eastAsia="游ゴシック" w:hAnsi="Times New Roman" w:cs="Times New Roman"/>
                <w:color w:val="000000"/>
                <w:kern w:val="0"/>
                <w:sz w:val="18"/>
                <w:szCs w:val="18"/>
                <w:lang w:val="en-US"/>
              </w:rPr>
              <w:t>’</w:t>
            </w:r>
            <w:r w:rsidRPr="005A6AD4">
              <w:rPr>
                <w:rFonts w:ascii="Times New Roman" w:eastAsia="游ゴシック" w:hAnsi="Times New Roman" w:cs="Times New Roman"/>
                <w:color w:val="000000"/>
                <w:kern w:val="0"/>
                <w:sz w:val="18"/>
                <w:szCs w:val="18"/>
                <w:lang w:val="en-US"/>
              </w:rPr>
              <w:t xml:space="preserve"> 37</w:t>
            </w:r>
            <w:r w:rsidR="00F06F9C">
              <w:rPr>
                <w:rFonts w:ascii="Times New Roman" w:eastAsia="游ゴシック" w:hAnsi="Times New Roman" w:cs="Times New Roman"/>
                <w:color w:val="000000"/>
                <w:kern w:val="0"/>
                <w:sz w:val="18"/>
                <w:szCs w:val="18"/>
                <w:lang w:val="en-US"/>
              </w:rPr>
              <w:t>”</w:t>
            </w:r>
            <w:r w:rsidRPr="005A6AD4">
              <w:rPr>
                <w:rFonts w:ascii="Times New Roman" w:eastAsia="游ゴシック" w:hAnsi="Times New Roman" w:cs="Times New Roman"/>
                <w:color w:val="000000"/>
                <w:kern w:val="0"/>
                <w:sz w:val="18"/>
                <w:szCs w:val="18"/>
                <w:lang w:val="en-US"/>
              </w:rPr>
              <w:t>)</w:t>
            </w:r>
          </w:p>
        </w:tc>
      </w:tr>
      <w:tr w:rsidR="001F578B" w14:paraId="2C65887D" w14:textId="77777777" w:rsidTr="00E24566">
        <w:trPr>
          <w:trHeight w:val="358"/>
        </w:trPr>
        <w:tc>
          <w:tcPr>
            <w:tcW w:w="688" w:type="dxa"/>
            <w:vMerge/>
            <w:tcBorders>
              <w:top w:val="nil"/>
              <w:left w:val="nil"/>
              <w:bottom w:val="single" w:sz="4" w:space="0" w:color="000000"/>
              <w:right w:val="nil"/>
            </w:tcBorders>
            <w:vAlign w:val="center"/>
            <w:hideMark/>
          </w:tcPr>
          <w:p w14:paraId="0ADB7862" w14:textId="77777777" w:rsidR="005A6AD4" w:rsidRPr="005A6AD4" w:rsidRDefault="005A6AD4" w:rsidP="000038BB">
            <w:pPr>
              <w:widowControl/>
              <w:spacing w:line="480" w:lineRule="auto"/>
              <w:ind w:firstLine="0"/>
              <w:jc w:val="left"/>
              <w:rPr>
                <w:rFonts w:ascii="Times New Roman" w:eastAsia="游ゴシック" w:hAnsi="Times New Roman" w:cs="Times New Roman"/>
                <w:color w:val="000000"/>
                <w:kern w:val="0"/>
                <w:sz w:val="18"/>
                <w:szCs w:val="18"/>
                <w:lang w:val="en-US"/>
              </w:rPr>
            </w:pPr>
          </w:p>
        </w:tc>
        <w:tc>
          <w:tcPr>
            <w:tcW w:w="2302" w:type="dxa"/>
            <w:tcBorders>
              <w:top w:val="nil"/>
              <w:left w:val="nil"/>
              <w:bottom w:val="nil"/>
              <w:right w:val="nil"/>
            </w:tcBorders>
            <w:shd w:val="clear" w:color="auto" w:fill="auto"/>
            <w:noWrap/>
            <w:vAlign w:val="center"/>
            <w:hideMark/>
          </w:tcPr>
          <w:p w14:paraId="20A6056B" w14:textId="77777777" w:rsidR="005A6AD4" w:rsidRPr="005A6AD4" w:rsidRDefault="006D2CF2" w:rsidP="000038BB">
            <w:pPr>
              <w:widowControl/>
              <w:spacing w:line="480" w:lineRule="auto"/>
              <w:ind w:firstLine="0"/>
              <w:jc w:val="left"/>
              <w:rPr>
                <w:rFonts w:ascii="Times New Roman" w:eastAsia="游ゴシック" w:hAnsi="Times New Roman" w:cs="Times New Roman"/>
                <w:color w:val="000000"/>
                <w:kern w:val="0"/>
                <w:sz w:val="18"/>
                <w:szCs w:val="18"/>
                <w:lang w:val="en-US"/>
              </w:rPr>
            </w:pPr>
            <w:r w:rsidRPr="005A6AD4">
              <w:rPr>
                <w:rFonts w:ascii="Times New Roman" w:eastAsia="游ゴシック" w:hAnsi="Times New Roman" w:cs="Times New Roman"/>
                <w:color w:val="000000"/>
                <w:kern w:val="0"/>
                <w:sz w:val="18"/>
                <w:szCs w:val="18"/>
                <w:lang w:val="en-US"/>
              </w:rPr>
              <w:t>Petrassi, Goffredo</w:t>
            </w:r>
          </w:p>
        </w:tc>
        <w:tc>
          <w:tcPr>
            <w:tcW w:w="6983" w:type="dxa"/>
            <w:tcBorders>
              <w:top w:val="nil"/>
              <w:left w:val="nil"/>
              <w:bottom w:val="nil"/>
              <w:right w:val="nil"/>
            </w:tcBorders>
            <w:shd w:val="clear" w:color="auto" w:fill="auto"/>
            <w:noWrap/>
            <w:vAlign w:val="center"/>
            <w:hideMark/>
          </w:tcPr>
          <w:p w14:paraId="1C2AAE18" w14:textId="77777777" w:rsidR="005A6AD4" w:rsidRPr="005A6AD4" w:rsidRDefault="006D2CF2" w:rsidP="000038BB">
            <w:pPr>
              <w:widowControl/>
              <w:spacing w:line="480" w:lineRule="auto"/>
              <w:ind w:firstLine="0"/>
              <w:jc w:val="left"/>
              <w:rPr>
                <w:rFonts w:ascii="Times New Roman" w:eastAsia="游ゴシック" w:hAnsi="Times New Roman" w:cs="Times New Roman"/>
                <w:color w:val="000000"/>
                <w:kern w:val="0"/>
                <w:sz w:val="18"/>
                <w:szCs w:val="18"/>
                <w:lang w:val="en-US"/>
              </w:rPr>
            </w:pPr>
            <w:r w:rsidRPr="005A6AD4">
              <w:rPr>
                <w:rFonts w:ascii="Times New Roman" w:eastAsia="游ゴシック" w:hAnsi="Times New Roman" w:cs="Times New Roman"/>
                <w:color w:val="000000"/>
                <w:kern w:val="0"/>
                <w:sz w:val="18"/>
                <w:szCs w:val="18"/>
                <w:lang w:val="en-US"/>
              </w:rPr>
              <w:t xml:space="preserve">(Chorus of the Dead) Coro di </w:t>
            </w:r>
            <w:proofErr w:type="spellStart"/>
            <w:r w:rsidRPr="005A6AD4">
              <w:rPr>
                <w:rFonts w:ascii="Times New Roman" w:eastAsia="游ゴシック" w:hAnsi="Times New Roman" w:cs="Times New Roman"/>
                <w:color w:val="000000"/>
                <w:kern w:val="0"/>
                <w:sz w:val="18"/>
                <w:szCs w:val="18"/>
                <w:lang w:val="en-US"/>
              </w:rPr>
              <w:t>morti</w:t>
            </w:r>
            <w:proofErr w:type="spellEnd"/>
          </w:p>
        </w:tc>
      </w:tr>
      <w:tr w:rsidR="001F578B" w14:paraId="729C6283" w14:textId="77777777" w:rsidTr="00E24566">
        <w:trPr>
          <w:trHeight w:val="358"/>
        </w:trPr>
        <w:tc>
          <w:tcPr>
            <w:tcW w:w="688" w:type="dxa"/>
            <w:vMerge/>
            <w:tcBorders>
              <w:top w:val="nil"/>
              <w:left w:val="nil"/>
              <w:bottom w:val="single" w:sz="4" w:space="0" w:color="000000"/>
              <w:right w:val="nil"/>
            </w:tcBorders>
            <w:vAlign w:val="center"/>
            <w:hideMark/>
          </w:tcPr>
          <w:p w14:paraId="4E31FEF9" w14:textId="77777777" w:rsidR="005A6AD4" w:rsidRPr="005A6AD4" w:rsidRDefault="005A6AD4" w:rsidP="000038BB">
            <w:pPr>
              <w:widowControl/>
              <w:spacing w:line="480" w:lineRule="auto"/>
              <w:ind w:firstLine="0"/>
              <w:jc w:val="left"/>
              <w:rPr>
                <w:rFonts w:ascii="Times New Roman" w:eastAsia="游ゴシック" w:hAnsi="Times New Roman" w:cs="Times New Roman"/>
                <w:color w:val="000000"/>
                <w:kern w:val="0"/>
                <w:sz w:val="18"/>
                <w:szCs w:val="18"/>
                <w:lang w:val="en-US"/>
              </w:rPr>
            </w:pPr>
          </w:p>
        </w:tc>
        <w:tc>
          <w:tcPr>
            <w:tcW w:w="2302" w:type="dxa"/>
            <w:tcBorders>
              <w:top w:val="nil"/>
              <w:left w:val="nil"/>
              <w:bottom w:val="nil"/>
              <w:right w:val="nil"/>
            </w:tcBorders>
            <w:shd w:val="clear" w:color="auto" w:fill="auto"/>
            <w:noWrap/>
            <w:vAlign w:val="center"/>
            <w:hideMark/>
          </w:tcPr>
          <w:p w14:paraId="6F0F6EF2" w14:textId="77777777" w:rsidR="005A6AD4" w:rsidRPr="005A6AD4" w:rsidRDefault="006D2CF2" w:rsidP="000038BB">
            <w:pPr>
              <w:widowControl/>
              <w:spacing w:line="480" w:lineRule="auto"/>
              <w:ind w:firstLine="0"/>
              <w:jc w:val="left"/>
              <w:rPr>
                <w:rFonts w:ascii="Times New Roman" w:eastAsia="游ゴシック" w:hAnsi="Times New Roman" w:cs="Times New Roman"/>
                <w:color w:val="000000"/>
                <w:kern w:val="0"/>
                <w:sz w:val="18"/>
                <w:szCs w:val="18"/>
                <w:lang w:val="en-US"/>
              </w:rPr>
            </w:pPr>
            <w:r w:rsidRPr="005A6AD4">
              <w:rPr>
                <w:rFonts w:ascii="Times New Roman" w:eastAsia="游ゴシック" w:hAnsi="Times New Roman" w:cs="Times New Roman"/>
                <w:color w:val="000000"/>
                <w:kern w:val="0"/>
                <w:sz w:val="18"/>
                <w:szCs w:val="18"/>
                <w:lang w:val="en-US"/>
              </w:rPr>
              <w:t>Boulez, Pierre</w:t>
            </w:r>
          </w:p>
        </w:tc>
        <w:tc>
          <w:tcPr>
            <w:tcW w:w="6983" w:type="dxa"/>
            <w:tcBorders>
              <w:top w:val="nil"/>
              <w:left w:val="nil"/>
              <w:bottom w:val="nil"/>
              <w:right w:val="nil"/>
            </w:tcBorders>
            <w:shd w:val="clear" w:color="auto" w:fill="auto"/>
            <w:noWrap/>
            <w:vAlign w:val="center"/>
            <w:hideMark/>
          </w:tcPr>
          <w:p w14:paraId="3E20279C" w14:textId="77777777" w:rsidR="005A6AD4" w:rsidRPr="005A6AD4" w:rsidRDefault="006D2CF2" w:rsidP="000038BB">
            <w:pPr>
              <w:widowControl/>
              <w:spacing w:line="480" w:lineRule="auto"/>
              <w:ind w:firstLine="0"/>
              <w:jc w:val="left"/>
              <w:rPr>
                <w:rFonts w:ascii="Times New Roman" w:eastAsia="游ゴシック" w:hAnsi="Times New Roman" w:cs="Times New Roman"/>
                <w:color w:val="000000"/>
                <w:kern w:val="0"/>
                <w:sz w:val="18"/>
                <w:szCs w:val="18"/>
                <w:lang w:val="en-US"/>
              </w:rPr>
            </w:pPr>
            <w:r w:rsidRPr="005A6AD4">
              <w:rPr>
                <w:rFonts w:ascii="Times New Roman" w:eastAsia="游ゴシック" w:hAnsi="Times New Roman" w:cs="Times New Roman"/>
                <w:color w:val="000000"/>
                <w:kern w:val="0"/>
                <w:sz w:val="18"/>
                <w:szCs w:val="18"/>
                <w:lang w:val="en-US"/>
              </w:rPr>
              <w:t>Second piano sonata</w:t>
            </w:r>
          </w:p>
        </w:tc>
      </w:tr>
      <w:tr w:rsidR="001F578B" w14:paraId="2C28F08A" w14:textId="77777777" w:rsidTr="00E24566">
        <w:trPr>
          <w:trHeight w:val="358"/>
        </w:trPr>
        <w:tc>
          <w:tcPr>
            <w:tcW w:w="688" w:type="dxa"/>
            <w:vMerge/>
            <w:tcBorders>
              <w:top w:val="nil"/>
              <w:left w:val="nil"/>
              <w:bottom w:val="single" w:sz="4" w:space="0" w:color="000000"/>
              <w:right w:val="nil"/>
            </w:tcBorders>
            <w:vAlign w:val="center"/>
            <w:hideMark/>
          </w:tcPr>
          <w:p w14:paraId="747C296F" w14:textId="77777777" w:rsidR="005A6AD4" w:rsidRPr="005A6AD4" w:rsidRDefault="005A6AD4" w:rsidP="000038BB">
            <w:pPr>
              <w:widowControl/>
              <w:spacing w:line="480" w:lineRule="auto"/>
              <w:ind w:firstLine="0"/>
              <w:jc w:val="left"/>
              <w:rPr>
                <w:rFonts w:ascii="Times New Roman" w:eastAsia="游ゴシック" w:hAnsi="Times New Roman" w:cs="Times New Roman"/>
                <w:color w:val="000000"/>
                <w:kern w:val="0"/>
                <w:sz w:val="18"/>
                <w:szCs w:val="18"/>
                <w:lang w:val="en-US"/>
              </w:rPr>
            </w:pPr>
          </w:p>
        </w:tc>
        <w:tc>
          <w:tcPr>
            <w:tcW w:w="2302" w:type="dxa"/>
            <w:tcBorders>
              <w:top w:val="nil"/>
              <w:left w:val="nil"/>
              <w:bottom w:val="single" w:sz="4" w:space="0" w:color="auto"/>
              <w:right w:val="nil"/>
            </w:tcBorders>
            <w:shd w:val="clear" w:color="auto" w:fill="auto"/>
            <w:noWrap/>
            <w:vAlign w:val="center"/>
            <w:hideMark/>
          </w:tcPr>
          <w:p w14:paraId="5A4E6C40" w14:textId="77777777" w:rsidR="005A6AD4" w:rsidRPr="005A6AD4" w:rsidRDefault="006D2CF2" w:rsidP="000038BB">
            <w:pPr>
              <w:widowControl/>
              <w:spacing w:line="480" w:lineRule="auto"/>
              <w:ind w:firstLine="0"/>
              <w:jc w:val="left"/>
              <w:rPr>
                <w:rFonts w:ascii="Times New Roman" w:eastAsia="游ゴシック" w:hAnsi="Times New Roman" w:cs="Times New Roman"/>
                <w:color w:val="000000"/>
                <w:kern w:val="0"/>
                <w:sz w:val="18"/>
                <w:szCs w:val="18"/>
                <w:lang w:val="en-US"/>
              </w:rPr>
            </w:pPr>
            <w:r w:rsidRPr="005A6AD4">
              <w:rPr>
                <w:rFonts w:ascii="Times New Roman" w:eastAsia="游ゴシック" w:hAnsi="Times New Roman" w:cs="Times New Roman"/>
                <w:color w:val="000000"/>
                <w:kern w:val="0"/>
                <w:sz w:val="18"/>
                <w:szCs w:val="18"/>
                <w:lang w:val="en-US"/>
              </w:rPr>
              <w:t>Kurtag, Gyorgy</w:t>
            </w:r>
          </w:p>
        </w:tc>
        <w:tc>
          <w:tcPr>
            <w:tcW w:w="6983" w:type="dxa"/>
            <w:tcBorders>
              <w:top w:val="nil"/>
              <w:left w:val="nil"/>
              <w:bottom w:val="single" w:sz="4" w:space="0" w:color="auto"/>
              <w:right w:val="nil"/>
            </w:tcBorders>
            <w:shd w:val="clear" w:color="auto" w:fill="auto"/>
            <w:noWrap/>
            <w:vAlign w:val="center"/>
            <w:hideMark/>
          </w:tcPr>
          <w:p w14:paraId="0D9BC6DE" w14:textId="77777777" w:rsidR="005A6AD4" w:rsidRPr="005A6AD4" w:rsidRDefault="006D2CF2" w:rsidP="000038BB">
            <w:pPr>
              <w:widowControl/>
              <w:spacing w:line="480" w:lineRule="auto"/>
              <w:ind w:firstLine="0"/>
              <w:jc w:val="left"/>
              <w:rPr>
                <w:rFonts w:ascii="Times New Roman" w:eastAsia="游ゴシック" w:hAnsi="Times New Roman" w:cs="Times New Roman"/>
                <w:color w:val="000000"/>
                <w:kern w:val="0"/>
                <w:sz w:val="18"/>
                <w:szCs w:val="18"/>
                <w:lang w:val="en-US"/>
              </w:rPr>
            </w:pPr>
            <w:r w:rsidRPr="005A6AD4">
              <w:rPr>
                <w:rFonts w:ascii="Times New Roman" w:eastAsia="游ゴシック" w:hAnsi="Times New Roman" w:cs="Times New Roman"/>
                <w:color w:val="000000"/>
                <w:kern w:val="0"/>
                <w:sz w:val="18"/>
                <w:szCs w:val="18"/>
                <w:lang w:val="en-US"/>
              </w:rPr>
              <w:t>String Quartet No. 1</w:t>
            </w:r>
          </w:p>
        </w:tc>
      </w:tr>
    </w:tbl>
    <w:p w14:paraId="0D5C5C2B" w14:textId="77777777" w:rsidR="001929C6" w:rsidRPr="001929C6" w:rsidRDefault="001929C6" w:rsidP="000038BB">
      <w:pPr>
        <w:spacing w:line="480" w:lineRule="auto"/>
        <w:ind w:firstLine="324"/>
        <w:rPr>
          <w:rFonts w:ascii="Times New Roman" w:eastAsia="游明朝" w:hAnsi="Times New Roman" w:cs="Times New Roman"/>
          <w:sz w:val="24"/>
        </w:rPr>
      </w:pPr>
    </w:p>
    <w:p w14:paraId="31F74DAF" w14:textId="00DEE084" w:rsidR="004D39B3" w:rsidRDefault="006C15F3" w:rsidP="000038BB">
      <w:pPr>
        <w:spacing w:line="480" w:lineRule="auto"/>
        <w:ind w:firstLine="324"/>
        <w:rPr>
          <w:rFonts w:ascii="Times New Roman" w:eastAsia="Times New Roman" w:hAnsi="Times New Roman" w:cs="Times New Roman"/>
          <w:sz w:val="24"/>
        </w:rPr>
      </w:pPr>
      <w:r>
        <w:rPr>
          <w:rFonts w:ascii="Times New Roman" w:eastAsia="Times New Roman" w:hAnsi="Times New Roman" w:cs="Times New Roman"/>
          <w:sz w:val="24"/>
        </w:rPr>
        <w:t>The p</w:t>
      </w:r>
      <w:r w:rsidR="006D2CF2">
        <w:rPr>
          <w:rFonts w:ascii="Times New Roman" w:eastAsia="Times New Roman" w:hAnsi="Times New Roman" w:cs="Times New Roman"/>
          <w:sz w:val="24"/>
        </w:rPr>
        <w:t>articipants listened to a music piece while undergoing the fMRI. They wore earplugs and headphones with a noise-canceling function (OptoActive, Optoacoustics Ltd, Or Yehuda, Israel). In addition, a photoplethysmogram</w:t>
      </w:r>
      <w:r w:rsidR="00DA3F9E">
        <w:rPr>
          <w:rFonts w:ascii="Times New Roman" w:eastAsia="Times New Roman" w:hAnsi="Times New Roman" w:cs="Times New Roman"/>
          <w:sz w:val="24"/>
        </w:rPr>
        <w:t xml:space="preserve"> (PPG)</w:t>
      </w:r>
      <w:r w:rsidR="006D2CF2">
        <w:rPr>
          <w:rFonts w:ascii="Times New Roman" w:eastAsia="Times New Roman" w:hAnsi="Times New Roman" w:cs="Times New Roman"/>
          <w:sz w:val="24"/>
        </w:rPr>
        <w:t xml:space="preserve"> was recorded from the participants’ left index finger at 1000 Hz using </w:t>
      </w:r>
      <w:r w:rsidR="00E42249">
        <w:rPr>
          <w:rFonts w:ascii="Times New Roman" w:eastAsia="Times New Roman" w:hAnsi="Times New Roman" w:cs="Times New Roman"/>
          <w:sz w:val="24"/>
        </w:rPr>
        <w:t xml:space="preserve">the </w:t>
      </w:r>
      <w:r w:rsidR="006D2CF2">
        <w:rPr>
          <w:rFonts w:ascii="Times New Roman" w:eastAsia="Times New Roman" w:hAnsi="Times New Roman" w:cs="Times New Roman"/>
          <w:sz w:val="24"/>
        </w:rPr>
        <w:t xml:space="preserve">Biopac MP 150 system. In each trial, after a presentation of a fixation cross for 5 s, </w:t>
      </w:r>
      <w:r w:rsidR="005E3E9D">
        <w:rPr>
          <w:rFonts w:ascii="Times New Roman" w:eastAsia="Times New Roman" w:hAnsi="Times New Roman" w:cs="Times New Roman"/>
          <w:sz w:val="24"/>
        </w:rPr>
        <w:t xml:space="preserve">the </w:t>
      </w:r>
      <w:r w:rsidR="006D2CF2">
        <w:rPr>
          <w:rFonts w:ascii="Times New Roman" w:eastAsia="Times New Roman" w:hAnsi="Times New Roman" w:cs="Times New Roman"/>
          <w:sz w:val="24"/>
        </w:rPr>
        <w:t xml:space="preserve">participants listened </w:t>
      </w:r>
      <w:r w:rsidR="00E42249">
        <w:rPr>
          <w:rFonts w:ascii="Times New Roman" w:eastAsia="Times New Roman" w:hAnsi="Times New Roman" w:cs="Times New Roman"/>
          <w:sz w:val="24"/>
        </w:rPr>
        <w:t xml:space="preserve">to </w:t>
      </w:r>
      <w:r w:rsidR="006D2CF2">
        <w:rPr>
          <w:rFonts w:ascii="Times New Roman" w:eastAsia="Times New Roman" w:hAnsi="Times New Roman" w:cs="Times New Roman"/>
          <w:sz w:val="24"/>
        </w:rPr>
        <w:t>a music piece for 30 s.</w:t>
      </w:r>
    </w:p>
    <w:p w14:paraId="7A9A563F" w14:textId="2AE7728A" w:rsidR="00EB4D2F" w:rsidRDefault="006D2CF2" w:rsidP="000038BB">
      <w:pPr>
        <w:spacing w:line="480" w:lineRule="auto"/>
        <w:ind w:firstLine="324"/>
        <w:rPr>
          <w:rFonts w:ascii="Times New Roman" w:eastAsia="Times New Roman" w:hAnsi="Times New Roman" w:cs="Times New Roman"/>
          <w:sz w:val="24"/>
        </w:rPr>
      </w:pPr>
      <w:r>
        <w:rPr>
          <w:rFonts w:ascii="Times New Roman" w:eastAsia="Times New Roman" w:hAnsi="Times New Roman" w:cs="Times New Roman"/>
          <w:sz w:val="24"/>
        </w:rPr>
        <w:t xml:space="preserve">After listening to each music piece, </w:t>
      </w:r>
      <w:r w:rsidR="005E3E9D">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participants were asked to </w:t>
      </w:r>
      <w:r w:rsidR="002515F5" w:rsidRPr="002515F5">
        <w:rPr>
          <w:rFonts w:ascii="Times New Roman" w:eastAsia="Times New Roman" w:hAnsi="Times New Roman" w:cs="Times New Roman"/>
          <w:sz w:val="24"/>
        </w:rPr>
        <w:t>assess the strength of their emotional response. The term 'Kando' in Japanese was used for this purpose, primarily indicating the extent of the positive emotions they felt elicited by the music piece. This assessment was conducted using a visual analog scale ranging from 0 to 1, where higher values indicated a stronger emotional response.</w:t>
      </w:r>
      <w:r>
        <w:rPr>
          <w:rFonts w:ascii="Times New Roman" w:eastAsia="Times New Roman" w:hAnsi="Times New Roman" w:cs="Times New Roman"/>
          <w:sz w:val="24"/>
        </w:rPr>
        <w:t xml:space="preserve"> Each music piece was presented once, and </w:t>
      </w:r>
      <w:r w:rsidR="00CA5F65">
        <w:rPr>
          <w:rFonts w:ascii="Times New Roman" w:eastAsia="Times New Roman" w:hAnsi="Times New Roman" w:cs="Times New Roman"/>
          <w:sz w:val="24"/>
        </w:rPr>
        <w:t xml:space="preserve">the </w:t>
      </w:r>
      <w:r>
        <w:rPr>
          <w:rFonts w:ascii="Times New Roman" w:eastAsia="Times New Roman" w:hAnsi="Times New Roman" w:cs="Times New Roman"/>
          <w:sz w:val="24"/>
        </w:rPr>
        <w:t>participants performed 30 trials. The experiment was divided into two sessions of 15 trials, with a 10-minute break between sessions.</w:t>
      </w:r>
    </w:p>
    <w:p w14:paraId="2D77EC3B" w14:textId="176931A2" w:rsidR="002515F5" w:rsidRDefault="00A84D80" w:rsidP="000038BB">
      <w:pPr>
        <w:spacing w:line="480" w:lineRule="auto"/>
        <w:ind w:firstLine="324"/>
        <w:rPr>
          <w:rFonts w:ascii="Times New Roman" w:eastAsia="Times New Roman" w:hAnsi="Times New Roman" w:cs="Times New Roman"/>
          <w:sz w:val="24"/>
        </w:rPr>
      </w:pPr>
      <w:r w:rsidRPr="00A84D80">
        <w:rPr>
          <w:rFonts w:ascii="Times New Roman" w:eastAsia="Times New Roman" w:hAnsi="Times New Roman" w:cs="Times New Roman"/>
          <w:sz w:val="24"/>
        </w:rPr>
        <w:t>Pulse rate data were processed using a fourth-order Chebyshev Type II filter with a cut-off frequency of 0.5–5 Hz to enhance signal clarity. Peak detection in the filtered PPG data was conducted using MATLAB's findpeaks function (Mathworks, USA). In calculating the RRIs, data points exceeding ± 3 median absolute deviations were excluded to ensure measurement accuracy and consistency. The detailed script used for this analysis is provided in the supporting information.</w:t>
      </w:r>
    </w:p>
    <w:p w14:paraId="0DEBA8A6" w14:textId="77777777" w:rsidR="00EB4D2F" w:rsidRDefault="006D2CF2" w:rsidP="00CA2C9D">
      <w:pPr>
        <w:pStyle w:val="2"/>
      </w:pPr>
      <w:r>
        <w:lastRenderedPageBreak/>
        <w:t>fMRI data acquisition and analysis</w:t>
      </w:r>
    </w:p>
    <w:p w14:paraId="66B6DF8C" w14:textId="77777777" w:rsidR="00253279" w:rsidRDefault="006D2CF2" w:rsidP="000038BB">
      <w:pPr>
        <w:pStyle w:val="ae"/>
        <w:spacing w:line="480" w:lineRule="auto"/>
        <w:ind w:firstLine="324"/>
        <w:rPr>
          <w:rFonts w:ascii="Times New Roman" w:eastAsia="Times New Roman" w:hAnsi="Times New Roman" w:cs="Times New Roman"/>
          <w:sz w:val="24"/>
        </w:rPr>
      </w:pPr>
      <w:r>
        <w:rPr>
          <w:rFonts w:ascii="Times New Roman" w:eastAsia="Times New Roman" w:hAnsi="Times New Roman" w:cs="Times New Roman"/>
          <w:sz w:val="24"/>
        </w:rPr>
        <w:t xml:space="preserve">A 20-channel head coil 3T MRI system (Siemens MAGNETOM Skyra, Siemens </w:t>
      </w:r>
      <w:r w:rsidR="004B7EC0">
        <w:rPr>
          <w:rFonts w:ascii="Times New Roman" w:eastAsia="Times New Roman" w:hAnsi="Times New Roman" w:cs="Times New Roman"/>
          <w:sz w:val="24"/>
        </w:rPr>
        <w:t>Ltd</w:t>
      </w:r>
      <w:r>
        <w:rPr>
          <w:rFonts w:ascii="Times New Roman" w:eastAsia="Times New Roman" w:hAnsi="Times New Roman" w:cs="Times New Roman"/>
          <w:sz w:val="24"/>
        </w:rPr>
        <w:t xml:space="preserve">., Erlangen) was used for data acquisition. Before the experiment, a high-resolution T1-weighted structural scan was obtained using three-dimensional magnetization </w:t>
      </w:r>
      <w:r w:rsidR="006B6154">
        <w:rPr>
          <w:rFonts w:ascii="Times New Roman" w:eastAsia="Times New Roman" w:hAnsi="Times New Roman" w:cs="Times New Roman"/>
          <w:sz w:val="24"/>
        </w:rPr>
        <w:t xml:space="preserve">with a </w:t>
      </w:r>
      <w:r>
        <w:rPr>
          <w:rFonts w:ascii="Times New Roman" w:eastAsia="Times New Roman" w:hAnsi="Times New Roman" w:cs="Times New Roman"/>
          <w:sz w:val="24"/>
        </w:rPr>
        <w:t>rapid gradient echo imaging sequence (TR = 2300 ms, TE = 2.98 ms, flip angle = 9 °, field of view = 256 mm, voxel size 1 × 1 × 1 mm, 176 slices).</w:t>
      </w:r>
    </w:p>
    <w:p w14:paraId="24B1A23A" w14:textId="0C21ED7B" w:rsidR="00EB4D2F" w:rsidRDefault="006D2CF2" w:rsidP="000038BB">
      <w:pPr>
        <w:pStyle w:val="ae"/>
        <w:spacing w:line="480" w:lineRule="auto"/>
        <w:ind w:firstLine="324"/>
        <w:rPr>
          <w:rFonts w:ascii="Times New Roman" w:eastAsia="Times New Roman" w:hAnsi="Times New Roman" w:cs="Times New Roman"/>
          <w:sz w:val="24"/>
        </w:rPr>
      </w:pPr>
      <w:r>
        <w:rPr>
          <w:rFonts w:ascii="Times New Roman" w:eastAsia="Times New Roman" w:hAnsi="Times New Roman" w:cs="Times New Roman"/>
          <w:sz w:val="24"/>
        </w:rPr>
        <w:t xml:space="preserve">The functional images were obtained using an echo-planar T2*-weighted multiband gradient echo sequence (TR = 1000 ms, TE = 30 ms, flip angle = 80 degrees, field of view = 192 mm, voxel size 3.0 × 3.0 x 3.2 mm, 42 slices, acceleration factor 3). For each session, 707–902 functional images were obtained. The first 10 functional images for each session were excluded from the analysis to allow for T1-equilibration. Images were preprocessed with standard routines implemented in the Statistical Parametric Mapping software SPM12 (Wellcome Department of Cognitive Neurology, UK; </w:t>
      </w:r>
      <w:hyperlink r:id="rId13" w:history="1">
        <w:r>
          <w:rPr>
            <w:rStyle w:val="aa"/>
            <w:rFonts w:ascii="Times New Roman" w:eastAsia="Times New Roman" w:hAnsi="Times New Roman" w:cs="Times New Roman"/>
            <w:sz w:val="24"/>
          </w:rPr>
          <w:t>https://www.fil.ion.ucl.ac.uk/spm</w:t>
        </w:r>
      </w:hyperlink>
      <w:r>
        <w:rPr>
          <w:rFonts w:ascii="Times New Roman" w:eastAsia="Times New Roman" w:hAnsi="Times New Roman" w:cs="Times New Roman"/>
          <w:sz w:val="24"/>
        </w:rPr>
        <w:t>). Preprocessing included realignment, normalization to the Montreal Neurological Institute template, and smoothing with a 3D Gaussian filter (full width at half maximum 8 mm).</w:t>
      </w:r>
    </w:p>
    <w:p w14:paraId="4DA94E35" w14:textId="39B707D1" w:rsidR="00EB4D2F" w:rsidRDefault="006D2CF2" w:rsidP="000038BB">
      <w:pPr>
        <w:spacing w:line="480" w:lineRule="auto"/>
        <w:ind w:firstLine="324"/>
        <w:rPr>
          <w:rFonts w:ascii="Times New Roman" w:eastAsia="Times New Roman" w:hAnsi="Times New Roman" w:cs="Times New Roman"/>
          <w:sz w:val="24"/>
        </w:rPr>
      </w:pPr>
      <w:r>
        <w:rPr>
          <w:rFonts w:ascii="Times New Roman" w:eastAsia="Times New Roman" w:hAnsi="Times New Roman" w:cs="Times New Roman"/>
          <w:sz w:val="24"/>
        </w:rPr>
        <w:t xml:space="preserve">After preprocessing, the first-level analysis was conducted using a general linear model (GLM) for each participant. The GLM comprised regressors for the periods during the presentation of a music piece, </w:t>
      </w:r>
      <w:r w:rsidR="009E2019">
        <w:rPr>
          <w:rFonts w:ascii="Times New Roman" w:eastAsia="Times New Roman" w:hAnsi="Times New Roman" w:cs="Times New Roman"/>
          <w:sz w:val="24"/>
        </w:rPr>
        <w:t xml:space="preserve">the </w:t>
      </w:r>
      <w:r>
        <w:rPr>
          <w:rFonts w:ascii="Times New Roman" w:eastAsia="Times New Roman" w:hAnsi="Times New Roman" w:cs="Times New Roman"/>
          <w:sz w:val="24"/>
        </w:rPr>
        <w:t>presentation of fixation before the presentation of the music piece</w:t>
      </w:r>
      <w:r w:rsidR="00467983">
        <w:rPr>
          <w:rFonts w:ascii="Times New Roman" w:eastAsia="Times New Roman" w:hAnsi="Times New Roman" w:cs="Times New Roman"/>
          <w:sz w:val="24"/>
        </w:rPr>
        <w:t>,</w:t>
      </w:r>
      <w:r>
        <w:rPr>
          <w:rFonts w:ascii="Times New Roman" w:eastAsia="Times New Roman" w:hAnsi="Times New Roman" w:cs="Times New Roman"/>
          <w:sz w:val="24"/>
        </w:rPr>
        <w:t xml:space="preserve"> and the periods during a response. To identify the effect of emotional experience, participant music valence ratings were entered in</w:t>
      </w:r>
      <w:r w:rsidR="009E2019">
        <w:rPr>
          <w:rFonts w:ascii="Times New Roman" w:eastAsia="Times New Roman" w:hAnsi="Times New Roman" w:cs="Times New Roman"/>
          <w:sz w:val="24"/>
        </w:rPr>
        <w:t>to</w:t>
      </w:r>
      <w:r>
        <w:rPr>
          <w:rFonts w:ascii="Times New Roman" w:eastAsia="Times New Roman" w:hAnsi="Times New Roman" w:cs="Times New Roman"/>
          <w:sz w:val="24"/>
        </w:rPr>
        <w:t xml:space="preserve"> the model as a parametric modulator. Six head motion parameters were entered as nuisance regressors. We then obtained the parametric modulation contrast images for the subjective ratings of valence </w:t>
      </w:r>
      <w:r>
        <w:rPr>
          <w:rFonts w:ascii="Times New Roman" w:eastAsia="Times New Roman" w:hAnsi="Times New Roman" w:cs="Times New Roman"/>
          <w:sz w:val="24"/>
        </w:rPr>
        <w:lastRenderedPageBreak/>
        <w:t>level during the presentation of music.</w:t>
      </w:r>
    </w:p>
    <w:p w14:paraId="732A1780" w14:textId="61EC78B3" w:rsidR="00EB4D2F" w:rsidRDefault="006D2CF2" w:rsidP="000038BB">
      <w:pPr>
        <w:spacing w:line="480" w:lineRule="auto"/>
        <w:ind w:firstLine="324"/>
        <w:rPr>
          <w:rFonts w:ascii="Times New Roman" w:eastAsia="Times New Roman" w:hAnsi="Times New Roman" w:cs="Times New Roman"/>
          <w:sz w:val="24"/>
        </w:rPr>
      </w:pPr>
      <w:r>
        <w:rPr>
          <w:rFonts w:ascii="Times New Roman" w:eastAsia="Times New Roman" w:hAnsi="Times New Roman" w:cs="Times New Roman"/>
          <w:sz w:val="24"/>
        </w:rPr>
        <w:t xml:space="preserve">The parametric modulation contrast images for each participant were entered into the group analysis using a random-effect model with a one-sample </w:t>
      </w:r>
      <w:r>
        <w:rPr>
          <w:rFonts w:ascii="Times New Roman" w:eastAsia="Times New Roman" w:hAnsi="Times New Roman" w:cs="Times New Roman"/>
          <w:i/>
          <w:sz w:val="24"/>
        </w:rPr>
        <w:t>t</w:t>
      </w:r>
      <w:r>
        <w:rPr>
          <w:rFonts w:ascii="Times New Roman" w:eastAsia="Times New Roman" w:hAnsi="Times New Roman" w:cs="Times New Roman"/>
          <w:sz w:val="24"/>
        </w:rPr>
        <w:t xml:space="preserve">-test. For the whole-brain analysis, the </w:t>
      </w:r>
      <w:r w:rsidR="00C25928">
        <w:rPr>
          <w:rFonts w:ascii="Times New Roman" w:eastAsia="Times New Roman" w:hAnsi="Times New Roman" w:cs="Times New Roman"/>
          <w:sz w:val="24"/>
        </w:rPr>
        <w:t xml:space="preserve">uncorrected </w:t>
      </w:r>
      <w:r>
        <w:rPr>
          <w:rFonts w:ascii="Times New Roman" w:eastAsia="Times New Roman" w:hAnsi="Times New Roman" w:cs="Times New Roman"/>
          <w:sz w:val="24"/>
        </w:rPr>
        <w:t xml:space="preserve">significance level was </w:t>
      </w:r>
      <w:r>
        <w:rPr>
          <w:rFonts w:ascii="Times New Roman" w:eastAsia="Times New Roman" w:hAnsi="Times New Roman" w:cs="Times New Roman"/>
          <w:i/>
          <w:sz w:val="24"/>
        </w:rPr>
        <w:t>p</w:t>
      </w:r>
      <w:r>
        <w:rPr>
          <w:rFonts w:ascii="Times New Roman" w:eastAsia="Times New Roman" w:hAnsi="Times New Roman" w:cs="Times New Roman"/>
          <w:sz w:val="24"/>
        </w:rPr>
        <w:t xml:space="preserve"> &lt; 0.001 at the voxel level, and </w:t>
      </w:r>
      <w:r>
        <w:rPr>
          <w:rFonts w:ascii="Times New Roman" w:eastAsia="Times New Roman" w:hAnsi="Times New Roman" w:cs="Times New Roman"/>
          <w:i/>
          <w:sz w:val="24"/>
        </w:rPr>
        <w:t>p</w:t>
      </w:r>
      <w:r>
        <w:rPr>
          <w:rFonts w:ascii="Times New Roman" w:eastAsia="Times New Roman" w:hAnsi="Times New Roman" w:cs="Times New Roman"/>
          <w:sz w:val="24"/>
        </w:rPr>
        <w:t xml:space="preserve"> &lt; 0.05 with </w:t>
      </w:r>
      <w:r w:rsidR="008B4379">
        <w:rPr>
          <w:rFonts w:ascii="Times New Roman" w:eastAsia="Times New Roman" w:hAnsi="Times New Roman" w:cs="Times New Roman"/>
          <w:sz w:val="24"/>
        </w:rPr>
        <w:t>family-</w:t>
      </w:r>
      <w:r>
        <w:rPr>
          <w:rFonts w:ascii="Times New Roman" w:eastAsia="Times New Roman" w:hAnsi="Times New Roman" w:cs="Times New Roman"/>
          <w:sz w:val="24"/>
        </w:rPr>
        <w:t xml:space="preserve">wise error correction at the cluster level. </w:t>
      </w:r>
    </w:p>
    <w:p w14:paraId="30D477F2" w14:textId="0CA036E4" w:rsidR="00EB4D2F" w:rsidRDefault="006D2CF2" w:rsidP="000038BB">
      <w:pPr>
        <w:spacing w:line="480" w:lineRule="auto"/>
        <w:ind w:firstLine="324"/>
        <w:rPr>
          <w:rFonts w:ascii="Times New Roman" w:eastAsia="Times New Roman" w:hAnsi="Times New Roman" w:cs="Times New Roman"/>
          <w:sz w:val="24"/>
        </w:rPr>
      </w:pPr>
      <w:r>
        <w:rPr>
          <w:rFonts w:ascii="Times New Roman" w:eastAsia="Times New Roman" w:hAnsi="Times New Roman" w:cs="Times New Roman"/>
          <w:sz w:val="24"/>
        </w:rPr>
        <w:t xml:space="preserve">Next, we conducted a region of interest (ROI) analysis to investigate the effects of individual differences in interoceptive sensitivity. We defined six subregions of the insula for each hemisphere using the Brainnetome Atlas </w:t>
      </w:r>
      <w:r w:rsidR="00270154">
        <w:rPr>
          <w:rFonts w:ascii="Times New Roman" w:hAnsi="Times New Roman" w:cs="Times New Roman"/>
          <w:noProof/>
          <w:sz w:val="24"/>
          <w:szCs w:val="24"/>
        </w:rPr>
        <w:t>[43]</w:t>
      </w:r>
      <w:r>
        <w:rPr>
          <w:rFonts w:ascii="Times New Roman" w:eastAsia="Times New Roman" w:hAnsi="Times New Roman" w:cs="Times New Roman"/>
          <w:sz w:val="24"/>
        </w:rPr>
        <w:t xml:space="preserve">: hypergranular, ventral agranular, dorsal agranular, ventral dysgranular and granular, dorsal granular and dorsal dysgranular insula. For ROI analysis, we used contrast estimates averaged over voxels of each insula subregion in the parametric modulation contrast images </w:t>
      </w:r>
      <w:r w:rsidR="000F2471">
        <w:rPr>
          <w:rFonts w:ascii="Times New Roman" w:eastAsia="Times New Roman" w:hAnsi="Times New Roman" w:cs="Times New Roman"/>
          <w:sz w:val="24"/>
        </w:rPr>
        <w:t>for</w:t>
      </w:r>
      <w:r>
        <w:rPr>
          <w:rFonts w:ascii="Times New Roman" w:eastAsia="Times New Roman" w:hAnsi="Times New Roman" w:cs="Times New Roman"/>
          <w:sz w:val="24"/>
        </w:rPr>
        <w:t xml:space="preserve"> valence level</w:t>
      </w:r>
      <w:r w:rsidR="000F2471">
        <w:rPr>
          <w:rFonts w:ascii="Times New Roman" w:eastAsia="Times New Roman" w:hAnsi="Times New Roman" w:cs="Times New Roman"/>
          <w:sz w:val="24"/>
        </w:rPr>
        <w:t>s</w:t>
      </w:r>
      <w:r>
        <w:rPr>
          <w:rFonts w:ascii="Times New Roman" w:eastAsia="Times New Roman" w:hAnsi="Times New Roman" w:cs="Times New Roman"/>
          <w:sz w:val="24"/>
        </w:rPr>
        <w:t>. The</w:t>
      </w:r>
      <w:r>
        <w:rPr>
          <w:rFonts w:ascii="Times New Roman" w:eastAsia="Times New Roman" w:hAnsi="Times New Roman" w:cs="Times New Roman"/>
          <w:i/>
          <w:sz w:val="24"/>
        </w:rPr>
        <w:t xml:space="preserve"> P</w:t>
      </w:r>
      <w:r>
        <w:rPr>
          <w:rFonts w:ascii="Times New Roman" w:eastAsia="Times New Roman" w:hAnsi="Times New Roman" w:cs="Times New Roman"/>
          <w:sz w:val="24"/>
        </w:rPr>
        <w:t>-value threshold was corrected with false discovery rate</w:t>
      </w:r>
      <w:r w:rsidR="000F2471">
        <w:rPr>
          <w:rFonts w:ascii="Times New Roman" w:eastAsia="Times New Roman" w:hAnsi="Times New Roman" w:cs="Times New Roman"/>
          <w:sz w:val="24"/>
        </w:rPr>
        <w:t>s</w:t>
      </w:r>
      <w:r>
        <w:rPr>
          <w:rFonts w:ascii="Times New Roman" w:eastAsia="Times New Roman" w:hAnsi="Times New Roman" w:cs="Times New Roman"/>
          <w:sz w:val="24"/>
        </w:rPr>
        <w:t xml:space="preserve"> for multiple comparisons (</w:t>
      </w:r>
      <w:r>
        <w:rPr>
          <w:rFonts w:ascii="Times New Roman" w:eastAsia="Times New Roman" w:hAnsi="Times New Roman" w:cs="Times New Roman"/>
          <w:i/>
          <w:sz w:val="24"/>
        </w:rPr>
        <w:t>p</w:t>
      </w:r>
      <w:r>
        <w:rPr>
          <w:rFonts w:ascii="Times New Roman" w:eastAsia="Times New Roman" w:hAnsi="Times New Roman" w:cs="Times New Roman"/>
          <w:sz w:val="24"/>
        </w:rPr>
        <w:t xml:space="preserve"> &lt; 0.05).</w:t>
      </w:r>
    </w:p>
    <w:p w14:paraId="1B7578C2" w14:textId="77777777" w:rsidR="000F2471" w:rsidRDefault="000F2471" w:rsidP="000038BB">
      <w:pPr>
        <w:spacing w:line="480" w:lineRule="auto"/>
        <w:ind w:firstLine="324"/>
        <w:rPr>
          <w:rFonts w:ascii="Times New Roman" w:eastAsia="Times New Roman" w:hAnsi="Times New Roman" w:cs="Times New Roman"/>
          <w:sz w:val="24"/>
        </w:rPr>
      </w:pPr>
    </w:p>
    <w:p w14:paraId="620A4EDC" w14:textId="77777777" w:rsidR="00EB4D2F" w:rsidRDefault="006D2CF2" w:rsidP="008630F3">
      <w:pPr>
        <w:pStyle w:val="1"/>
      </w:pPr>
      <w:r>
        <w:t>Results</w:t>
      </w:r>
    </w:p>
    <w:p w14:paraId="408046DB" w14:textId="77777777" w:rsidR="00EB4D2F" w:rsidRDefault="006D2CF2" w:rsidP="00CA2C9D">
      <w:pPr>
        <w:pStyle w:val="2"/>
      </w:pPr>
      <w:r>
        <w:t>Heartbeat tasks</w:t>
      </w:r>
    </w:p>
    <w:p w14:paraId="1E5DFE65" w14:textId="77777777" w:rsidR="0070674E" w:rsidRDefault="006D2CF2" w:rsidP="000038BB">
      <w:pPr>
        <w:spacing w:line="480" w:lineRule="auto"/>
        <w:ind w:firstLine="324"/>
        <w:rPr>
          <w:rFonts w:ascii="Times New Roman" w:eastAsia="Times New Roman" w:hAnsi="Times New Roman" w:cs="Times New Roman"/>
          <w:sz w:val="24"/>
        </w:rPr>
      </w:pPr>
      <w:r>
        <w:rPr>
          <w:rFonts w:ascii="Times New Roman" w:eastAsia="Times New Roman" w:hAnsi="Times New Roman" w:cs="Times New Roman"/>
          <w:sz w:val="24"/>
        </w:rPr>
        <w:t xml:space="preserve">The average IA score for the heartbeat counting task was 0.73 ± 0.22. For the heartbeat discrimination task, Gaussian parameters were estimated for each participant, and the average values for each parameter were as follows: </w:t>
      </w:r>
      <w:r>
        <w:rPr>
          <w:rFonts w:ascii="Times New Roman" w:eastAsia="Times New Roman" w:hAnsi="Times New Roman" w:cs="Times New Roman"/>
          <w:i/>
          <w:sz w:val="24"/>
        </w:rPr>
        <w:t>A</w:t>
      </w:r>
      <w:r>
        <w:rPr>
          <w:rFonts w:ascii="Times New Roman" w:eastAsia="Times New Roman" w:hAnsi="Times New Roman" w:cs="Times New Roman"/>
          <w:sz w:val="24"/>
        </w:rPr>
        <w:t xml:space="preserve">: 0.53 ± 0.24, </w:t>
      </w:r>
      <w:r>
        <w:rPr>
          <w:rFonts w:ascii="Times New Roman" w:eastAsia="Times New Roman" w:hAnsi="Times New Roman" w:cs="Times New Roman"/>
          <w:i/>
          <w:sz w:val="24"/>
        </w:rPr>
        <w:t>μ</w:t>
      </w:r>
      <w:r>
        <w:rPr>
          <w:rFonts w:ascii="Times New Roman" w:eastAsia="Times New Roman" w:hAnsi="Times New Roman" w:cs="Times New Roman"/>
          <w:sz w:val="24"/>
        </w:rPr>
        <w:t>: 171 ± 139</w:t>
      </w:r>
      <w:r w:rsidR="000459A0">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ms, </w:t>
      </w:r>
      <w:r>
        <w:rPr>
          <w:rFonts w:ascii="Times New Roman" w:eastAsia="Times New Roman" w:hAnsi="Times New Roman" w:cs="Times New Roman"/>
          <w:i/>
          <w:sz w:val="24"/>
        </w:rPr>
        <w:t>σ</w:t>
      </w:r>
      <w:r>
        <w:rPr>
          <w:rFonts w:ascii="Times New Roman" w:eastAsia="Times New Roman" w:hAnsi="Times New Roman" w:cs="Times New Roman"/>
          <w:sz w:val="24"/>
        </w:rPr>
        <w:t>: 150 ± 89</w:t>
      </w:r>
      <w:r w:rsidR="000459A0">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ms, and </w:t>
      </w:r>
      <w:r>
        <w:rPr>
          <w:rFonts w:ascii="Times New Roman" w:eastAsia="Times New Roman" w:hAnsi="Times New Roman" w:cs="Times New Roman"/>
          <w:i/>
          <w:sz w:val="24"/>
        </w:rPr>
        <w:t>b</w:t>
      </w:r>
      <w:r>
        <w:rPr>
          <w:rFonts w:ascii="Times New Roman" w:eastAsia="Times New Roman" w:hAnsi="Times New Roman" w:cs="Times New Roman"/>
          <w:sz w:val="24"/>
        </w:rPr>
        <w:t>: 0.31 ± 0.19. We then performed Pearson correlations to analyze the relationship between IA and the parameters of the heartbeat discrimination task.</w:t>
      </w:r>
    </w:p>
    <w:p w14:paraId="29CBC3C4" w14:textId="79668CEF" w:rsidR="0095307F" w:rsidRDefault="006D2CF2" w:rsidP="000038BB">
      <w:pPr>
        <w:spacing w:line="480" w:lineRule="auto"/>
        <w:ind w:firstLine="324"/>
        <w:rPr>
          <w:rFonts w:ascii="Times New Roman" w:eastAsia="Times New Roman" w:hAnsi="Times New Roman" w:cs="Times New Roman"/>
          <w:sz w:val="24"/>
        </w:rPr>
      </w:pPr>
      <w:r>
        <w:rPr>
          <w:rFonts w:ascii="Times New Roman" w:eastAsia="Times New Roman" w:hAnsi="Times New Roman" w:cs="Times New Roman"/>
          <w:sz w:val="24"/>
        </w:rPr>
        <w:t xml:space="preserve">These </w:t>
      </w:r>
      <w:r w:rsidR="009134DC">
        <w:rPr>
          <w:rFonts w:ascii="Times New Roman" w:eastAsia="Times New Roman" w:hAnsi="Times New Roman" w:cs="Times New Roman"/>
          <w:sz w:val="24"/>
        </w:rPr>
        <w:t xml:space="preserve">analyses </w:t>
      </w:r>
      <w:r>
        <w:rPr>
          <w:rFonts w:ascii="Times New Roman" w:eastAsia="Times New Roman" w:hAnsi="Times New Roman" w:cs="Times New Roman"/>
          <w:sz w:val="24"/>
        </w:rPr>
        <w:t xml:space="preserve">revealed a positive correlation between IA and the amplitude parameter </w:t>
      </w:r>
      <w:r>
        <w:rPr>
          <w:rFonts w:ascii="Times New Roman" w:eastAsia="Times New Roman" w:hAnsi="Times New Roman" w:cs="Times New Roman"/>
          <w:i/>
          <w:sz w:val="24"/>
        </w:rPr>
        <w:t>A</w:t>
      </w:r>
      <w:r>
        <w:rPr>
          <w:rFonts w:ascii="Times New Roman" w:eastAsia="Times New Roman" w:hAnsi="Times New Roman" w:cs="Times New Roman"/>
          <w:sz w:val="24"/>
        </w:rPr>
        <w:t xml:space="preserve"> (</w:t>
      </w:r>
      <w:r>
        <w:rPr>
          <w:rFonts w:ascii="Times New Roman" w:eastAsia="Times New Roman" w:hAnsi="Times New Roman" w:cs="Times New Roman"/>
          <w:i/>
          <w:sz w:val="24"/>
        </w:rPr>
        <w:t>r</w:t>
      </w:r>
      <w:r>
        <w:rPr>
          <w:rFonts w:ascii="Times New Roman" w:eastAsia="Times New Roman" w:hAnsi="Times New Roman" w:cs="Times New Roman"/>
          <w:sz w:val="24"/>
        </w:rPr>
        <w:t xml:space="preserve"> = 0.34, </w:t>
      </w:r>
      <w:r>
        <w:rPr>
          <w:rFonts w:ascii="Times New Roman" w:eastAsia="Times New Roman" w:hAnsi="Times New Roman" w:cs="Times New Roman"/>
          <w:i/>
          <w:sz w:val="24"/>
        </w:rPr>
        <w:t xml:space="preserve">t </w:t>
      </w:r>
      <w:r>
        <w:rPr>
          <w:rFonts w:ascii="Times New Roman" w:eastAsia="Times New Roman" w:hAnsi="Times New Roman" w:cs="Times New Roman"/>
          <w:sz w:val="24"/>
        </w:rPr>
        <w:t xml:space="preserve">(47) = 2.48, </w:t>
      </w:r>
      <w:r>
        <w:rPr>
          <w:rFonts w:ascii="Times New Roman" w:eastAsia="Times New Roman" w:hAnsi="Times New Roman" w:cs="Times New Roman"/>
          <w:i/>
          <w:sz w:val="24"/>
        </w:rPr>
        <w:t>p</w:t>
      </w:r>
      <w:r>
        <w:rPr>
          <w:rFonts w:ascii="Times New Roman" w:eastAsia="Times New Roman" w:hAnsi="Times New Roman" w:cs="Times New Roman"/>
          <w:sz w:val="24"/>
        </w:rPr>
        <w:t xml:space="preserve"> = 0.02</w:t>
      </w:r>
      <w:r w:rsidR="007E0F12">
        <w:rPr>
          <w:rFonts w:ascii="Times New Roman" w:eastAsia="Times New Roman" w:hAnsi="Times New Roman" w:cs="Times New Roman"/>
          <w:sz w:val="24"/>
        </w:rPr>
        <w:t>1</w:t>
      </w:r>
      <w:r>
        <w:rPr>
          <w:rFonts w:ascii="Times New Roman" w:eastAsia="Times New Roman" w:hAnsi="Times New Roman" w:cs="Times New Roman"/>
          <w:sz w:val="24"/>
        </w:rPr>
        <w:t>). No significant relationships were observed between IA and the param</w:t>
      </w:r>
      <w:r w:rsidR="007E3E11">
        <w:rPr>
          <w:rFonts w:ascii="Times New Roman" w:eastAsia="Times New Roman" w:hAnsi="Times New Roman" w:cs="Times New Roman"/>
          <w:sz w:val="24"/>
        </w:rPr>
        <w:t>e</w:t>
      </w:r>
      <w:r>
        <w:rPr>
          <w:rFonts w:ascii="Times New Roman" w:eastAsia="Times New Roman" w:hAnsi="Times New Roman" w:cs="Times New Roman"/>
          <w:sz w:val="24"/>
        </w:rPr>
        <w:t xml:space="preserve">ters </w:t>
      </w:r>
      <w:r>
        <w:rPr>
          <w:rFonts w:ascii="Times New Roman" w:eastAsia="Times New Roman" w:hAnsi="Times New Roman" w:cs="Times New Roman"/>
          <w:i/>
          <w:sz w:val="24"/>
        </w:rPr>
        <w:t>μ (r</w:t>
      </w:r>
      <w:r>
        <w:rPr>
          <w:rFonts w:ascii="Times New Roman" w:eastAsia="Times New Roman" w:hAnsi="Times New Roman" w:cs="Times New Roman"/>
          <w:sz w:val="24"/>
        </w:rPr>
        <w:t xml:space="preserve"> = -0.07, </w:t>
      </w:r>
      <w:r>
        <w:rPr>
          <w:rFonts w:ascii="Times New Roman" w:eastAsia="Times New Roman" w:hAnsi="Times New Roman" w:cs="Times New Roman"/>
          <w:i/>
          <w:sz w:val="24"/>
        </w:rPr>
        <w:t xml:space="preserve">t </w:t>
      </w:r>
      <w:r>
        <w:rPr>
          <w:rFonts w:ascii="Times New Roman" w:eastAsia="Times New Roman" w:hAnsi="Times New Roman" w:cs="Times New Roman"/>
          <w:sz w:val="24"/>
        </w:rPr>
        <w:t xml:space="preserve">(47) = 0.45, </w:t>
      </w:r>
      <w:r>
        <w:rPr>
          <w:rFonts w:ascii="Times New Roman" w:eastAsia="Times New Roman" w:hAnsi="Times New Roman" w:cs="Times New Roman"/>
          <w:i/>
          <w:sz w:val="24"/>
        </w:rPr>
        <w:t>p</w:t>
      </w:r>
      <w:r>
        <w:rPr>
          <w:rFonts w:ascii="Times New Roman" w:eastAsia="Times New Roman" w:hAnsi="Times New Roman" w:cs="Times New Roman"/>
          <w:sz w:val="24"/>
        </w:rPr>
        <w:t xml:space="preserve"> = 0.65), </w:t>
      </w:r>
      <w:r>
        <w:rPr>
          <w:rFonts w:ascii="Times New Roman" w:eastAsia="Times New Roman" w:hAnsi="Times New Roman" w:cs="Times New Roman"/>
          <w:i/>
          <w:sz w:val="24"/>
        </w:rPr>
        <w:t>σ (r</w:t>
      </w:r>
      <w:r>
        <w:rPr>
          <w:rFonts w:ascii="Times New Roman" w:eastAsia="Times New Roman" w:hAnsi="Times New Roman" w:cs="Times New Roman"/>
          <w:sz w:val="24"/>
        </w:rPr>
        <w:t xml:space="preserve"> = 0.07,</w:t>
      </w:r>
      <w:r>
        <w:rPr>
          <w:rFonts w:ascii="Times New Roman" w:eastAsia="Times New Roman" w:hAnsi="Times New Roman" w:cs="Times New Roman"/>
          <w:i/>
          <w:sz w:val="24"/>
        </w:rPr>
        <w:t xml:space="preserve"> t </w:t>
      </w:r>
      <w:r>
        <w:rPr>
          <w:rFonts w:ascii="Times New Roman" w:eastAsia="Times New Roman" w:hAnsi="Times New Roman" w:cs="Times New Roman"/>
          <w:sz w:val="24"/>
        </w:rPr>
        <w:t xml:space="preserve">(47) = </w:t>
      </w:r>
      <w:r>
        <w:rPr>
          <w:rFonts w:ascii="Times New Roman" w:eastAsia="Times New Roman" w:hAnsi="Times New Roman" w:cs="Times New Roman"/>
          <w:sz w:val="24"/>
        </w:rPr>
        <w:lastRenderedPageBreak/>
        <w:t xml:space="preserve">0.45, </w:t>
      </w:r>
      <w:r>
        <w:rPr>
          <w:rFonts w:ascii="Times New Roman" w:eastAsia="Times New Roman" w:hAnsi="Times New Roman" w:cs="Times New Roman"/>
          <w:i/>
          <w:sz w:val="24"/>
        </w:rPr>
        <w:t>p</w:t>
      </w:r>
      <w:r>
        <w:rPr>
          <w:rFonts w:ascii="Times New Roman" w:eastAsia="Times New Roman" w:hAnsi="Times New Roman" w:cs="Times New Roman"/>
          <w:sz w:val="24"/>
        </w:rPr>
        <w:t xml:space="preserve"> = 0.65), or </w:t>
      </w:r>
      <w:r>
        <w:rPr>
          <w:rFonts w:ascii="Times New Roman" w:eastAsia="Times New Roman" w:hAnsi="Times New Roman" w:cs="Times New Roman"/>
          <w:i/>
          <w:sz w:val="24"/>
        </w:rPr>
        <w:t>b (r</w:t>
      </w:r>
      <w:r>
        <w:rPr>
          <w:rFonts w:ascii="Times New Roman" w:eastAsia="Times New Roman" w:hAnsi="Times New Roman" w:cs="Times New Roman"/>
          <w:sz w:val="24"/>
        </w:rPr>
        <w:t xml:space="preserve"> = -0.11,</w:t>
      </w:r>
      <w:r>
        <w:rPr>
          <w:rFonts w:ascii="Times New Roman" w:eastAsia="Times New Roman" w:hAnsi="Times New Roman" w:cs="Times New Roman"/>
          <w:i/>
          <w:sz w:val="24"/>
        </w:rPr>
        <w:t xml:space="preserve"> t </w:t>
      </w:r>
      <w:r>
        <w:rPr>
          <w:rFonts w:ascii="Times New Roman" w:eastAsia="Times New Roman" w:hAnsi="Times New Roman" w:cs="Times New Roman"/>
          <w:sz w:val="24"/>
        </w:rPr>
        <w:t xml:space="preserve">(47) = 0.79, </w:t>
      </w:r>
      <w:r>
        <w:rPr>
          <w:rFonts w:ascii="Times New Roman" w:eastAsia="Times New Roman" w:hAnsi="Times New Roman" w:cs="Times New Roman"/>
          <w:i/>
          <w:sz w:val="24"/>
        </w:rPr>
        <w:t>p</w:t>
      </w:r>
      <w:r>
        <w:rPr>
          <w:rFonts w:ascii="Times New Roman" w:eastAsia="Times New Roman" w:hAnsi="Times New Roman" w:cs="Times New Roman"/>
          <w:sz w:val="24"/>
        </w:rPr>
        <w:t xml:space="preserve"> = 0.43).</w:t>
      </w:r>
    </w:p>
    <w:p w14:paraId="5571649B" w14:textId="6E39B14C" w:rsidR="00EB4D2F" w:rsidRDefault="006D2CF2" w:rsidP="00CA2C9D">
      <w:pPr>
        <w:pStyle w:val="2"/>
      </w:pPr>
      <w:r>
        <w:t xml:space="preserve">Music valence associated with </w:t>
      </w:r>
      <w:r w:rsidR="001E7743">
        <w:t>pulse</w:t>
      </w:r>
      <w:r>
        <w:t xml:space="preserve"> rate during the music</w:t>
      </w:r>
      <w:r w:rsidR="007E3E11">
        <w:t>-</w:t>
      </w:r>
      <w:r>
        <w:t>listening task</w:t>
      </w:r>
    </w:p>
    <w:p w14:paraId="5F3FF11F" w14:textId="3940D02A" w:rsidR="008C3AA1" w:rsidRDefault="006D2CF2" w:rsidP="000038BB">
      <w:pPr>
        <w:spacing w:line="480" w:lineRule="auto"/>
        <w:ind w:firstLine="324"/>
        <w:rPr>
          <w:rFonts w:ascii="Times New Roman" w:eastAsia="Times New Roman" w:hAnsi="Times New Roman" w:cs="Times New Roman"/>
          <w:sz w:val="24"/>
        </w:rPr>
      </w:pPr>
      <w:r>
        <w:rPr>
          <w:rFonts w:ascii="Times New Roman" w:eastAsia="Times New Roman" w:hAnsi="Times New Roman" w:cs="Times New Roman"/>
          <w:sz w:val="24"/>
        </w:rPr>
        <w:t xml:space="preserve">First, we investigated whether participants’ music valence ratings were associated with the degree of </w:t>
      </w:r>
      <w:r w:rsidR="00613A3F">
        <w:rPr>
          <w:rFonts w:ascii="Times New Roman" w:eastAsia="Times New Roman" w:hAnsi="Times New Roman" w:cs="Times New Roman"/>
          <w:sz w:val="24"/>
        </w:rPr>
        <w:t>pulse</w:t>
      </w:r>
      <w:r>
        <w:rPr>
          <w:rFonts w:ascii="Times New Roman" w:eastAsia="Times New Roman" w:hAnsi="Times New Roman" w:cs="Times New Roman"/>
          <w:sz w:val="24"/>
        </w:rPr>
        <w:t xml:space="preserve"> rate modulation during the presentation of the music piece. </w:t>
      </w:r>
      <w:r w:rsidR="000F2471">
        <w:rPr>
          <w:rFonts w:ascii="Times New Roman" w:eastAsia="Times New Roman" w:hAnsi="Times New Roman" w:cs="Times New Roman"/>
          <w:sz w:val="24"/>
        </w:rPr>
        <w:t xml:space="preserve">The </w:t>
      </w:r>
      <w:r w:rsidR="00B10554">
        <w:rPr>
          <w:rFonts w:ascii="Times New Roman" w:eastAsia="Times New Roman" w:hAnsi="Times New Roman" w:cs="Times New Roman"/>
          <w:sz w:val="24"/>
        </w:rPr>
        <w:t>music-</w:t>
      </w:r>
      <w:r>
        <w:rPr>
          <w:rFonts w:ascii="Times New Roman" w:eastAsia="Times New Roman" w:hAnsi="Times New Roman" w:cs="Times New Roman"/>
          <w:sz w:val="24"/>
        </w:rPr>
        <w:t xml:space="preserve">modulated </w:t>
      </w:r>
      <w:r w:rsidR="00613A3F">
        <w:rPr>
          <w:rFonts w:ascii="Times New Roman" w:eastAsia="Times New Roman" w:hAnsi="Times New Roman" w:cs="Times New Roman"/>
          <w:sz w:val="24"/>
        </w:rPr>
        <w:t>pulse</w:t>
      </w:r>
      <w:r>
        <w:rPr>
          <w:rFonts w:ascii="Times New Roman" w:eastAsia="Times New Roman" w:hAnsi="Times New Roman" w:cs="Times New Roman"/>
          <w:sz w:val="24"/>
        </w:rPr>
        <w:t xml:space="preserve"> rate was calculated as the difference between the average </w:t>
      </w:r>
      <w:r w:rsidR="00613A3F">
        <w:rPr>
          <w:rFonts w:ascii="Times New Roman" w:eastAsia="Times New Roman" w:hAnsi="Times New Roman" w:cs="Times New Roman"/>
          <w:sz w:val="24"/>
        </w:rPr>
        <w:t>pulse</w:t>
      </w:r>
      <w:r>
        <w:rPr>
          <w:rFonts w:ascii="Times New Roman" w:eastAsia="Times New Roman" w:hAnsi="Times New Roman" w:cs="Times New Roman"/>
          <w:sz w:val="24"/>
        </w:rPr>
        <w:t xml:space="preserve"> rate during the presentation of the fixation cross and </w:t>
      </w:r>
      <w:r w:rsidR="007E3E11">
        <w:rPr>
          <w:rFonts w:ascii="Times New Roman" w:eastAsia="Times New Roman" w:hAnsi="Times New Roman" w:cs="Times New Roman"/>
          <w:sz w:val="24"/>
        </w:rPr>
        <w:t xml:space="preserve">that </w:t>
      </w:r>
      <w:r>
        <w:rPr>
          <w:rFonts w:ascii="Times New Roman" w:eastAsia="Times New Roman" w:hAnsi="Times New Roman" w:cs="Times New Roman"/>
          <w:sz w:val="24"/>
        </w:rPr>
        <w:t xml:space="preserve">during the presentation of a music piece. Next, we used a median split method to sub-divide the 30 trials </w:t>
      </w:r>
      <w:r w:rsidR="000F2471">
        <w:rPr>
          <w:rFonts w:ascii="Times New Roman" w:eastAsia="Times New Roman" w:hAnsi="Times New Roman" w:cs="Times New Roman"/>
          <w:sz w:val="24"/>
        </w:rPr>
        <w:t xml:space="preserve">into three levels </w:t>
      </w:r>
      <w:r>
        <w:rPr>
          <w:rFonts w:ascii="Times New Roman" w:eastAsia="Times New Roman" w:hAnsi="Times New Roman" w:cs="Times New Roman"/>
          <w:sz w:val="24"/>
        </w:rPr>
        <w:t xml:space="preserve">for each participant based on their music valence ratings: high-valence trials, 10 trials in which the valence score was the highest; </w:t>
      </w:r>
      <w:r w:rsidR="005A073D">
        <w:rPr>
          <w:rFonts w:ascii="Times New Roman" w:eastAsia="Times New Roman" w:hAnsi="Times New Roman" w:cs="Times New Roman"/>
          <w:sz w:val="24"/>
        </w:rPr>
        <w:t xml:space="preserve">middle-valence trials, 10 trials in which the valence score was between low and high; and </w:t>
      </w:r>
      <w:r>
        <w:rPr>
          <w:rFonts w:ascii="Times New Roman" w:eastAsia="Times New Roman" w:hAnsi="Times New Roman" w:cs="Times New Roman"/>
          <w:sz w:val="24"/>
        </w:rPr>
        <w:t>low-valence trials, 10 trials in which the valence score was the lowest.</w:t>
      </w:r>
    </w:p>
    <w:p w14:paraId="7A2D5E8E" w14:textId="52744B81" w:rsidR="00EB4D2F" w:rsidRDefault="006D2CF2" w:rsidP="000038BB">
      <w:pPr>
        <w:spacing w:line="480" w:lineRule="auto"/>
        <w:ind w:firstLine="324"/>
        <w:rPr>
          <w:rFonts w:ascii="Times New Roman" w:eastAsia="Times New Roman" w:hAnsi="Times New Roman" w:cs="Times New Roman"/>
          <w:sz w:val="24"/>
        </w:rPr>
      </w:pPr>
      <w:r>
        <w:rPr>
          <w:rFonts w:ascii="Times New Roman" w:eastAsia="Times New Roman" w:hAnsi="Times New Roman" w:cs="Times New Roman"/>
          <w:sz w:val="24"/>
        </w:rPr>
        <w:t xml:space="preserve">A one-way repeated-measures analysis of variance (ANOVA) with a factor of valence level (high-valence, middle-valence, and low-valence trials) was performed on the average </w:t>
      </w:r>
      <w:r w:rsidR="00085A8F">
        <w:rPr>
          <w:rFonts w:ascii="Times New Roman" w:eastAsia="Times New Roman" w:hAnsi="Times New Roman" w:cs="Times New Roman"/>
          <w:sz w:val="24"/>
        </w:rPr>
        <w:t>music-</w:t>
      </w:r>
      <w:r>
        <w:rPr>
          <w:rFonts w:ascii="Times New Roman" w:eastAsia="Times New Roman" w:hAnsi="Times New Roman" w:cs="Times New Roman"/>
          <w:sz w:val="24"/>
        </w:rPr>
        <w:t xml:space="preserve">modulated </w:t>
      </w:r>
      <w:r w:rsidR="00613A3F">
        <w:rPr>
          <w:rFonts w:ascii="Times New Roman" w:eastAsia="Times New Roman" w:hAnsi="Times New Roman" w:cs="Times New Roman"/>
          <w:sz w:val="24"/>
        </w:rPr>
        <w:t>pulse</w:t>
      </w:r>
      <w:r>
        <w:rPr>
          <w:rFonts w:ascii="Times New Roman" w:eastAsia="Times New Roman" w:hAnsi="Times New Roman" w:cs="Times New Roman"/>
          <w:sz w:val="24"/>
        </w:rPr>
        <w:t xml:space="preserve"> rate. This analysis revealed a significant main effect of valence level on </w:t>
      </w:r>
      <w:r w:rsidR="00613A3F">
        <w:rPr>
          <w:rFonts w:ascii="Times New Roman" w:eastAsia="Times New Roman" w:hAnsi="Times New Roman" w:cs="Times New Roman"/>
          <w:sz w:val="24"/>
        </w:rPr>
        <w:t>pulse</w:t>
      </w:r>
      <w:r>
        <w:rPr>
          <w:rFonts w:ascii="Times New Roman" w:eastAsia="Times New Roman" w:hAnsi="Times New Roman" w:cs="Times New Roman"/>
          <w:sz w:val="24"/>
        </w:rPr>
        <w:t xml:space="preserve"> rate (</w:t>
      </w:r>
      <w:r>
        <w:rPr>
          <w:rFonts w:ascii="Times New Roman" w:eastAsia="Times New Roman" w:hAnsi="Times New Roman" w:cs="Times New Roman"/>
          <w:i/>
          <w:sz w:val="24"/>
        </w:rPr>
        <w:t>F</w:t>
      </w:r>
      <w:r>
        <w:rPr>
          <w:rFonts w:ascii="Times New Roman" w:eastAsia="Times New Roman" w:hAnsi="Times New Roman" w:cs="Times New Roman"/>
          <w:sz w:val="24"/>
        </w:rPr>
        <w:t xml:space="preserve"> (1, 48) = 5.67, </w:t>
      </w:r>
      <w:r>
        <w:rPr>
          <w:rFonts w:ascii="Times New Roman" w:eastAsia="Times New Roman" w:hAnsi="Times New Roman" w:cs="Times New Roman"/>
          <w:i/>
          <w:sz w:val="24"/>
        </w:rPr>
        <w:t>p</w:t>
      </w:r>
      <w:r>
        <w:rPr>
          <w:rFonts w:ascii="Times New Roman" w:eastAsia="Times New Roman" w:hAnsi="Times New Roman" w:cs="Times New Roman"/>
          <w:sz w:val="24"/>
        </w:rPr>
        <w:t xml:space="preserve"> = 0.02</w:t>
      </w:r>
      <w:r w:rsidR="00A37357">
        <w:rPr>
          <w:rFonts w:ascii="Times New Roman" w:eastAsia="Times New Roman" w:hAnsi="Times New Roman" w:cs="Times New Roman"/>
          <w:sz w:val="24"/>
        </w:rPr>
        <w:t>1</w:t>
      </w:r>
      <w:r>
        <w:rPr>
          <w:rFonts w:ascii="Times New Roman" w:eastAsia="Times New Roman" w:hAnsi="Times New Roman" w:cs="Times New Roman"/>
          <w:sz w:val="24"/>
        </w:rPr>
        <w:t xml:space="preserve">). The post-hoc test with Bonferroni correction revealed a significantly higher </w:t>
      </w:r>
      <w:r w:rsidR="00613A3F">
        <w:rPr>
          <w:rFonts w:ascii="Times New Roman" w:eastAsia="Times New Roman" w:hAnsi="Times New Roman" w:cs="Times New Roman"/>
          <w:sz w:val="24"/>
        </w:rPr>
        <w:t>pulse</w:t>
      </w:r>
      <w:r>
        <w:rPr>
          <w:rFonts w:ascii="Times New Roman" w:eastAsia="Times New Roman" w:hAnsi="Times New Roman" w:cs="Times New Roman"/>
          <w:sz w:val="24"/>
        </w:rPr>
        <w:t xml:space="preserve"> rate in the high-valence trials than in the low-valence trials (</w:t>
      </w:r>
      <w:r>
        <w:rPr>
          <w:rFonts w:ascii="Times New Roman" w:eastAsia="Times New Roman" w:hAnsi="Times New Roman" w:cs="Times New Roman"/>
          <w:i/>
          <w:sz w:val="24"/>
        </w:rPr>
        <w:t>p</w:t>
      </w:r>
      <w:r>
        <w:rPr>
          <w:rFonts w:ascii="Times New Roman" w:eastAsia="Times New Roman" w:hAnsi="Times New Roman" w:cs="Times New Roman"/>
          <w:sz w:val="24"/>
        </w:rPr>
        <w:t xml:space="preserve"> = 0.0</w:t>
      </w:r>
      <w:r w:rsidR="00D17FEB">
        <w:rPr>
          <w:rFonts w:ascii="Times New Roman" w:eastAsia="Times New Roman" w:hAnsi="Times New Roman" w:cs="Times New Roman"/>
          <w:sz w:val="24"/>
        </w:rPr>
        <w:t>4</w:t>
      </w:r>
      <w:r w:rsidR="00551C70">
        <w:rPr>
          <w:rFonts w:ascii="Times New Roman" w:eastAsia="Times New Roman" w:hAnsi="Times New Roman" w:cs="Times New Roman"/>
          <w:sz w:val="24"/>
        </w:rPr>
        <w:t>9</w:t>
      </w:r>
      <w:r>
        <w:rPr>
          <w:rFonts w:ascii="Times New Roman" w:eastAsia="Times New Roman" w:hAnsi="Times New Roman" w:cs="Times New Roman"/>
          <w:sz w:val="24"/>
        </w:rPr>
        <w:t>). In contrast, a one-way repeated-measures ANOVA with a factor of music type (tonal, atonal, and discorded) revealed no significant main effect (</w:t>
      </w:r>
      <w:r>
        <w:rPr>
          <w:rFonts w:ascii="Times New Roman" w:eastAsia="Times New Roman" w:hAnsi="Times New Roman" w:cs="Times New Roman"/>
          <w:i/>
          <w:sz w:val="24"/>
        </w:rPr>
        <w:t>F</w:t>
      </w:r>
      <w:r>
        <w:rPr>
          <w:rFonts w:ascii="Times New Roman" w:eastAsia="Times New Roman" w:hAnsi="Times New Roman" w:cs="Times New Roman"/>
          <w:sz w:val="24"/>
        </w:rPr>
        <w:t xml:space="preserve"> (1, 48) = 0.13, </w:t>
      </w:r>
      <w:r>
        <w:rPr>
          <w:rFonts w:ascii="Times New Roman" w:eastAsia="Times New Roman" w:hAnsi="Times New Roman" w:cs="Times New Roman"/>
          <w:i/>
          <w:sz w:val="24"/>
        </w:rPr>
        <w:t>p</w:t>
      </w:r>
      <w:r>
        <w:rPr>
          <w:rFonts w:ascii="Times New Roman" w:eastAsia="Times New Roman" w:hAnsi="Times New Roman" w:cs="Times New Roman"/>
          <w:sz w:val="24"/>
        </w:rPr>
        <w:t xml:space="preserve"> = 0.73).</w:t>
      </w:r>
    </w:p>
    <w:p w14:paraId="39915C08" w14:textId="52816875" w:rsidR="00EB4D2F" w:rsidRDefault="006D2CF2" w:rsidP="00CA2C9D">
      <w:pPr>
        <w:pStyle w:val="2"/>
      </w:pPr>
      <w:r>
        <w:t xml:space="preserve">Individual differences in interoceptive sensitivity predict </w:t>
      </w:r>
      <w:r w:rsidR="0077667D">
        <w:lastRenderedPageBreak/>
        <w:t>pulse</w:t>
      </w:r>
      <w:r>
        <w:t xml:space="preserve"> rate</w:t>
      </w:r>
    </w:p>
    <w:p w14:paraId="12E61AF4" w14:textId="49912D1D" w:rsidR="003B27EC" w:rsidRDefault="006D2CF2" w:rsidP="000038BB">
      <w:pPr>
        <w:spacing w:line="480" w:lineRule="auto"/>
        <w:ind w:firstLine="324"/>
        <w:rPr>
          <w:rFonts w:ascii="Times New Roman" w:eastAsia="Times New Roman" w:hAnsi="Times New Roman" w:cs="Times New Roman"/>
          <w:sz w:val="24"/>
        </w:rPr>
      </w:pPr>
      <w:r>
        <w:rPr>
          <w:rFonts w:ascii="Times New Roman" w:eastAsia="Times New Roman" w:hAnsi="Times New Roman" w:cs="Times New Roman"/>
          <w:sz w:val="24"/>
        </w:rPr>
        <w:t xml:space="preserve">Next, to examine </w:t>
      </w:r>
      <w:r w:rsidR="005A073D">
        <w:rPr>
          <w:rFonts w:ascii="Times New Roman" w:eastAsia="Times New Roman" w:hAnsi="Times New Roman" w:cs="Times New Roman"/>
          <w:sz w:val="24"/>
        </w:rPr>
        <w:t>the</w:t>
      </w:r>
      <w:r>
        <w:rPr>
          <w:rFonts w:ascii="Times New Roman" w:eastAsia="Times New Roman" w:hAnsi="Times New Roman" w:cs="Times New Roman"/>
          <w:sz w:val="24"/>
        </w:rPr>
        <w:t xml:space="preserve"> </w:t>
      </w:r>
      <w:r w:rsidR="00946901" w:rsidRPr="00946901">
        <w:rPr>
          <w:rFonts w:ascii="Times New Roman" w:eastAsia="Times New Roman" w:hAnsi="Times New Roman" w:cs="Times New Roman"/>
          <w:sz w:val="24"/>
        </w:rPr>
        <w:t xml:space="preserve">association of interoceptive sensitivity with music valence level and </w:t>
      </w:r>
      <w:r w:rsidR="003B27EC">
        <w:rPr>
          <w:rFonts w:ascii="Times New Roman" w:eastAsia="Times New Roman" w:hAnsi="Times New Roman" w:cs="Times New Roman"/>
          <w:sz w:val="24"/>
        </w:rPr>
        <w:t>pulse</w:t>
      </w:r>
      <w:r w:rsidR="00946901" w:rsidRPr="00946901">
        <w:rPr>
          <w:rFonts w:ascii="Times New Roman" w:eastAsia="Times New Roman" w:hAnsi="Times New Roman" w:cs="Times New Roman"/>
          <w:sz w:val="24"/>
        </w:rPr>
        <w:t xml:space="preserve"> rate</w:t>
      </w:r>
      <w:r>
        <w:rPr>
          <w:rFonts w:ascii="Times New Roman" w:eastAsia="Times New Roman" w:hAnsi="Times New Roman" w:cs="Times New Roman"/>
          <w:sz w:val="24"/>
        </w:rPr>
        <w:t xml:space="preserve">, we divided the participants into two groups according to their amplitude parameters derived from the heartbeat discrimination task, that is, fitting parameter </w:t>
      </w:r>
      <w:r>
        <w:rPr>
          <w:rFonts w:ascii="Times New Roman" w:eastAsia="Times New Roman" w:hAnsi="Times New Roman" w:cs="Times New Roman"/>
          <w:i/>
          <w:sz w:val="24"/>
        </w:rPr>
        <w:t>A</w:t>
      </w:r>
      <w:r>
        <w:rPr>
          <w:rFonts w:ascii="Times New Roman" w:eastAsia="Times New Roman" w:hAnsi="Times New Roman" w:cs="Times New Roman"/>
          <w:sz w:val="24"/>
        </w:rPr>
        <w:t xml:space="preserve">. Since </w:t>
      </w:r>
      <w:r>
        <w:rPr>
          <w:rFonts w:ascii="Times New Roman" w:eastAsia="Times New Roman" w:hAnsi="Times New Roman" w:cs="Times New Roman"/>
          <w:i/>
          <w:sz w:val="24"/>
        </w:rPr>
        <w:t>A</w:t>
      </w:r>
      <w:r>
        <w:rPr>
          <w:rFonts w:ascii="Times New Roman" w:eastAsia="Times New Roman" w:hAnsi="Times New Roman" w:cs="Times New Roman"/>
          <w:sz w:val="24"/>
        </w:rPr>
        <w:t xml:space="preserve"> had a distribution close to the normal distribution (Kolmogorov</w:t>
      </w:r>
      <w:r w:rsidR="00CA5F65">
        <w:rPr>
          <w:rFonts w:ascii="Times New Roman" w:eastAsia="Times New Roman" w:hAnsi="Times New Roman" w:cs="Times New Roman"/>
          <w:sz w:val="24"/>
        </w:rPr>
        <w:t>–</w:t>
      </w:r>
      <w:r>
        <w:rPr>
          <w:rFonts w:ascii="Times New Roman" w:eastAsia="Times New Roman" w:hAnsi="Times New Roman" w:cs="Times New Roman"/>
          <w:sz w:val="24"/>
        </w:rPr>
        <w:t xml:space="preserve">Smirnov test, </w:t>
      </w:r>
      <w:r>
        <w:rPr>
          <w:rFonts w:ascii="Times New Roman" w:eastAsia="Times New Roman" w:hAnsi="Times New Roman" w:cs="Times New Roman"/>
          <w:i/>
          <w:sz w:val="24"/>
        </w:rPr>
        <w:t>p</w:t>
      </w:r>
      <w:r>
        <w:rPr>
          <w:rFonts w:ascii="Times New Roman" w:eastAsia="Times New Roman" w:hAnsi="Times New Roman" w:cs="Times New Roman"/>
          <w:sz w:val="24"/>
        </w:rPr>
        <w:t xml:space="preserve"> = 0.30), we divided </w:t>
      </w:r>
      <w:r w:rsidR="00411EBE">
        <w:rPr>
          <w:rFonts w:ascii="Times New Roman" w:eastAsia="Times New Roman" w:hAnsi="Times New Roman" w:cs="Times New Roman"/>
          <w:sz w:val="24"/>
        </w:rPr>
        <w:t xml:space="preserve">the </w:t>
      </w:r>
      <w:r>
        <w:rPr>
          <w:rFonts w:ascii="Times New Roman" w:eastAsia="Times New Roman" w:hAnsi="Times New Roman" w:cs="Times New Roman"/>
          <w:sz w:val="24"/>
        </w:rPr>
        <w:t xml:space="preserve">participants into two groups with the same degree of variation by the median split (equality of variance, </w:t>
      </w:r>
      <w:r>
        <w:rPr>
          <w:rFonts w:ascii="Times New Roman" w:eastAsia="Times New Roman" w:hAnsi="Times New Roman" w:cs="Times New Roman"/>
          <w:i/>
          <w:sz w:val="24"/>
        </w:rPr>
        <w:t>F</w:t>
      </w:r>
      <w:r>
        <w:rPr>
          <w:rFonts w:ascii="Times New Roman" w:eastAsia="Times New Roman" w:hAnsi="Times New Roman" w:cs="Times New Roman"/>
          <w:sz w:val="24"/>
        </w:rPr>
        <w:t xml:space="preserve"> (23, 24) = 0.84, </w:t>
      </w:r>
      <w:r>
        <w:rPr>
          <w:rFonts w:ascii="Times New Roman" w:eastAsia="Times New Roman" w:hAnsi="Times New Roman" w:cs="Times New Roman"/>
          <w:i/>
          <w:sz w:val="24"/>
        </w:rPr>
        <w:t>p</w:t>
      </w:r>
      <w:r>
        <w:rPr>
          <w:rFonts w:ascii="Times New Roman" w:eastAsia="Times New Roman" w:hAnsi="Times New Roman" w:cs="Times New Roman"/>
          <w:sz w:val="24"/>
        </w:rPr>
        <w:t xml:space="preserve"> = 0.69).</w:t>
      </w:r>
    </w:p>
    <w:p w14:paraId="354DF0E0" w14:textId="04E711ED" w:rsidR="003B27EC" w:rsidRDefault="006D2CF2" w:rsidP="000038BB">
      <w:pPr>
        <w:spacing w:line="480" w:lineRule="auto"/>
        <w:ind w:firstLine="324"/>
        <w:rPr>
          <w:rFonts w:ascii="Times New Roman" w:eastAsia="Times New Roman" w:hAnsi="Times New Roman" w:cs="Times New Roman"/>
          <w:sz w:val="24"/>
        </w:rPr>
      </w:pPr>
      <w:r>
        <w:rPr>
          <w:rFonts w:ascii="Times New Roman" w:eastAsia="Times New Roman" w:hAnsi="Times New Roman" w:cs="Times New Roman"/>
          <w:sz w:val="24"/>
        </w:rPr>
        <w:t xml:space="preserve">Based on the median of </w:t>
      </w:r>
      <w:r>
        <w:rPr>
          <w:rFonts w:ascii="Times New Roman" w:eastAsia="Times New Roman" w:hAnsi="Times New Roman" w:cs="Times New Roman"/>
          <w:i/>
          <w:sz w:val="24"/>
        </w:rPr>
        <w:t>A</w:t>
      </w:r>
      <w:r>
        <w:rPr>
          <w:rFonts w:ascii="Times New Roman" w:eastAsia="Times New Roman" w:hAnsi="Times New Roman" w:cs="Times New Roman"/>
          <w:sz w:val="24"/>
        </w:rPr>
        <w:t xml:space="preserve">, 25 participants with </w:t>
      </w:r>
      <w:r>
        <w:rPr>
          <w:rFonts w:ascii="Times New Roman" w:eastAsia="Times New Roman" w:hAnsi="Times New Roman" w:cs="Times New Roman"/>
          <w:i/>
          <w:sz w:val="24"/>
        </w:rPr>
        <w:t>A</w:t>
      </w:r>
      <w:r>
        <w:rPr>
          <w:rFonts w:ascii="Times New Roman" w:eastAsia="Times New Roman" w:hAnsi="Times New Roman" w:cs="Times New Roman"/>
          <w:sz w:val="24"/>
        </w:rPr>
        <w:t xml:space="preserve"> above the median were classified into the high interoceptive sensitivity (high-IS) grou</w:t>
      </w:r>
      <w:r w:rsidR="000F2760">
        <w:rPr>
          <w:rFonts w:ascii="Times New Roman" w:eastAsia="Times New Roman" w:hAnsi="Times New Roman" w:cs="Times New Roman"/>
          <w:sz w:val="24"/>
        </w:rPr>
        <w:t>p</w:t>
      </w:r>
      <w:r w:rsidR="000F2760" w:rsidRPr="000F2760">
        <w:rPr>
          <w:rFonts w:ascii="Times New Roman" w:eastAsia="Times New Roman" w:hAnsi="Times New Roman" w:cs="Times New Roman"/>
          <w:sz w:val="24"/>
        </w:rPr>
        <w:t>, whereas</w:t>
      </w:r>
      <w:r w:rsidR="000F2760">
        <w:rPr>
          <w:rFonts w:ascii="Times New Roman" w:eastAsia="Times New Roman" w:hAnsi="Times New Roman" w:cs="Times New Roman"/>
          <w:sz w:val="24"/>
        </w:rPr>
        <w:t xml:space="preserve"> t</w:t>
      </w:r>
      <w:r>
        <w:rPr>
          <w:rFonts w:ascii="Times New Roman" w:eastAsia="Times New Roman" w:hAnsi="Times New Roman" w:cs="Times New Roman"/>
          <w:sz w:val="24"/>
        </w:rPr>
        <w:t xml:space="preserve">he remaining 24 participants were classified into the low interoceptive sensitivity (low-IS) group. The average </w:t>
      </w:r>
      <w:r w:rsidR="003B27EC">
        <w:rPr>
          <w:rFonts w:ascii="Times New Roman" w:eastAsia="Times New Roman" w:hAnsi="Times New Roman" w:cs="Times New Roman"/>
          <w:sz w:val="24"/>
        </w:rPr>
        <w:t>pulse</w:t>
      </w:r>
      <w:r>
        <w:rPr>
          <w:rFonts w:ascii="Times New Roman" w:eastAsia="Times New Roman" w:hAnsi="Times New Roman" w:cs="Times New Roman"/>
          <w:sz w:val="24"/>
        </w:rPr>
        <w:t xml:space="preserve"> rate for each interoceptive sensitivity group is shown in Fig 2.</w:t>
      </w:r>
    </w:p>
    <w:p w14:paraId="1CE19DE4" w14:textId="44206932" w:rsidR="003B27EC" w:rsidRDefault="006D2CF2" w:rsidP="000038BB">
      <w:pPr>
        <w:spacing w:line="480" w:lineRule="auto"/>
        <w:ind w:firstLine="324"/>
        <w:rPr>
          <w:rFonts w:ascii="Times New Roman" w:eastAsia="Times New Roman" w:hAnsi="Times New Roman" w:cs="Times New Roman"/>
          <w:sz w:val="24"/>
        </w:rPr>
      </w:pPr>
      <w:r>
        <w:rPr>
          <w:rFonts w:ascii="Times New Roman" w:eastAsia="Times New Roman" w:hAnsi="Times New Roman" w:cs="Times New Roman"/>
          <w:sz w:val="24"/>
        </w:rPr>
        <w:t xml:space="preserve">A two-way repeated measures ANOVA revealed a significant interaction between the interoceptive sensitivity group and the valence level with regard to the average </w:t>
      </w:r>
      <w:r w:rsidR="003B27EC">
        <w:rPr>
          <w:rFonts w:ascii="Times New Roman" w:eastAsia="Times New Roman" w:hAnsi="Times New Roman" w:cs="Times New Roman"/>
          <w:sz w:val="24"/>
        </w:rPr>
        <w:t>pulse</w:t>
      </w:r>
      <w:r>
        <w:rPr>
          <w:rFonts w:ascii="Times New Roman" w:eastAsia="Times New Roman" w:hAnsi="Times New Roman" w:cs="Times New Roman"/>
          <w:sz w:val="24"/>
        </w:rPr>
        <w:t xml:space="preserve"> rate </w:t>
      </w:r>
      <w:r w:rsidR="00500DFE" w:rsidRPr="00500DFE">
        <w:rPr>
          <w:rFonts w:ascii="Times New Roman" w:eastAsia="Times New Roman" w:hAnsi="Times New Roman" w:cs="Times New Roman"/>
          <w:sz w:val="24"/>
        </w:rPr>
        <w:t>(</w:t>
      </w:r>
      <w:r w:rsidR="00500DFE" w:rsidRPr="00500DFE">
        <w:rPr>
          <w:rFonts w:ascii="Times New Roman" w:eastAsia="Times New Roman" w:hAnsi="Times New Roman" w:cs="Times New Roman"/>
          <w:i/>
          <w:iCs/>
          <w:sz w:val="24"/>
        </w:rPr>
        <w:t>F</w:t>
      </w:r>
      <w:r w:rsidR="00500DFE" w:rsidRPr="00500DFE">
        <w:rPr>
          <w:rFonts w:ascii="Times New Roman" w:eastAsia="Times New Roman" w:hAnsi="Times New Roman" w:cs="Times New Roman"/>
          <w:sz w:val="24"/>
        </w:rPr>
        <w:t xml:space="preserve"> (1, 47) = 8.08, </w:t>
      </w:r>
      <w:r w:rsidR="00500DFE" w:rsidRPr="00500DFE">
        <w:rPr>
          <w:rFonts w:ascii="Times New Roman" w:eastAsia="Times New Roman" w:hAnsi="Times New Roman" w:cs="Times New Roman"/>
          <w:i/>
          <w:iCs/>
          <w:sz w:val="24"/>
        </w:rPr>
        <w:t>p</w:t>
      </w:r>
      <w:r w:rsidR="00500DFE" w:rsidRPr="00500DFE">
        <w:rPr>
          <w:rFonts w:ascii="Times New Roman" w:eastAsia="Times New Roman" w:hAnsi="Times New Roman" w:cs="Times New Roman"/>
          <w:sz w:val="24"/>
        </w:rPr>
        <w:t xml:space="preserve"> = 0.0</w:t>
      </w:r>
      <w:r w:rsidR="00F5253C">
        <w:rPr>
          <w:rFonts w:ascii="Times New Roman" w:eastAsia="Times New Roman" w:hAnsi="Times New Roman" w:cs="Times New Roman"/>
          <w:sz w:val="24"/>
        </w:rPr>
        <w:t>07</w:t>
      </w:r>
      <w:r w:rsidR="00500DFE" w:rsidRPr="00500DFE">
        <w:rPr>
          <w:rFonts w:ascii="Times New Roman" w:eastAsia="Times New Roman" w:hAnsi="Times New Roman" w:cs="Times New Roman"/>
          <w:sz w:val="24"/>
        </w:rPr>
        <w:t>) and a significant effect of music valence level (</w:t>
      </w:r>
      <w:r w:rsidR="00500DFE" w:rsidRPr="00500DFE">
        <w:rPr>
          <w:rFonts w:ascii="Times New Roman" w:eastAsia="Times New Roman" w:hAnsi="Times New Roman" w:cs="Times New Roman"/>
          <w:i/>
          <w:iCs/>
          <w:sz w:val="24"/>
        </w:rPr>
        <w:t>F</w:t>
      </w:r>
      <w:r w:rsidR="00500DFE" w:rsidRPr="00500DFE">
        <w:rPr>
          <w:rFonts w:ascii="Times New Roman" w:eastAsia="Times New Roman" w:hAnsi="Times New Roman" w:cs="Times New Roman"/>
          <w:sz w:val="24"/>
        </w:rPr>
        <w:t xml:space="preserve"> (1, 47) = 6.21, </w:t>
      </w:r>
      <w:r w:rsidR="00500DFE" w:rsidRPr="00500DFE">
        <w:rPr>
          <w:rFonts w:ascii="Times New Roman" w:eastAsia="Times New Roman" w:hAnsi="Times New Roman" w:cs="Times New Roman"/>
          <w:i/>
          <w:iCs/>
          <w:sz w:val="24"/>
        </w:rPr>
        <w:t>p</w:t>
      </w:r>
      <w:r w:rsidR="00500DFE" w:rsidRPr="00500DFE">
        <w:rPr>
          <w:rFonts w:ascii="Times New Roman" w:eastAsia="Times New Roman" w:hAnsi="Times New Roman" w:cs="Times New Roman"/>
          <w:sz w:val="24"/>
        </w:rPr>
        <w:t xml:space="preserve"> = 0.0</w:t>
      </w:r>
      <w:r w:rsidR="004C3B8E">
        <w:rPr>
          <w:rFonts w:ascii="Times New Roman" w:eastAsia="Times New Roman" w:hAnsi="Times New Roman" w:cs="Times New Roman"/>
          <w:sz w:val="24"/>
        </w:rPr>
        <w:t>16</w:t>
      </w:r>
      <w:r w:rsidR="00500DFE" w:rsidRPr="00500DFE">
        <w:rPr>
          <w:rFonts w:ascii="Times New Roman" w:eastAsia="Times New Roman" w:hAnsi="Times New Roman" w:cs="Times New Roman"/>
          <w:sz w:val="24"/>
        </w:rPr>
        <w:t xml:space="preserve">). No significant effect </w:t>
      </w:r>
      <w:r w:rsidR="007A3CD9" w:rsidRPr="00500DFE">
        <w:rPr>
          <w:rFonts w:ascii="Times New Roman" w:eastAsia="Times New Roman" w:hAnsi="Times New Roman" w:cs="Times New Roman"/>
          <w:sz w:val="24"/>
        </w:rPr>
        <w:t xml:space="preserve">was observed </w:t>
      </w:r>
      <w:r w:rsidR="007A3CD9">
        <w:rPr>
          <w:rFonts w:ascii="Times New Roman" w:eastAsia="Times New Roman" w:hAnsi="Times New Roman" w:cs="Times New Roman"/>
          <w:sz w:val="24"/>
        </w:rPr>
        <w:t>in the</w:t>
      </w:r>
      <w:r w:rsidR="007A3CD9" w:rsidRPr="00500DFE">
        <w:rPr>
          <w:rFonts w:ascii="Times New Roman" w:eastAsia="Times New Roman" w:hAnsi="Times New Roman" w:cs="Times New Roman"/>
          <w:sz w:val="24"/>
        </w:rPr>
        <w:t xml:space="preserve"> </w:t>
      </w:r>
      <w:r w:rsidR="00500DFE" w:rsidRPr="00500DFE">
        <w:rPr>
          <w:rFonts w:ascii="Times New Roman" w:eastAsia="Times New Roman" w:hAnsi="Times New Roman" w:cs="Times New Roman"/>
          <w:sz w:val="24"/>
        </w:rPr>
        <w:t>interoceptive sensitiv</w:t>
      </w:r>
      <w:r w:rsidR="007E3E11">
        <w:rPr>
          <w:rFonts w:ascii="Times New Roman" w:eastAsia="Times New Roman" w:hAnsi="Times New Roman" w:cs="Times New Roman"/>
          <w:sz w:val="24"/>
        </w:rPr>
        <w:t>it</w:t>
      </w:r>
      <w:r w:rsidR="00500DFE" w:rsidRPr="00500DFE">
        <w:rPr>
          <w:rFonts w:ascii="Times New Roman" w:eastAsia="Times New Roman" w:hAnsi="Times New Roman" w:cs="Times New Roman"/>
          <w:sz w:val="24"/>
        </w:rPr>
        <w:t>y group (</w:t>
      </w:r>
      <w:r w:rsidR="00500DFE" w:rsidRPr="00500DFE">
        <w:rPr>
          <w:rFonts w:ascii="Times New Roman" w:eastAsia="Times New Roman" w:hAnsi="Times New Roman" w:cs="Times New Roman"/>
          <w:i/>
          <w:iCs/>
          <w:sz w:val="24"/>
        </w:rPr>
        <w:t>F</w:t>
      </w:r>
      <w:r w:rsidR="00500DFE" w:rsidRPr="00500DFE">
        <w:rPr>
          <w:rFonts w:ascii="Times New Roman" w:eastAsia="Times New Roman" w:hAnsi="Times New Roman" w:cs="Times New Roman"/>
          <w:sz w:val="24"/>
        </w:rPr>
        <w:t xml:space="preserve"> (1, 47) = 0.03, </w:t>
      </w:r>
      <w:r w:rsidR="00500DFE" w:rsidRPr="00500DFE">
        <w:rPr>
          <w:rFonts w:ascii="Times New Roman" w:eastAsia="Times New Roman" w:hAnsi="Times New Roman" w:cs="Times New Roman"/>
          <w:i/>
          <w:iCs/>
          <w:sz w:val="24"/>
        </w:rPr>
        <w:t>p</w:t>
      </w:r>
      <w:r w:rsidR="00500DFE" w:rsidRPr="00500DFE">
        <w:rPr>
          <w:rFonts w:ascii="Times New Roman" w:eastAsia="Times New Roman" w:hAnsi="Times New Roman" w:cs="Times New Roman"/>
          <w:sz w:val="24"/>
        </w:rPr>
        <w:t xml:space="preserve"> = 0.57</w:t>
      </w:r>
      <w:r w:rsidR="00500DFE">
        <w:rPr>
          <w:rFonts w:ascii="Times New Roman" w:eastAsia="Times New Roman" w:hAnsi="Times New Roman" w:cs="Times New Roman"/>
          <w:sz w:val="24"/>
        </w:rPr>
        <w:t>).</w:t>
      </w:r>
      <w:r w:rsidR="00500DFE" w:rsidRPr="00500DFE">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The post-hoc test with Bonferroni correction revealed a significant difference between the high-valence and the low-valence trials only among </w:t>
      </w:r>
      <w:r w:rsidR="00411EBE">
        <w:rPr>
          <w:rFonts w:ascii="Times New Roman" w:eastAsia="Times New Roman" w:hAnsi="Times New Roman" w:cs="Times New Roman"/>
          <w:sz w:val="24"/>
        </w:rPr>
        <w:t xml:space="preserve">the </w:t>
      </w:r>
      <w:r>
        <w:rPr>
          <w:rFonts w:ascii="Times New Roman" w:eastAsia="Times New Roman" w:hAnsi="Times New Roman" w:cs="Times New Roman"/>
          <w:sz w:val="24"/>
        </w:rPr>
        <w:t>participants in the high-IS group (</w:t>
      </w:r>
      <w:r>
        <w:rPr>
          <w:rFonts w:ascii="Times New Roman" w:eastAsia="Times New Roman" w:hAnsi="Times New Roman" w:cs="Times New Roman"/>
          <w:i/>
          <w:sz w:val="24"/>
        </w:rPr>
        <w:t>p</w:t>
      </w:r>
      <w:r>
        <w:rPr>
          <w:rFonts w:ascii="Times New Roman" w:eastAsia="Times New Roman" w:hAnsi="Times New Roman" w:cs="Times New Roman"/>
          <w:sz w:val="24"/>
        </w:rPr>
        <w:t xml:space="preserve"> = 0.01</w:t>
      </w:r>
      <w:r w:rsidR="004C3B8E">
        <w:rPr>
          <w:rFonts w:ascii="Times New Roman" w:eastAsia="Times New Roman" w:hAnsi="Times New Roman" w:cs="Times New Roman"/>
          <w:sz w:val="24"/>
        </w:rPr>
        <w:t>2</w:t>
      </w:r>
      <w:r>
        <w:rPr>
          <w:rFonts w:ascii="Times New Roman" w:eastAsia="Times New Roman" w:hAnsi="Times New Roman" w:cs="Times New Roman"/>
          <w:sz w:val="24"/>
        </w:rPr>
        <w:t>).</w:t>
      </w:r>
    </w:p>
    <w:p w14:paraId="18846EDC" w14:textId="25B0CF3D" w:rsidR="00EB4D2F" w:rsidRDefault="006D2CF2" w:rsidP="000038BB">
      <w:pPr>
        <w:spacing w:line="480" w:lineRule="auto"/>
        <w:ind w:firstLine="324"/>
        <w:rPr>
          <w:rFonts w:ascii="Times New Roman" w:eastAsia="Times New Roman" w:hAnsi="Times New Roman" w:cs="Times New Roman"/>
          <w:sz w:val="24"/>
        </w:rPr>
      </w:pPr>
      <w:r>
        <w:rPr>
          <w:rFonts w:ascii="Times New Roman" w:eastAsia="Times New Roman" w:hAnsi="Times New Roman" w:cs="Times New Roman"/>
          <w:sz w:val="24"/>
        </w:rPr>
        <w:t xml:space="preserve">To further examine whether </w:t>
      </w:r>
      <w:r w:rsidR="003B27EC">
        <w:rPr>
          <w:rFonts w:ascii="Times New Roman" w:eastAsia="Times New Roman" w:hAnsi="Times New Roman" w:cs="Times New Roman"/>
          <w:sz w:val="24"/>
        </w:rPr>
        <w:t>pulse</w:t>
      </w:r>
      <w:r>
        <w:rPr>
          <w:rFonts w:ascii="Times New Roman" w:eastAsia="Times New Roman" w:hAnsi="Times New Roman" w:cs="Times New Roman"/>
          <w:sz w:val="24"/>
        </w:rPr>
        <w:t xml:space="preserve"> rate and valence level were linearly correlated, we calculated Spearman's correlation coefficient between each </w:t>
      </w:r>
      <w:r w:rsidR="000F011D">
        <w:rPr>
          <w:rFonts w:ascii="Times New Roman" w:eastAsia="Times New Roman" w:hAnsi="Times New Roman" w:cs="Times New Roman"/>
          <w:sz w:val="24"/>
        </w:rPr>
        <w:t xml:space="preserve">individual's </w:t>
      </w:r>
      <w:r>
        <w:rPr>
          <w:rFonts w:ascii="Times New Roman" w:eastAsia="Times New Roman" w:hAnsi="Times New Roman" w:cs="Times New Roman"/>
          <w:sz w:val="24"/>
        </w:rPr>
        <w:t xml:space="preserve">valence rating and mean </w:t>
      </w:r>
      <w:r w:rsidR="003B27EC">
        <w:rPr>
          <w:rFonts w:ascii="Times New Roman" w:eastAsia="Times New Roman" w:hAnsi="Times New Roman" w:cs="Times New Roman"/>
          <w:sz w:val="24"/>
        </w:rPr>
        <w:t>pulse</w:t>
      </w:r>
      <w:r>
        <w:rPr>
          <w:rFonts w:ascii="Times New Roman" w:eastAsia="Times New Roman" w:hAnsi="Times New Roman" w:cs="Times New Roman"/>
          <w:sz w:val="24"/>
        </w:rPr>
        <w:t xml:space="preserve"> rate. The median of Spearman's correlation coefficient between the valence rating and the mean </w:t>
      </w:r>
      <w:r w:rsidR="003B27EC">
        <w:rPr>
          <w:rFonts w:ascii="Times New Roman" w:eastAsia="Times New Roman" w:hAnsi="Times New Roman" w:cs="Times New Roman"/>
          <w:sz w:val="24"/>
        </w:rPr>
        <w:t>pulse</w:t>
      </w:r>
      <w:r>
        <w:rPr>
          <w:rFonts w:ascii="Times New Roman" w:eastAsia="Times New Roman" w:hAnsi="Times New Roman" w:cs="Times New Roman"/>
          <w:sz w:val="24"/>
        </w:rPr>
        <w:t xml:space="preserve"> rate was 0.17 in </w:t>
      </w:r>
      <w:r w:rsidR="005A073D">
        <w:rPr>
          <w:rFonts w:ascii="Times New Roman" w:eastAsia="Times New Roman" w:hAnsi="Times New Roman" w:cs="Times New Roman"/>
          <w:sz w:val="24"/>
        </w:rPr>
        <w:t xml:space="preserve">the </w:t>
      </w:r>
      <w:r>
        <w:rPr>
          <w:rFonts w:ascii="Times New Roman" w:eastAsia="Times New Roman" w:hAnsi="Times New Roman" w:cs="Times New Roman"/>
          <w:sz w:val="24"/>
        </w:rPr>
        <w:t>high-IS group and -0.03 in</w:t>
      </w:r>
      <w:r w:rsidR="005A073D">
        <w:rPr>
          <w:rFonts w:ascii="Times New Roman" w:eastAsia="Times New Roman" w:hAnsi="Times New Roman" w:cs="Times New Roman"/>
          <w:sz w:val="24"/>
        </w:rPr>
        <w:t xml:space="preserve"> the</w:t>
      </w:r>
      <w:r>
        <w:rPr>
          <w:rFonts w:ascii="Times New Roman" w:eastAsia="Times New Roman" w:hAnsi="Times New Roman" w:cs="Times New Roman"/>
          <w:sz w:val="24"/>
        </w:rPr>
        <w:t xml:space="preserve"> low-IS group. When the correlation coefficients between the two IS groups were compared by </w:t>
      </w:r>
      <w:r>
        <w:rPr>
          <w:rFonts w:ascii="Times New Roman" w:eastAsia="Times New Roman" w:hAnsi="Times New Roman" w:cs="Times New Roman"/>
          <w:sz w:val="24"/>
        </w:rPr>
        <w:lastRenderedPageBreak/>
        <w:t>the Kolmogorov</w:t>
      </w:r>
      <w:r w:rsidR="00411EBE">
        <w:rPr>
          <w:rFonts w:ascii="Times New Roman" w:eastAsia="Times New Roman" w:hAnsi="Times New Roman" w:cs="Times New Roman"/>
          <w:sz w:val="24"/>
        </w:rPr>
        <w:t>–</w:t>
      </w:r>
      <w:r>
        <w:rPr>
          <w:rFonts w:ascii="Times New Roman" w:eastAsia="Times New Roman" w:hAnsi="Times New Roman" w:cs="Times New Roman"/>
          <w:sz w:val="24"/>
        </w:rPr>
        <w:t>Smirnov test, the correlation coefficient was significantly greater in</w:t>
      </w:r>
      <w:r w:rsidR="005A073D">
        <w:rPr>
          <w:rFonts w:ascii="Times New Roman" w:eastAsia="Times New Roman" w:hAnsi="Times New Roman" w:cs="Times New Roman"/>
          <w:sz w:val="24"/>
        </w:rPr>
        <w:t xml:space="preserve"> the</w:t>
      </w:r>
      <w:r>
        <w:rPr>
          <w:rFonts w:ascii="Times New Roman" w:eastAsia="Times New Roman" w:hAnsi="Times New Roman" w:cs="Times New Roman"/>
          <w:sz w:val="24"/>
        </w:rPr>
        <w:t xml:space="preserve"> high-IS group than</w:t>
      </w:r>
      <w:r w:rsidR="005A073D">
        <w:rPr>
          <w:rFonts w:ascii="Times New Roman" w:eastAsia="Times New Roman" w:hAnsi="Times New Roman" w:cs="Times New Roman"/>
          <w:sz w:val="24"/>
        </w:rPr>
        <w:t xml:space="preserve"> in the</w:t>
      </w:r>
      <w:r>
        <w:rPr>
          <w:rFonts w:ascii="Times New Roman" w:eastAsia="Times New Roman" w:hAnsi="Times New Roman" w:cs="Times New Roman"/>
          <w:sz w:val="24"/>
        </w:rPr>
        <w:t xml:space="preserve"> low</w:t>
      </w:r>
      <w:r w:rsidR="00884A1E">
        <w:rPr>
          <w:rFonts w:ascii="Times New Roman" w:eastAsia="Times New Roman" w:hAnsi="Times New Roman" w:cs="Times New Roman"/>
          <w:sz w:val="24"/>
        </w:rPr>
        <w:t>-</w:t>
      </w:r>
      <w:r>
        <w:rPr>
          <w:rFonts w:ascii="Times New Roman" w:eastAsia="Times New Roman" w:hAnsi="Times New Roman" w:cs="Times New Roman"/>
          <w:sz w:val="24"/>
        </w:rPr>
        <w:t>IS group (</w:t>
      </w:r>
      <w:r w:rsidRPr="004A368F">
        <w:rPr>
          <w:rFonts w:ascii="Times New Roman" w:eastAsia="Times New Roman" w:hAnsi="Times New Roman" w:cs="Times New Roman"/>
          <w:i/>
          <w:iCs/>
          <w:sz w:val="24"/>
        </w:rPr>
        <w:t>p</w:t>
      </w:r>
      <w:r>
        <w:rPr>
          <w:rFonts w:ascii="Times New Roman" w:eastAsia="Times New Roman" w:hAnsi="Times New Roman" w:cs="Times New Roman"/>
          <w:sz w:val="24"/>
        </w:rPr>
        <w:t xml:space="preserve"> = 0.01</w:t>
      </w:r>
      <w:r w:rsidR="00966A15">
        <w:rPr>
          <w:rFonts w:ascii="Times New Roman" w:eastAsia="Times New Roman" w:hAnsi="Times New Roman" w:cs="Times New Roman"/>
          <w:sz w:val="24"/>
        </w:rPr>
        <w:t>3</w:t>
      </w:r>
      <w:r>
        <w:rPr>
          <w:rFonts w:ascii="Times New Roman" w:eastAsia="Times New Roman" w:hAnsi="Times New Roman" w:cs="Times New Roman"/>
          <w:sz w:val="24"/>
        </w:rPr>
        <w:t>, Fig 3).</w:t>
      </w:r>
    </w:p>
    <w:p w14:paraId="08913323" w14:textId="0B0B0E29" w:rsidR="00577B5A" w:rsidRDefault="006D2CF2" w:rsidP="000038BB">
      <w:pPr>
        <w:spacing w:line="480" w:lineRule="auto"/>
        <w:ind w:firstLine="324"/>
        <w:rPr>
          <w:rFonts w:ascii="Times New Roman" w:eastAsia="Times New Roman" w:hAnsi="Times New Roman" w:cs="Times New Roman"/>
          <w:sz w:val="22"/>
          <w:szCs w:val="20"/>
          <w:lang w:val="en-US"/>
        </w:rPr>
      </w:pPr>
      <w:r w:rsidRPr="003F323A">
        <w:rPr>
          <w:rFonts w:ascii="Times New Roman" w:eastAsia="Times New Roman" w:hAnsi="Times New Roman" w:cs="Times New Roman"/>
          <w:b/>
          <w:bCs/>
          <w:sz w:val="22"/>
          <w:szCs w:val="20"/>
          <w:lang w:val="en-US"/>
        </w:rPr>
        <w:t>Fig 2.</w:t>
      </w:r>
      <w:r w:rsidRPr="003F323A">
        <w:rPr>
          <w:rFonts w:ascii="Times New Roman" w:eastAsia="Times New Roman" w:hAnsi="Times New Roman" w:cs="Times New Roman"/>
          <w:sz w:val="22"/>
          <w:szCs w:val="20"/>
          <w:lang w:val="en-US"/>
        </w:rPr>
        <w:t xml:space="preserve"> Changes in </w:t>
      </w:r>
      <w:r w:rsidR="003B27EC">
        <w:rPr>
          <w:rFonts w:ascii="Times New Roman" w:eastAsia="Times New Roman" w:hAnsi="Times New Roman" w:cs="Times New Roman"/>
          <w:sz w:val="22"/>
          <w:szCs w:val="20"/>
          <w:lang w:val="en-US"/>
        </w:rPr>
        <w:t>pulse</w:t>
      </w:r>
      <w:r w:rsidRPr="003F323A">
        <w:rPr>
          <w:rFonts w:ascii="Times New Roman" w:eastAsia="Times New Roman" w:hAnsi="Times New Roman" w:cs="Times New Roman"/>
          <w:sz w:val="22"/>
          <w:szCs w:val="20"/>
          <w:lang w:val="en-US"/>
        </w:rPr>
        <w:t xml:space="preserve"> rate grouped </w:t>
      </w:r>
      <w:r w:rsidR="002F1E86">
        <w:rPr>
          <w:rFonts w:ascii="Times New Roman" w:eastAsia="Times New Roman" w:hAnsi="Times New Roman" w:cs="Times New Roman"/>
          <w:sz w:val="22"/>
          <w:szCs w:val="20"/>
          <w:lang w:val="en-US"/>
        </w:rPr>
        <w:t xml:space="preserve">by </w:t>
      </w:r>
      <w:r w:rsidRPr="003F323A">
        <w:rPr>
          <w:rFonts w:ascii="Times New Roman" w:eastAsia="Times New Roman" w:hAnsi="Times New Roman" w:cs="Times New Roman"/>
          <w:sz w:val="22"/>
          <w:szCs w:val="20"/>
          <w:lang w:val="en-US"/>
        </w:rPr>
        <w:t>interoceptive sensitivity defined by heartbeat discrimination task</w:t>
      </w:r>
      <w:r w:rsidR="00981113">
        <w:rPr>
          <w:rFonts w:ascii="Times New Roman" w:eastAsia="Times New Roman" w:hAnsi="Times New Roman" w:cs="Times New Roman"/>
          <w:sz w:val="22"/>
          <w:szCs w:val="20"/>
          <w:lang w:val="en-US"/>
        </w:rPr>
        <w:t xml:space="preserve"> performance</w:t>
      </w:r>
      <w:r w:rsidRPr="003F323A">
        <w:rPr>
          <w:rFonts w:ascii="Times New Roman" w:eastAsia="Times New Roman" w:hAnsi="Times New Roman" w:cs="Times New Roman"/>
          <w:sz w:val="22"/>
          <w:szCs w:val="20"/>
          <w:lang w:val="en-US"/>
        </w:rPr>
        <w:t xml:space="preserve">. </w:t>
      </w:r>
    </w:p>
    <w:p w14:paraId="709D7CFF" w14:textId="422AFACF" w:rsidR="00184641" w:rsidRDefault="00981113" w:rsidP="000038BB">
      <w:pPr>
        <w:spacing w:line="480" w:lineRule="auto"/>
        <w:ind w:firstLine="324"/>
        <w:rPr>
          <w:rFonts w:ascii="Times New Roman" w:eastAsia="Times New Roman" w:hAnsi="Times New Roman" w:cs="Times New Roman"/>
          <w:sz w:val="22"/>
          <w:szCs w:val="20"/>
          <w:lang w:val="en-US"/>
        </w:rPr>
      </w:pPr>
      <w:r>
        <w:rPr>
          <w:rFonts w:ascii="Times New Roman" w:eastAsia="Times New Roman" w:hAnsi="Times New Roman" w:cs="Times New Roman"/>
          <w:sz w:val="22"/>
          <w:szCs w:val="20"/>
          <w:lang w:val="en-US"/>
        </w:rPr>
        <w:t>The p</w:t>
      </w:r>
      <w:r w:rsidR="006D2CF2" w:rsidRPr="003F323A">
        <w:rPr>
          <w:rFonts w:ascii="Times New Roman" w:eastAsia="Times New Roman" w:hAnsi="Times New Roman" w:cs="Times New Roman"/>
          <w:sz w:val="22"/>
          <w:szCs w:val="20"/>
          <w:lang w:val="en-US"/>
        </w:rPr>
        <w:t xml:space="preserve">articipants were divided into two groups based on the heartbeat discrimination task amplitude parameter. The </w:t>
      </w:r>
      <w:r w:rsidR="00577B5A">
        <w:rPr>
          <w:rFonts w:ascii="Times New Roman" w:eastAsia="Times New Roman" w:hAnsi="Times New Roman" w:cs="Times New Roman"/>
          <w:sz w:val="22"/>
          <w:szCs w:val="20"/>
          <w:lang w:val="en-US"/>
        </w:rPr>
        <w:t>graph</w:t>
      </w:r>
      <w:r w:rsidR="00577B5A" w:rsidRPr="003F323A">
        <w:rPr>
          <w:rFonts w:ascii="Times New Roman" w:eastAsia="Times New Roman" w:hAnsi="Times New Roman" w:cs="Times New Roman"/>
          <w:sz w:val="22"/>
          <w:szCs w:val="20"/>
          <w:lang w:val="en-US"/>
        </w:rPr>
        <w:t xml:space="preserve"> </w:t>
      </w:r>
      <w:r>
        <w:rPr>
          <w:rFonts w:ascii="Times New Roman" w:eastAsia="Times New Roman" w:hAnsi="Times New Roman" w:cs="Times New Roman"/>
          <w:sz w:val="22"/>
          <w:szCs w:val="20"/>
          <w:lang w:val="en-US"/>
        </w:rPr>
        <w:t xml:space="preserve">on the </w:t>
      </w:r>
      <w:r w:rsidRPr="003F323A">
        <w:rPr>
          <w:rFonts w:ascii="Times New Roman" w:eastAsia="Times New Roman" w:hAnsi="Times New Roman" w:cs="Times New Roman"/>
          <w:sz w:val="22"/>
          <w:szCs w:val="20"/>
          <w:lang w:val="en-US"/>
        </w:rPr>
        <w:t xml:space="preserve">left </w:t>
      </w:r>
      <w:r w:rsidR="006D2CF2" w:rsidRPr="003F323A">
        <w:rPr>
          <w:rFonts w:ascii="Times New Roman" w:eastAsia="Times New Roman" w:hAnsi="Times New Roman" w:cs="Times New Roman"/>
          <w:sz w:val="22"/>
          <w:szCs w:val="20"/>
          <w:lang w:val="en-US"/>
        </w:rPr>
        <w:t xml:space="preserve">shows the average result of the high-IS group, while the </w:t>
      </w:r>
      <w:r w:rsidR="00577B5A">
        <w:rPr>
          <w:rFonts w:ascii="Times New Roman" w:eastAsia="Times New Roman" w:hAnsi="Times New Roman" w:cs="Times New Roman"/>
          <w:sz w:val="22"/>
          <w:szCs w:val="20"/>
          <w:lang w:val="en-US"/>
        </w:rPr>
        <w:t>graph</w:t>
      </w:r>
      <w:r>
        <w:rPr>
          <w:rFonts w:ascii="Times New Roman" w:eastAsia="Times New Roman" w:hAnsi="Times New Roman" w:cs="Times New Roman"/>
          <w:sz w:val="22"/>
          <w:szCs w:val="20"/>
          <w:lang w:val="en-US"/>
        </w:rPr>
        <w:t xml:space="preserve"> on the </w:t>
      </w:r>
      <w:r w:rsidR="006D2CF2" w:rsidRPr="003F323A">
        <w:rPr>
          <w:rFonts w:ascii="Times New Roman" w:eastAsia="Times New Roman" w:hAnsi="Times New Roman" w:cs="Times New Roman"/>
          <w:sz w:val="22"/>
          <w:szCs w:val="20"/>
          <w:lang w:val="en-US"/>
        </w:rPr>
        <w:t xml:space="preserve">right shows the average result of the low-IS group. The vertical axis shows the change in </w:t>
      </w:r>
      <w:r w:rsidR="000544ED">
        <w:rPr>
          <w:rFonts w:ascii="Times New Roman" w:eastAsia="Times New Roman" w:hAnsi="Times New Roman" w:cs="Times New Roman"/>
          <w:sz w:val="22"/>
          <w:szCs w:val="20"/>
          <w:lang w:val="en-US"/>
        </w:rPr>
        <w:t>pulse</w:t>
      </w:r>
      <w:r w:rsidR="006D2CF2" w:rsidRPr="003F323A">
        <w:rPr>
          <w:rFonts w:ascii="Times New Roman" w:eastAsia="Times New Roman" w:hAnsi="Times New Roman" w:cs="Times New Roman"/>
          <w:sz w:val="22"/>
          <w:szCs w:val="20"/>
          <w:lang w:val="en-US"/>
        </w:rPr>
        <w:t xml:space="preserve"> rate based on the fixation time before the trial. The zero on the horizontal axis indicates the time when the music started. IS</w:t>
      </w:r>
      <w:r w:rsidR="00761FEE">
        <w:rPr>
          <w:rFonts w:ascii="Times New Roman" w:eastAsia="Times New Roman" w:hAnsi="Times New Roman" w:cs="Times New Roman"/>
          <w:sz w:val="22"/>
          <w:szCs w:val="20"/>
          <w:lang w:val="en-US"/>
        </w:rPr>
        <w:t>,</w:t>
      </w:r>
      <w:r w:rsidR="006D2CF2" w:rsidRPr="003F323A">
        <w:rPr>
          <w:rFonts w:ascii="Times New Roman" w:eastAsia="Times New Roman" w:hAnsi="Times New Roman" w:cs="Times New Roman"/>
          <w:sz w:val="22"/>
          <w:szCs w:val="20"/>
          <w:lang w:val="en-US"/>
        </w:rPr>
        <w:t xml:space="preserve"> </w:t>
      </w:r>
      <w:r w:rsidR="00761FEE">
        <w:rPr>
          <w:rFonts w:ascii="Times New Roman" w:eastAsia="Times New Roman" w:hAnsi="Times New Roman" w:cs="Times New Roman"/>
          <w:sz w:val="22"/>
          <w:szCs w:val="20"/>
          <w:lang w:val="en-US"/>
        </w:rPr>
        <w:t>i</w:t>
      </w:r>
      <w:r w:rsidR="006D2CF2" w:rsidRPr="003F323A">
        <w:rPr>
          <w:rFonts w:ascii="Times New Roman" w:eastAsia="Times New Roman" w:hAnsi="Times New Roman" w:cs="Times New Roman"/>
          <w:sz w:val="22"/>
          <w:szCs w:val="20"/>
          <w:lang w:val="en-US"/>
        </w:rPr>
        <w:t>nteroceptive sensitivity.</w:t>
      </w:r>
    </w:p>
    <w:p w14:paraId="2FE02E52" w14:textId="310F8251" w:rsidR="00577B5A" w:rsidRDefault="006D2CF2" w:rsidP="000038BB">
      <w:pPr>
        <w:spacing w:line="480" w:lineRule="auto"/>
        <w:ind w:firstLine="324"/>
        <w:rPr>
          <w:rFonts w:ascii="Times New Roman" w:eastAsia="Times New Roman" w:hAnsi="Times New Roman" w:cs="Times New Roman"/>
          <w:sz w:val="22"/>
          <w:szCs w:val="20"/>
          <w:lang w:val="en-US"/>
        </w:rPr>
      </w:pPr>
      <w:r w:rsidRPr="00BE1D3C">
        <w:rPr>
          <w:rFonts w:ascii="Times New Roman" w:eastAsia="Times New Roman" w:hAnsi="Times New Roman" w:cs="Times New Roman"/>
          <w:b/>
          <w:bCs/>
          <w:sz w:val="22"/>
          <w:szCs w:val="20"/>
          <w:lang w:val="en-US"/>
        </w:rPr>
        <w:t>Fig 3.</w:t>
      </w:r>
      <w:r w:rsidRPr="00EC07B4">
        <w:rPr>
          <w:rFonts w:ascii="Times New Roman" w:eastAsia="Times New Roman" w:hAnsi="Times New Roman" w:cs="Times New Roman"/>
          <w:sz w:val="22"/>
          <w:szCs w:val="20"/>
          <w:lang w:val="en-US"/>
        </w:rPr>
        <w:t xml:space="preserve"> Spearman's correlation coefficient between valence level and </w:t>
      </w:r>
      <w:r w:rsidR="000544ED">
        <w:rPr>
          <w:rFonts w:ascii="Times New Roman" w:eastAsia="Times New Roman" w:hAnsi="Times New Roman" w:cs="Times New Roman"/>
          <w:sz w:val="22"/>
          <w:szCs w:val="20"/>
          <w:lang w:val="en-US"/>
        </w:rPr>
        <w:t>pulse</w:t>
      </w:r>
      <w:r w:rsidRPr="00EC07B4">
        <w:rPr>
          <w:rFonts w:ascii="Times New Roman" w:eastAsia="Times New Roman" w:hAnsi="Times New Roman" w:cs="Times New Roman"/>
          <w:sz w:val="22"/>
          <w:szCs w:val="20"/>
          <w:lang w:val="en-US"/>
        </w:rPr>
        <w:t xml:space="preserve"> rate. </w:t>
      </w:r>
    </w:p>
    <w:p w14:paraId="6AE88C61" w14:textId="7F0C42C4" w:rsidR="00EC07B4" w:rsidRPr="003F323A" w:rsidRDefault="00577B5A" w:rsidP="000038BB">
      <w:pPr>
        <w:spacing w:line="480" w:lineRule="auto"/>
        <w:ind w:firstLine="324"/>
        <w:rPr>
          <w:rFonts w:ascii="Times New Roman" w:eastAsia="Times New Roman" w:hAnsi="Times New Roman" w:cs="Times New Roman"/>
          <w:sz w:val="22"/>
          <w:szCs w:val="20"/>
          <w:lang w:val="en-US"/>
        </w:rPr>
      </w:pPr>
      <w:r>
        <w:rPr>
          <w:rFonts w:ascii="Times New Roman" w:eastAsia="Times New Roman" w:hAnsi="Times New Roman" w:cs="Times New Roman"/>
          <w:sz w:val="22"/>
          <w:szCs w:val="20"/>
          <w:lang w:val="en-US"/>
        </w:rPr>
        <w:t>The</w:t>
      </w:r>
      <w:r w:rsidR="006D2CF2" w:rsidRPr="00EC07B4">
        <w:rPr>
          <w:rFonts w:ascii="Times New Roman" w:eastAsia="Times New Roman" w:hAnsi="Times New Roman" w:cs="Times New Roman"/>
          <w:sz w:val="22"/>
          <w:szCs w:val="20"/>
          <w:lang w:val="en-US"/>
        </w:rPr>
        <w:t xml:space="preserve"> solid dot indicates each </w:t>
      </w:r>
      <w:proofErr w:type="gramStart"/>
      <w:r w:rsidR="006D2CF2" w:rsidRPr="00EC07B4">
        <w:rPr>
          <w:rFonts w:ascii="Times New Roman" w:eastAsia="Times New Roman" w:hAnsi="Times New Roman" w:cs="Times New Roman"/>
          <w:sz w:val="22"/>
          <w:szCs w:val="20"/>
          <w:lang w:val="en-US"/>
        </w:rPr>
        <w:t>participant</w:t>
      </w:r>
      <w:proofErr w:type="gramEnd"/>
      <w:r w:rsidR="006D2CF2" w:rsidRPr="00EC07B4">
        <w:rPr>
          <w:rFonts w:ascii="Times New Roman" w:eastAsia="Times New Roman" w:hAnsi="Times New Roman" w:cs="Times New Roman"/>
          <w:sz w:val="22"/>
          <w:szCs w:val="20"/>
          <w:lang w:val="en-US"/>
        </w:rPr>
        <w:t xml:space="preserve"> and </w:t>
      </w:r>
      <w:r>
        <w:rPr>
          <w:rFonts w:ascii="Times New Roman" w:eastAsia="Times New Roman" w:hAnsi="Times New Roman" w:cs="Times New Roman"/>
          <w:sz w:val="22"/>
          <w:szCs w:val="20"/>
          <w:lang w:val="en-US"/>
        </w:rPr>
        <w:t xml:space="preserve">the </w:t>
      </w:r>
      <w:r w:rsidR="006D2CF2" w:rsidRPr="00EC07B4">
        <w:rPr>
          <w:rFonts w:ascii="Times New Roman" w:eastAsia="Times New Roman" w:hAnsi="Times New Roman" w:cs="Times New Roman"/>
          <w:sz w:val="22"/>
          <w:szCs w:val="20"/>
          <w:lang w:val="en-US"/>
        </w:rPr>
        <w:t>open dot indicates the median for each group. IS</w:t>
      </w:r>
      <w:r w:rsidR="00761FEE">
        <w:rPr>
          <w:rFonts w:ascii="Times New Roman" w:eastAsia="Times New Roman" w:hAnsi="Times New Roman" w:cs="Times New Roman"/>
          <w:sz w:val="22"/>
          <w:szCs w:val="20"/>
          <w:lang w:val="en-US"/>
        </w:rPr>
        <w:t>,</w:t>
      </w:r>
      <w:r w:rsidR="006D2CF2" w:rsidRPr="00EC07B4">
        <w:rPr>
          <w:rFonts w:ascii="Times New Roman" w:eastAsia="Times New Roman" w:hAnsi="Times New Roman" w:cs="Times New Roman"/>
          <w:sz w:val="22"/>
          <w:szCs w:val="20"/>
          <w:lang w:val="en-US"/>
        </w:rPr>
        <w:t xml:space="preserve"> </w:t>
      </w:r>
      <w:r w:rsidR="00761FEE">
        <w:rPr>
          <w:rFonts w:ascii="Times New Roman" w:eastAsia="Times New Roman" w:hAnsi="Times New Roman" w:cs="Times New Roman"/>
          <w:sz w:val="22"/>
          <w:szCs w:val="20"/>
          <w:lang w:val="en-US"/>
        </w:rPr>
        <w:t>i</w:t>
      </w:r>
      <w:r w:rsidR="006D2CF2" w:rsidRPr="00EC07B4">
        <w:rPr>
          <w:rFonts w:ascii="Times New Roman" w:eastAsia="Times New Roman" w:hAnsi="Times New Roman" w:cs="Times New Roman"/>
          <w:sz w:val="22"/>
          <w:szCs w:val="20"/>
          <w:lang w:val="en-US"/>
        </w:rPr>
        <w:t>nteroceptive sensitivity.</w:t>
      </w:r>
    </w:p>
    <w:p w14:paraId="2B9D9A22" w14:textId="74223898" w:rsidR="00EB4D2F" w:rsidRDefault="006D2CF2" w:rsidP="000038BB">
      <w:pPr>
        <w:spacing w:line="480" w:lineRule="auto"/>
        <w:ind w:firstLine="324"/>
        <w:rPr>
          <w:rFonts w:ascii="Times New Roman" w:eastAsia="Times New Roman" w:hAnsi="Times New Roman" w:cs="Times New Roman"/>
          <w:sz w:val="24"/>
        </w:rPr>
      </w:pPr>
      <w:r>
        <w:rPr>
          <w:rFonts w:ascii="Times New Roman" w:eastAsia="Times New Roman" w:hAnsi="Times New Roman" w:cs="Times New Roman"/>
          <w:sz w:val="24"/>
        </w:rPr>
        <w:t xml:space="preserve">We </w:t>
      </w:r>
      <w:r w:rsidR="003F7D95">
        <w:rPr>
          <w:rFonts w:ascii="Times New Roman" w:eastAsia="Times New Roman" w:hAnsi="Times New Roman" w:cs="Times New Roman"/>
          <w:sz w:val="24"/>
        </w:rPr>
        <w:t xml:space="preserve">also </w:t>
      </w:r>
      <w:r>
        <w:rPr>
          <w:rFonts w:ascii="Times New Roman" w:eastAsia="Times New Roman" w:hAnsi="Times New Roman" w:cs="Times New Roman"/>
          <w:sz w:val="24"/>
        </w:rPr>
        <w:t xml:space="preserve">performed the same analyses based on grouping according to </w:t>
      </w:r>
      <w:r w:rsidR="00851B11">
        <w:rPr>
          <w:rFonts w:ascii="Times New Roman" w:eastAsia="Times New Roman" w:hAnsi="Times New Roman" w:cs="Times New Roman"/>
          <w:sz w:val="24"/>
        </w:rPr>
        <w:t xml:space="preserve">participant </w:t>
      </w:r>
      <w:r w:rsidR="009B33A2">
        <w:rPr>
          <w:rFonts w:ascii="Times New Roman" w:eastAsia="Times New Roman" w:hAnsi="Times New Roman" w:cs="Times New Roman"/>
          <w:sz w:val="24"/>
        </w:rPr>
        <w:t xml:space="preserve">IA estimated with </w:t>
      </w:r>
      <w:r>
        <w:rPr>
          <w:rFonts w:ascii="Times New Roman" w:eastAsia="Times New Roman" w:hAnsi="Times New Roman" w:cs="Times New Roman"/>
          <w:sz w:val="24"/>
        </w:rPr>
        <w:t xml:space="preserve">the heartbeat counting task (IA </w:t>
      </w:r>
      <w:r w:rsidR="00DA379F">
        <w:rPr>
          <w:rFonts w:ascii="Times New Roman" w:eastAsia="Times New Roman" w:hAnsi="Times New Roman" w:cs="Times New Roman"/>
          <w:sz w:val="24"/>
        </w:rPr>
        <w:t>factor</w:t>
      </w:r>
      <w:r>
        <w:rPr>
          <w:rFonts w:ascii="Times New Roman" w:eastAsia="Times New Roman" w:hAnsi="Times New Roman" w:cs="Times New Roman"/>
          <w:sz w:val="24"/>
        </w:rPr>
        <w:t>:</w:t>
      </w:r>
      <w:r>
        <w:rPr>
          <w:rFonts w:ascii="Times New Roman" w:eastAsia="Times New Roman" w:hAnsi="Times New Roman" w:cs="Times New Roman"/>
          <w:i/>
          <w:sz w:val="24"/>
        </w:rPr>
        <w:t xml:space="preserve"> F</w:t>
      </w:r>
      <w:r>
        <w:rPr>
          <w:rFonts w:ascii="Times New Roman" w:eastAsia="Times New Roman" w:hAnsi="Times New Roman" w:cs="Times New Roman"/>
          <w:sz w:val="24"/>
        </w:rPr>
        <w:t xml:space="preserve"> (1, 47) = 1.85, </w:t>
      </w:r>
      <w:r>
        <w:rPr>
          <w:rFonts w:ascii="Times New Roman" w:eastAsia="Times New Roman" w:hAnsi="Times New Roman" w:cs="Times New Roman"/>
          <w:i/>
          <w:sz w:val="24"/>
        </w:rPr>
        <w:t>p</w:t>
      </w:r>
      <w:r>
        <w:rPr>
          <w:rFonts w:ascii="Times New Roman" w:eastAsia="Times New Roman" w:hAnsi="Times New Roman" w:cs="Times New Roman"/>
          <w:sz w:val="24"/>
        </w:rPr>
        <w:t xml:space="preserve"> = 0.18; valence level </w:t>
      </w:r>
      <w:r w:rsidR="00691A9C">
        <w:rPr>
          <w:rFonts w:ascii="Times New Roman" w:eastAsia="Times New Roman" w:hAnsi="Times New Roman" w:cs="Times New Roman"/>
          <w:sz w:val="24"/>
        </w:rPr>
        <w:t>factor</w:t>
      </w:r>
      <w:r>
        <w:rPr>
          <w:rFonts w:ascii="Times New Roman" w:eastAsia="Times New Roman" w:hAnsi="Times New Roman" w:cs="Times New Roman"/>
          <w:sz w:val="24"/>
        </w:rPr>
        <w:t>:</w:t>
      </w:r>
      <w:r>
        <w:rPr>
          <w:rFonts w:ascii="Times New Roman" w:eastAsia="Times New Roman" w:hAnsi="Times New Roman" w:cs="Times New Roman"/>
          <w:i/>
          <w:sz w:val="24"/>
        </w:rPr>
        <w:t xml:space="preserve"> F</w:t>
      </w:r>
      <w:r>
        <w:rPr>
          <w:rFonts w:ascii="Times New Roman" w:eastAsia="Times New Roman" w:hAnsi="Times New Roman" w:cs="Times New Roman"/>
          <w:sz w:val="24"/>
        </w:rPr>
        <w:t xml:space="preserve"> (1, 47) = 5.74, </w:t>
      </w:r>
      <w:r>
        <w:rPr>
          <w:rFonts w:ascii="Times New Roman" w:eastAsia="Times New Roman" w:hAnsi="Times New Roman" w:cs="Times New Roman"/>
          <w:i/>
          <w:sz w:val="24"/>
        </w:rPr>
        <w:t>p</w:t>
      </w:r>
      <w:r>
        <w:rPr>
          <w:rFonts w:ascii="Times New Roman" w:eastAsia="Times New Roman" w:hAnsi="Times New Roman" w:cs="Times New Roman"/>
          <w:sz w:val="24"/>
        </w:rPr>
        <w:t xml:space="preserve"> = 0.02</w:t>
      </w:r>
      <w:r w:rsidR="005A1363">
        <w:rPr>
          <w:rFonts w:ascii="Times New Roman" w:eastAsia="Times New Roman" w:hAnsi="Times New Roman" w:cs="Times New Roman"/>
          <w:sz w:val="24"/>
        </w:rPr>
        <w:t>1</w:t>
      </w:r>
      <w:r>
        <w:rPr>
          <w:rFonts w:ascii="Times New Roman" w:eastAsia="Times New Roman" w:hAnsi="Times New Roman" w:cs="Times New Roman"/>
          <w:sz w:val="24"/>
        </w:rPr>
        <w:t>; IA</w:t>
      </w:r>
      <w:r w:rsidR="00817B56">
        <w:rPr>
          <w:rFonts w:ascii="Times New Roman" w:eastAsia="Times New Roman" w:hAnsi="Times New Roman" w:cs="Times New Roman"/>
          <w:sz w:val="24"/>
        </w:rPr>
        <w:t xml:space="preserve"> </w:t>
      </w:r>
      <w:r>
        <w:rPr>
          <w:rFonts w:ascii="Times New Roman" w:eastAsia="Times New Roman" w:hAnsi="Times New Roman" w:cs="Times New Roman"/>
          <w:sz w:val="24"/>
        </w:rPr>
        <w:t>×</w:t>
      </w:r>
      <w:r w:rsidR="00817B56">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valence interaction: </w:t>
      </w:r>
      <w:r>
        <w:rPr>
          <w:rFonts w:ascii="Times New Roman" w:eastAsia="Times New Roman" w:hAnsi="Times New Roman" w:cs="Times New Roman"/>
          <w:i/>
          <w:sz w:val="24"/>
        </w:rPr>
        <w:t>F</w:t>
      </w:r>
      <w:r>
        <w:rPr>
          <w:rFonts w:ascii="Times New Roman" w:eastAsia="Times New Roman" w:hAnsi="Times New Roman" w:cs="Times New Roman"/>
          <w:sz w:val="24"/>
        </w:rPr>
        <w:t xml:space="preserve"> (1, 47) = 0.88, </w:t>
      </w:r>
      <w:r>
        <w:rPr>
          <w:rFonts w:ascii="Times New Roman" w:eastAsia="Times New Roman" w:hAnsi="Times New Roman" w:cs="Times New Roman"/>
          <w:i/>
          <w:sz w:val="24"/>
        </w:rPr>
        <w:t>p</w:t>
      </w:r>
      <w:r>
        <w:rPr>
          <w:rFonts w:ascii="Times New Roman" w:eastAsia="Times New Roman" w:hAnsi="Times New Roman" w:cs="Times New Roman"/>
          <w:sz w:val="24"/>
        </w:rPr>
        <w:t xml:space="preserve"> = 0.35) and the variance parameter (</w:t>
      </w:r>
      <w:r>
        <w:rPr>
          <w:rFonts w:ascii="Times New Roman" w:eastAsia="Times New Roman" w:hAnsi="Times New Roman" w:cs="Times New Roman"/>
          <w:i/>
          <w:sz w:val="24"/>
        </w:rPr>
        <w:t>σ</w:t>
      </w:r>
      <w:r>
        <w:rPr>
          <w:rFonts w:ascii="Times New Roman" w:eastAsia="Times New Roman" w:hAnsi="Times New Roman" w:cs="Times New Roman"/>
          <w:sz w:val="24"/>
        </w:rPr>
        <w:t xml:space="preserve">) </w:t>
      </w:r>
      <w:r w:rsidR="001A3C07">
        <w:rPr>
          <w:rFonts w:ascii="Times New Roman" w:eastAsia="Times New Roman" w:hAnsi="Times New Roman" w:cs="Times New Roman"/>
          <w:sz w:val="24"/>
        </w:rPr>
        <w:t>estimated with</w:t>
      </w:r>
      <w:r>
        <w:rPr>
          <w:rFonts w:ascii="Times New Roman" w:eastAsia="Times New Roman" w:hAnsi="Times New Roman" w:cs="Times New Roman"/>
          <w:sz w:val="24"/>
        </w:rPr>
        <w:t xml:space="preserve"> the heartbeat discrimination task (IS </w:t>
      </w:r>
      <w:r w:rsidR="00176B79">
        <w:rPr>
          <w:rFonts w:ascii="Times New Roman" w:eastAsia="Times New Roman" w:hAnsi="Times New Roman" w:cs="Times New Roman"/>
          <w:sz w:val="24"/>
        </w:rPr>
        <w:t>factor</w:t>
      </w:r>
      <w:r>
        <w:rPr>
          <w:rFonts w:ascii="Times New Roman" w:eastAsia="Times New Roman" w:hAnsi="Times New Roman" w:cs="Times New Roman"/>
          <w:sz w:val="24"/>
        </w:rPr>
        <w:t>:</w:t>
      </w:r>
      <w:r>
        <w:rPr>
          <w:rFonts w:ascii="Times New Roman" w:eastAsia="Times New Roman" w:hAnsi="Times New Roman" w:cs="Times New Roman"/>
          <w:i/>
          <w:sz w:val="24"/>
        </w:rPr>
        <w:t xml:space="preserve"> F</w:t>
      </w:r>
      <w:r>
        <w:rPr>
          <w:rFonts w:ascii="Times New Roman" w:eastAsia="Times New Roman" w:hAnsi="Times New Roman" w:cs="Times New Roman"/>
          <w:sz w:val="24"/>
        </w:rPr>
        <w:t xml:space="preserve"> (1, 47) = 0.86, </w:t>
      </w:r>
      <w:r>
        <w:rPr>
          <w:rFonts w:ascii="Times New Roman" w:eastAsia="Times New Roman" w:hAnsi="Times New Roman" w:cs="Times New Roman"/>
          <w:i/>
          <w:sz w:val="24"/>
        </w:rPr>
        <w:t>p</w:t>
      </w:r>
      <w:r>
        <w:rPr>
          <w:rFonts w:ascii="Times New Roman" w:eastAsia="Times New Roman" w:hAnsi="Times New Roman" w:cs="Times New Roman"/>
          <w:sz w:val="24"/>
        </w:rPr>
        <w:t xml:space="preserve"> = 0.36; valence level </w:t>
      </w:r>
      <w:r w:rsidR="00176B79">
        <w:rPr>
          <w:rFonts w:ascii="Times New Roman" w:eastAsia="Times New Roman" w:hAnsi="Times New Roman" w:cs="Times New Roman"/>
          <w:sz w:val="24"/>
        </w:rPr>
        <w:t>factor</w:t>
      </w:r>
      <w:r>
        <w:rPr>
          <w:rFonts w:ascii="Times New Roman" w:eastAsia="Times New Roman" w:hAnsi="Times New Roman" w:cs="Times New Roman"/>
          <w:sz w:val="24"/>
        </w:rPr>
        <w:t>:</w:t>
      </w:r>
      <w:r>
        <w:rPr>
          <w:rFonts w:ascii="Times New Roman" w:eastAsia="Times New Roman" w:hAnsi="Times New Roman" w:cs="Times New Roman"/>
          <w:i/>
          <w:sz w:val="24"/>
        </w:rPr>
        <w:t xml:space="preserve"> F</w:t>
      </w:r>
      <w:r>
        <w:rPr>
          <w:rFonts w:ascii="Times New Roman" w:eastAsia="Times New Roman" w:hAnsi="Times New Roman" w:cs="Times New Roman"/>
          <w:sz w:val="24"/>
        </w:rPr>
        <w:t xml:space="preserve"> (1, 47) = 5.66, </w:t>
      </w:r>
      <w:r>
        <w:rPr>
          <w:rFonts w:ascii="Times New Roman" w:eastAsia="Times New Roman" w:hAnsi="Times New Roman" w:cs="Times New Roman"/>
          <w:i/>
          <w:sz w:val="24"/>
        </w:rPr>
        <w:t>p</w:t>
      </w:r>
      <w:r>
        <w:rPr>
          <w:rFonts w:ascii="Times New Roman" w:eastAsia="Times New Roman" w:hAnsi="Times New Roman" w:cs="Times New Roman"/>
          <w:sz w:val="24"/>
        </w:rPr>
        <w:t xml:space="preserve"> = 0.02</w:t>
      </w:r>
      <w:r w:rsidR="004E0D28">
        <w:rPr>
          <w:rFonts w:ascii="Times New Roman" w:eastAsia="Times New Roman" w:hAnsi="Times New Roman" w:cs="Times New Roman"/>
          <w:sz w:val="24"/>
        </w:rPr>
        <w:t>2</w:t>
      </w:r>
      <w:r>
        <w:rPr>
          <w:rFonts w:ascii="Times New Roman" w:eastAsia="Times New Roman" w:hAnsi="Times New Roman" w:cs="Times New Roman"/>
          <w:sz w:val="24"/>
        </w:rPr>
        <w:t>; IS</w:t>
      </w:r>
      <w:r w:rsidR="00817B56">
        <w:rPr>
          <w:rFonts w:ascii="Times New Roman" w:eastAsia="Times New Roman" w:hAnsi="Times New Roman" w:cs="Times New Roman"/>
          <w:sz w:val="24"/>
        </w:rPr>
        <w:t xml:space="preserve"> </w:t>
      </w:r>
      <w:r>
        <w:rPr>
          <w:rFonts w:ascii="Times New Roman" w:eastAsia="Times New Roman" w:hAnsi="Times New Roman" w:cs="Times New Roman"/>
          <w:sz w:val="24"/>
        </w:rPr>
        <w:t>×</w:t>
      </w:r>
      <w:r w:rsidR="00817B56">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valence interaction: </w:t>
      </w:r>
      <w:r>
        <w:rPr>
          <w:rFonts w:ascii="Times New Roman" w:eastAsia="Times New Roman" w:hAnsi="Times New Roman" w:cs="Times New Roman"/>
          <w:i/>
          <w:sz w:val="24"/>
        </w:rPr>
        <w:t>F</w:t>
      </w:r>
      <w:r>
        <w:rPr>
          <w:rFonts w:ascii="Times New Roman" w:eastAsia="Times New Roman" w:hAnsi="Times New Roman" w:cs="Times New Roman"/>
          <w:sz w:val="24"/>
        </w:rPr>
        <w:t xml:space="preserve"> (1, 47) = 2.13, </w:t>
      </w:r>
      <w:r>
        <w:rPr>
          <w:rFonts w:ascii="Times New Roman" w:eastAsia="Times New Roman" w:hAnsi="Times New Roman" w:cs="Times New Roman"/>
          <w:i/>
          <w:sz w:val="24"/>
        </w:rPr>
        <w:t>p</w:t>
      </w:r>
      <w:r>
        <w:rPr>
          <w:rFonts w:ascii="Times New Roman" w:eastAsia="Times New Roman" w:hAnsi="Times New Roman" w:cs="Times New Roman"/>
          <w:sz w:val="24"/>
        </w:rPr>
        <w:t xml:space="preserve"> = 0.15)</w:t>
      </w:r>
      <w:r w:rsidR="00EA5FE1">
        <w:rPr>
          <w:rFonts w:ascii="Times New Roman" w:eastAsia="Times New Roman" w:hAnsi="Times New Roman" w:cs="Times New Roman"/>
          <w:sz w:val="24"/>
        </w:rPr>
        <w:t>; however,</w:t>
      </w:r>
      <w:r>
        <w:rPr>
          <w:rFonts w:ascii="Times New Roman" w:eastAsia="Times New Roman" w:hAnsi="Times New Roman" w:cs="Times New Roman"/>
          <w:sz w:val="24"/>
        </w:rPr>
        <w:t xml:space="preserve"> none of them showed significant interaction</w:t>
      </w:r>
      <w:r w:rsidR="00A87391">
        <w:rPr>
          <w:rFonts w:ascii="Times New Roman" w:eastAsia="Times New Roman" w:hAnsi="Times New Roman" w:cs="Times New Roman"/>
          <w:sz w:val="24"/>
        </w:rPr>
        <w:t>s</w:t>
      </w:r>
      <w:r w:rsidR="00CB305B" w:rsidRPr="00CB305B">
        <w:rPr>
          <w:rFonts w:ascii="Times New Roman" w:eastAsia="Times New Roman" w:hAnsi="Times New Roman" w:cs="Times New Roman"/>
          <w:sz w:val="24"/>
        </w:rPr>
        <w:t xml:space="preserve"> </w:t>
      </w:r>
      <w:r w:rsidR="00CB305B">
        <w:rPr>
          <w:rFonts w:ascii="Times New Roman" w:eastAsia="Times New Roman" w:hAnsi="Times New Roman" w:cs="Times New Roman"/>
          <w:sz w:val="24"/>
        </w:rPr>
        <w:t xml:space="preserve">between factors or significant effects </w:t>
      </w:r>
      <w:r w:rsidR="000D7EE1">
        <w:rPr>
          <w:rFonts w:ascii="Times New Roman" w:eastAsia="Times New Roman" w:hAnsi="Times New Roman" w:cs="Times New Roman"/>
          <w:sz w:val="24"/>
        </w:rPr>
        <w:t xml:space="preserve">in the </w:t>
      </w:r>
      <w:r w:rsidR="00CB305B">
        <w:rPr>
          <w:rFonts w:ascii="Times New Roman" w:eastAsia="Times New Roman" w:hAnsi="Times New Roman" w:cs="Times New Roman"/>
          <w:sz w:val="24"/>
        </w:rPr>
        <w:t>IS group</w:t>
      </w:r>
      <w:r>
        <w:rPr>
          <w:rFonts w:ascii="Times New Roman" w:eastAsia="Times New Roman" w:hAnsi="Times New Roman" w:cs="Times New Roman"/>
          <w:sz w:val="24"/>
        </w:rPr>
        <w:t>. Therefore, in the subsequent analyses, we used the heartbeat discrimination task amplitude parameter (</w:t>
      </w:r>
      <w:r>
        <w:rPr>
          <w:rFonts w:ascii="Times New Roman" w:eastAsia="Times New Roman" w:hAnsi="Times New Roman" w:cs="Times New Roman"/>
          <w:i/>
          <w:sz w:val="24"/>
        </w:rPr>
        <w:t>A</w:t>
      </w:r>
      <w:r>
        <w:rPr>
          <w:rFonts w:ascii="Times New Roman" w:eastAsia="Times New Roman" w:hAnsi="Times New Roman" w:cs="Times New Roman"/>
          <w:sz w:val="24"/>
        </w:rPr>
        <w:t>) as an index of individual difference</w:t>
      </w:r>
      <w:r w:rsidR="00884A1E">
        <w:rPr>
          <w:rFonts w:ascii="Times New Roman" w:eastAsia="Times New Roman" w:hAnsi="Times New Roman" w:cs="Times New Roman"/>
          <w:sz w:val="24"/>
        </w:rPr>
        <w:t>s</w:t>
      </w:r>
      <w:r>
        <w:rPr>
          <w:rFonts w:ascii="Times New Roman" w:eastAsia="Times New Roman" w:hAnsi="Times New Roman" w:cs="Times New Roman"/>
          <w:sz w:val="24"/>
        </w:rPr>
        <w:t xml:space="preserve"> in interocepti</w:t>
      </w:r>
      <w:r w:rsidR="000527E9">
        <w:rPr>
          <w:rFonts w:ascii="Times New Roman" w:eastAsia="Times New Roman" w:hAnsi="Times New Roman" w:cs="Times New Roman"/>
          <w:sz w:val="24"/>
        </w:rPr>
        <w:t>ve sensitivity</w:t>
      </w:r>
      <w:r>
        <w:rPr>
          <w:rFonts w:ascii="Times New Roman" w:eastAsia="Times New Roman" w:hAnsi="Times New Roman" w:cs="Times New Roman"/>
          <w:sz w:val="24"/>
        </w:rPr>
        <w:t>.</w:t>
      </w:r>
    </w:p>
    <w:p w14:paraId="4372FFCF" w14:textId="3B071D1E" w:rsidR="00893678" w:rsidRDefault="006D2CF2" w:rsidP="000038BB">
      <w:pPr>
        <w:spacing w:line="480" w:lineRule="auto"/>
        <w:ind w:firstLine="324"/>
        <w:rPr>
          <w:rFonts w:ascii="Times New Roman" w:eastAsia="Times New Roman" w:hAnsi="Times New Roman" w:cs="Times New Roman"/>
          <w:sz w:val="24"/>
        </w:rPr>
      </w:pPr>
      <w:r>
        <w:rPr>
          <w:rFonts w:ascii="Times New Roman" w:eastAsia="Times New Roman" w:hAnsi="Times New Roman" w:cs="Times New Roman"/>
          <w:sz w:val="24"/>
        </w:rPr>
        <w:t>Furthermore, to examine whether the valence score was related to individual differences in interoceptive sensitivity, we conducted a correlation analysis between valence score and interoceptive sensitivity. This analysis revealed a significant positive correlation between interoceptive sensitivity and valence score (</w:t>
      </w:r>
      <w:r>
        <w:rPr>
          <w:rFonts w:ascii="Times New Roman" w:eastAsia="Times New Roman" w:hAnsi="Times New Roman" w:cs="Times New Roman"/>
          <w:i/>
          <w:sz w:val="24"/>
        </w:rPr>
        <w:t>r</w:t>
      </w:r>
      <w:r>
        <w:rPr>
          <w:rFonts w:ascii="Times New Roman" w:eastAsia="Times New Roman" w:hAnsi="Times New Roman" w:cs="Times New Roman"/>
          <w:sz w:val="24"/>
        </w:rPr>
        <w:t xml:space="preserve"> = 0.35,</w:t>
      </w:r>
      <w:r>
        <w:rPr>
          <w:rFonts w:ascii="Times New Roman" w:eastAsia="Times New Roman" w:hAnsi="Times New Roman" w:cs="Times New Roman"/>
          <w:i/>
          <w:sz w:val="24"/>
        </w:rPr>
        <w:t xml:space="preserve"> t </w:t>
      </w:r>
      <w:r>
        <w:rPr>
          <w:rFonts w:ascii="Times New Roman" w:eastAsia="Times New Roman" w:hAnsi="Times New Roman" w:cs="Times New Roman"/>
          <w:sz w:val="24"/>
        </w:rPr>
        <w:t xml:space="preserve">(47) = 2.59, </w:t>
      </w:r>
      <w:r>
        <w:rPr>
          <w:rFonts w:ascii="Times New Roman" w:eastAsia="Times New Roman" w:hAnsi="Times New Roman" w:cs="Times New Roman"/>
          <w:i/>
          <w:sz w:val="24"/>
        </w:rPr>
        <w:t>p</w:t>
      </w:r>
      <w:r>
        <w:rPr>
          <w:rFonts w:ascii="Times New Roman" w:eastAsia="Times New Roman" w:hAnsi="Times New Roman" w:cs="Times New Roman"/>
          <w:sz w:val="24"/>
        </w:rPr>
        <w:t xml:space="preserve"> </w:t>
      </w:r>
      <w:r>
        <w:rPr>
          <w:rFonts w:ascii="Times New Roman" w:eastAsia="Times New Roman" w:hAnsi="Times New Roman" w:cs="Times New Roman"/>
          <w:sz w:val="24"/>
        </w:rPr>
        <w:lastRenderedPageBreak/>
        <w:t>= 0.0</w:t>
      </w:r>
      <w:r w:rsidR="001D7E91">
        <w:rPr>
          <w:rFonts w:ascii="Times New Roman" w:eastAsia="Times New Roman" w:hAnsi="Times New Roman" w:cs="Times New Roman"/>
          <w:sz w:val="24"/>
        </w:rPr>
        <w:t>1</w:t>
      </w:r>
      <w:r w:rsidR="00702C11">
        <w:rPr>
          <w:rFonts w:ascii="Times New Roman" w:eastAsia="Times New Roman" w:hAnsi="Times New Roman" w:cs="Times New Roman"/>
          <w:sz w:val="24"/>
        </w:rPr>
        <w:t>6</w:t>
      </w:r>
      <w:r>
        <w:rPr>
          <w:rFonts w:ascii="Times New Roman" w:eastAsia="Times New Roman" w:hAnsi="Times New Roman" w:cs="Times New Roman"/>
          <w:sz w:val="24"/>
        </w:rPr>
        <w:t xml:space="preserve">, Fig 4). In contrast, no significant correlation was found between interoceptive sensitivity and the standard deviation (SD) or the variance of the valence score (SD: </w:t>
      </w:r>
      <w:r>
        <w:rPr>
          <w:rFonts w:ascii="Times New Roman" w:eastAsia="Times New Roman" w:hAnsi="Times New Roman" w:cs="Times New Roman"/>
          <w:i/>
          <w:sz w:val="24"/>
        </w:rPr>
        <w:t>r</w:t>
      </w:r>
      <w:r>
        <w:rPr>
          <w:rFonts w:ascii="Times New Roman" w:eastAsia="Times New Roman" w:hAnsi="Times New Roman" w:cs="Times New Roman"/>
          <w:sz w:val="24"/>
        </w:rPr>
        <w:t xml:space="preserve"> = 0.11,</w:t>
      </w:r>
      <w:r>
        <w:rPr>
          <w:rFonts w:ascii="Times New Roman" w:eastAsia="Times New Roman" w:hAnsi="Times New Roman" w:cs="Times New Roman"/>
          <w:i/>
          <w:sz w:val="24"/>
        </w:rPr>
        <w:t xml:space="preserve"> t </w:t>
      </w:r>
      <w:r>
        <w:rPr>
          <w:rFonts w:ascii="Times New Roman" w:eastAsia="Times New Roman" w:hAnsi="Times New Roman" w:cs="Times New Roman"/>
          <w:sz w:val="24"/>
        </w:rPr>
        <w:t xml:space="preserve">(47) = 0.74, </w:t>
      </w:r>
      <w:r>
        <w:rPr>
          <w:rFonts w:ascii="Times New Roman" w:eastAsia="Times New Roman" w:hAnsi="Times New Roman" w:cs="Times New Roman"/>
          <w:i/>
          <w:sz w:val="24"/>
        </w:rPr>
        <w:t>p</w:t>
      </w:r>
      <w:r>
        <w:rPr>
          <w:rFonts w:ascii="Times New Roman" w:eastAsia="Times New Roman" w:hAnsi="Times New Roman" w:cs="Times New Roman"/>
          <w:sz w:val="24"/>
        </w:rPr>
        <w:t xml:space="preserve"> = 0.46, variance: </w:t>
      </w:r>
      <w:r>
        <w:rPr>
          <w:rFonts w:ascii="Times New Roman" w:eastAsia="Times New Roman" w:hAnsi="Times New Roman" w:cs="Times New Roman"/>
          <w:i/>
          <w:sz w:val="24"/>
        </w:rPr>
        <w:t>r</w:t>
      </w:r>
      <w:r>
        <w:rPr>
          <w:rFonts w:ascii="Times New Roman" w:eastAsia="Times New Roman" w:hAnsi="Times New Roman" w:cs="Times New Roman"/>
          <w:sz w:val="24"/>
        </w:rPr>
        <w:t xml:space="preserve"> = 0.19,</w:t>
      </w:r>
      <w:r>
        <w:rPr>
          <w:rFonts w:ascii="Times New Roman" w:eastAsia="Times New Roman" w:hAnsi="Times New Roman" w:cs="Times New Roman"/>
          <w:i/>
          <w:sz w:val="24"/>
        </w:rPr>
        <w:t xml:space="preserve"> t </w:t>
      </w:r>
      <w:r>
        <w:rPr>
          <w:rFonts w:ascii="Times New Roman" w:eastAsia="Times New Roman" w:hAnsi="Times New Roman" w:cs="Times New Roman"/>
          <w:sz w:val="24"/>
        </w:rPr>
        <w:t xml:space="preserve">(47) = 1.31, </w:t>
      </w:r>
      <w:r>
        <w:rPr>
          <w:rFonts w:ascii="Times New Roman" w:eastAsia="Times New Roman" w:hAnsi="Times New Roman" w:cs="Times New Roman"/>
          <w:i/>
          <w:sz w:val="24"/>
        </w:rPr>
        <w:t>p</w:t>
      </w:r>
      <w:r>
        <w:rPr>
          <w:rFonts w:ascii="Times New Roman" w:eastAsia="Times New Roman" w:hAnsi="Times New Roman" w:cs="Times New Roman"/>
          <w:sz w:val="24"/>
        </w:rPr>
        <w:t xml:space="preserve"> = 0.20).</w:t>
      </w:r>
    </w:p>
    <w:p w14:paraId="582EC445" w14:textId="19AF2D70" w:rsidR="00EB4D2F" w:rsidRDefault="006D2CF2" w:rsidP="000038BB">
      <w:pPr>
        <w:spacing w:line="480" w:lineRule="auto"/>
        <w:ind w:firstLine="324"/>
        <w:rPr>
          <w:rFonts w:ascii="Times New Roman" w:eastAsia="Times New Roman" w:hAnsi="Times New Roman" w:cs="Times New Roman"/>
          <w:sz w:val="24"/>
        </w:rPr>
      </w:pPr>
      <w:r>
        <w:rPr>
          <w:rFonts w:ascii="Times New Roman" w:eastAsia="Times New Roman" w:hAnsi="Times New Roman" w:cs="Times New Roman"/>
          <w:sz w:val="24"/>
        </w:rPr>
        <w:t xml:space="preserve">To verify whether the </w:t>
      </w:r>
      <w:r w:rsidR="00B9007E">
        <w:rPr>
          <w:rFonts w:ascii="Times New Roman" w:eastAsia="Times New Roman" w:hAnsi="Times New Roman" w:cs="Times New Roman"/>
          <w:sz w:val="24"/>
        </w:rPr>
        <w:t>pulse</w:t>
      </w:r>
      <w:r>
        <w:rPr>
          <w:rFonts w:ascii="Times New Roman" w:eastAsia="Times New Roman" w:hAnsi="Times New Roman" w:cs="Times New Roman"/>
          <w:sz w:val="24"/>
        </w:rPr>
        <w:t xml:space="preserve"> rate changed due to interoceptive sensitivity regardless of valence level, we examined the correlation between </w:t>
      </w:r>
      <w:r w:rsidR="00B9007E">
        <w:rPr>
          <w:rFonts w:ascii="Times New Roman" w:eastAsia="Times New Roman" w:hAnsi="Times New Roman" w:cs="Times New Roman"/>
          <w:sz w:val="24"/>
        </w:rPr>
        <w:t>pulse</w:t>
      </w:r>
      <w:r>
        <w:rPr>
          <w:rFonts w:ascii="Times New Roman" w:eastAsia="Times New Roman" w:hAnsi="Times New Roman" w:cs="Times New Roman"/>
          <w:sz w:val="24"/>
        </w:rPr>
        <w:t xml:space="preserve"> rate and interoceptive sensitivity. However, no significant correlation was found between interoceptive sensitivity and</w:t>
      </w:r>
      <w:r w:rsidR="005A073D">
        <w:rPr>
          <w:rFonts w:ascii="Times New Roman" w:eastAsia="Times New Roman" w:hAnsi="Times New Roman" w:cs="Times New Roman"/>
          <w:sz w:val="24"/>
        </w:rPr>
        <w:t xml:space="preserve"> the</w:t>
      </w:r>
      <w:r>
        <w:rPr>
          <w:rFonts w:ascii="Times New Roman" w:eastAsia="Times New Roman" w:hAnsi="Times New Roman" w:cs="Times New Roman"/>
          <w:sz w:val="24"/>
        </w:rPr>
        <w:t xml:space="preserve"> average, SD, or variance of the </w:t>
      </w:r>
      <w:r w:rsidR="00B9007E">
        <w:rPr>
          <w:rFonts w:ascii="Times New Roman" w:eastAsia="Times New Roman" w:hAnsi="Times New Roman" w:cs="Times New Roman"/>
          <w:sz w:val="24"/>
        </w:rPr>
        <w:t>pulse</w:t>
      </w:r>
      <w:r>
        <w:rPr>
          <w:rFonts w:ascii="Times New Roman" w:eastAsia="Times New Roman" w:hAnsi="Times New Roman" w:cs="Times New Roman"/>
          <w:sz w:val="24"/>
        </w:rPr>
        <w:t xml:space="preserve"> rate (average: </w:t>
      </w:r>
      <w:r>
        <w:rPr>
          <w:rFonts w:ascii="Times New Roman" w:eastAsia="Times New Roman" w:hAnsi="Times New Roman" w:cs="Times New Roman"/>
          <w:i/>
          <w:sz w:val="24"/>
        </w:rPr>
        <w:t>r</w:t>
      </w:r>
      <w:r>
        <w:rPr>
          <w:rFonts w:ascii="Times New Roman" w:eastAsia="Times New Roman" w:hAnsi="Times New Roman" w:cs="Times New Roman"/>
          <w:sz w:val="24"/>
        </w:rPr>
        <w:t xml:space="preserve"> = 0.09,</w:t>
      </w:r>
      <w:r>
        <w:rPr>
          <w:rFonts w:ascii="Times New Roman" w:eastAsia="Times New Roman" w:hAnsi="Times New Roman" w:cs="Times New Roman"/>
          <w:i/>
          <w:sz w:val="24"/>
        </w:rPr>
        <w:t xml:space="preserve"> t</w:t>
      </w:r>
      <w:r>
        <w:rPr>
          <w:rFonts w:ascii="Times New Roman" w:eastAsia="Times New Roman" w:hAnsi="Times New Roman" w:cs="Times New Roman"/>
          <w:sz w:val="24"/>
        </w:rPr>
        <w:t xml:space="preserve"> (47) = 0.65, </w:t>
      </w:r>
      <w:r>
        <w:rPr>
          <w:rFonts w:ascii="Times New Roman" w:eastAsia="Times New Roman" w:hAnsi="Times New Roman" w:cs="Times New Roman"/>
          <w:i/>
          <w:sz w:val="24"/>
        </w:rPr>
        <w:t>p</w:t>
      </w:r>
      <w:r>
        <w:rPr>
          <w:rFonts w:ascii="Times New Roman" w:eastAsia="Times New Roman" w:hAnsi="Times New Roman" w:cs="Times New Roman"/>
          <w:sz w:val="24"/>
        </w:rPr>
        <w:t xml:space="preserve"> = 0.52; SD: </w:t>
      </w:r>
      <w:r>
        <w:rPr>
          <w:rFonts w:ascii="Times New Roman" w:eastAsia="Times New Roman" w:hAnsi="Times New Roman" w:cs="Times New Roman"/>
          <w:i/>
          <w:sz w:val="24"/>
        </w:rPr>
        <w:t>r</w:t>
      </w:r>
      <w:r>
        <w:rPr>
          <w:rFonts w:ascii="Times New Roman" w:eastAsia="Times New Roman" w:hAnsi="Times New Roman" w:cs="Times New Roman"/>
          <w:sz w:val="24"/>
        </w:rPr>
        <w:t xml:space="preserve"> = 0.08,</w:t>
      </w:r>
      <w:r>
        <w:rPr>
          <w:rFonts w:ascii="Times New Roman" w:eastAsia="Times New Roman" w:hAnsi="Times New Roman" w:cs="Times New Roman"/>
          <w:i/>
          <w:sz w:val="24"/>
        </w:rPr>
        <w:t xml:space="preserve"> t </w:t>
      </w:r>
      <w:r>
        <w:rPr>
          <w:rFonts w:ascii="Times New Roman" w:eastAsia="Times New Roman" w:hAnsi="Times New Roman" w:cs="Times New Roman"/>
          <w:sz w:val="24"/>
        </w:rPr>
        <w:t xml:space="preserve">(47) = 0.57, </w:t>
      </w:r>
      <w:r>
        <w:rPr>
          <w:rFonts w:ascii="Times New Roman" w:eastAsia="Times New Roman" w:hAnsi="Times New Roman" w:cs="Times New Roman"/>
          <w:i/>
          <w:sz w:val="24"/>
        </w:rPr>
        <w:t>p</w:t>
      </w:r>
      <w:r>
        <w:rPr>
          <w:rFonts w:ascii="Times New Roman" w:eastAsia="Times New Roman" w:hAnsi="Times New Roman" w:cs="Times New Roman"/>
          <w:sz w:val="24"/>
        </w:rPr>
        <w:t xml:space="preserve"> = 0.57; variance: </w:t>
      </w:r>
      <w:r>
        <w:rPr>
          <w:rFonts w:ascii="Times New Roman" w:eastAsia="Times New Roman" w:hAnsi="Times New Roman" w:cs="Times New Roman"/>
          <w:i/>
          <w:sz w:val="24"/>
        </w:rPr>
        <w:t>r</w:t>
      </w:r>
      <w:r>
        <w:rPr>
          <w:rFonts w:ascii="Times New Roman" w:eastAsia="Times New Roman" w:hAnsi="Times New Roman" w:cs="Times New Roman"/>
          <w:sz w:val="24"/>
        </w:rPr>
        <w:t xml:space="preserve"> = 0.04,</w:t>
      </w:r>
      <w:r>
        <w:rPr>
          <w:rFonts w:ascii="Times New Roman" w:eastAsia="Times New Roman" w:hAnsi="Times New Roman" w:cs="Times New Roman"/>
          <w:i/>
          <w:sz w:val="24"/>
        </w:rPr>
        <w:t xml:space="preserve"> t </w:t>
      </w:r>
      <w:r>
        <w:rPr>
          <w:rFonts w:ascii="Times New Roman" w:eastAsia="Times New Roman" w:hAnsi="Times New Roman" w:cs="Times New Roman"/>
          <w:sz w:val="24"/>
        </w:rPr>
        <w:t xml:space="preserve">(47) = 0.31, </w:t>
      </w:r>
      <w:r>
        <w:rPr>
          <w:rFonts w:ascii="Times New Roman" w:eastAsia="Times New Roman" w:hAnsi="Times New Roman" w:cs="Times New Roman"/>
          <w:i/>
          <w:sz w:val="24"/>
        </w:rPr>
        <w:t>p</w:t>
      </w:r>
      <w:r>
        <w:rPr>
          <w:rFonts w:ascii="Times New Roman" w:eastAsia="Times New Roman" w:hAnsi="Times New Roman" w:cs="Times New Roman"/>
          <w:sz w:val="24"/>
        </w:rPr>
        <w:t xml:space="preserve"> = 0.76).</w:t>
      </w:r>
    </w:p>
    <w:p w14:paraId="2790A475" w14:textId="413BB95D" w:rsidR="002138AF" w:rsidRDefault="006D2CF2" w:rsidP="000038BB">
      <w:pPr>
        <w:spacing w:line="480" w:lineRule="auto"/>
        <w:ind w:firstLine="324"/>
        <w:rPr>
          <w:rFonts w:ascii="Times New Roman" w:eastAsia="Times New Roman" w:hAnsi="Times New Roman" w:cs="Times New Roman"/>
          <w:sz w:val="22"/>
          <w:szCs w:val="20"/>
          <w:lang w:val="en-US"/>
        </w:rPr>
      </w:pPr>
      <w:r w:rsidRPr="003F323A">
        <w:rPr>
          <w:rFonts w:ascii="Times New Roman" w:eastAsia="Times New Roman" w:hAnsi="Times New Roman" w:cs="Times New Roman"/>
          <w:b/>
          <w:bCs/>
          <w:sz w:val="22"/>
          <w:szCs w:val="20"/>
          <w:lang w:val="en-US"/>
        </w:rPr>
        <w:t>Fig 4.</w:t>
      </w:r>
      <w:r w:rsidRPr="003F323A">
        <w:rPr>
          <w:rFonts w:ascii="Times New Roman" w:eastAsia="Times New Roman" w:hAnsi="Times New Roman" w:cs="Times New Roman"/>
          <w:sz w:val="22"/>
          <w:szCs w:val="20"/>
          <w:lang w:val="en-US"/>
        </w:rPr>
        <w:t xml:space="preserve"> </w:t>
      </w:r>
      <w:r w:rsidR="00CB280C">
        <w:rPr>
          <w:rFonts w:ascii="Times New Roman" w:eastAsia="Times New Roman" w:hAnsi="Times New Roman" w:cs="Times New Roman"/>
          <w:sz w:val="22"/>
          <w:szCs w:val="20"/>
          <w:lang w:val="en-US"/>
        </w:rPr>
        <w:t>R</w:t>
      </w:r>
      <w:r w:rsidR="00CB280C" w:rsidRPr="003F323A">
        <w:rPr>
          <w:rFonts w:ascii="Times New Roman" w:eastAsia="Times New Roman" w:hAnsi="Times New Roman" w:cs="Times New Roman"/>
          <w:sz w:val="22"/>
          <w:szCs w:val="20"/>
          <w:lang w:val="en-US"/>
        </w:rPr>
        <w:t xml:space="preserve">elationship </w:t>
      </w:r>
      <w:r w:rsidRPr="003F323A">
        <w:rPr>
          <w:rFonts w:ascii="Times New Roman" w:eastAsia="Times New Roman" w:hAnsi="Times New Roman" w:cs="Times New Roman"/>
          <w:sz w:val="22"/>
          <w:szCs w:val="20"/>
          <w:lang w:val="en-US"/>
        </w:rPr>
        <w:t>between the average valence score for all music pieces and interoceptive sensitivity</w:t>
      </w:r>
      <w:r>
        <w:rPr>
          <w:rFonts w:ascii="Times New Roman" w:eastAsia="Times New Roman" w:hAnsi="Times New Roman" w:cs="Times New Roman"/>
          <w:sz w:val="22"/>
          <w:szCs w:val="20"/>
          <w:lang w:val="en-US"/>
        </w:rPr>
        <w:t>.</w:t>
      </w:r>
    </w:p>
    <w:p w14:paraId="1E88181C" w14:textId="3C495533" w:rsidR="00F76EDA" w:rsidRPr="003F323A" w:rsidRDefault="006D2CF2" w:rsidP="000038BB">
      <w:pPr>
        <w:spacing w:line="480" w:lineRule="auto"/>
        <w:ind w:firstLine="324"/>
        <w:rPr>
          <w:rFonts w:ascii="Times New Roman" w:eastAsia="Times New Roman" w:hAnsi="Times New Roman" w:cs="Times New Roman"/>
          <w:sz w:val="22"/>
          <w:szCs w:val="20"/>
        </w:rPr>
      </w:pPr>
      <w:r w:rsidRPr="003F323A">
        <w:rPr>
          <w:rFonts w:ascii="Times New Roman" w:eastAsia="Times New Roman" w:hAnsi="Times New Roman" w:cs="Times New Roman"/>
          <w:sz w:val="22"/>
          <w:szCs w:val="20"/>
          <w:lang w:val="en-US"/>
        </w:rPr>
        <w:t xml:space="preserve"> </w:t>
      </w:r>
      <w:r w:rsidR="002138AF">
        <w:rPr>
          <w:rFonts w:ascii="Times New Roman" w:eastAsia="Times New Roman" w:hAnsi="Times New Roman" w:cs="Times New Roman"/>
          <w:sz w:val="22"/>
          <w:szCs w:val="20"/>
          <w:lang w:val="en-US"/>
        </w:rPr>
        <w:t>The r</w:t>
      </w:r>
      <w:r w:rsidR="002138AF" w:rsidRPr="003F323A">
        <w:rPr>
          <w:rFonts w:ascii="Times New Roman" w:eastAsia="Times New Roman" w:hAnsi="Times New Roman" w:cs="Times New Roman"/>
          <w:sz w:val="22"/>
          <w:szCs w:val="20"/>
          <w:lang w:val="en-US"/>
        </w:rPr>
        <w:t xml:space="preserve">elationship between the average valence score for all music pieces and interoceptive sensitivity </w:t>
      </w:r>
      <w:r w:rsidR="002138AF">
        <w:rPr>
          <w:rFonts w:ascii="Times New Roman" w:eastAsia="Times New Roman" w:hAnsi="Times New Roman" w:cs="Times New Roman"/>
          <w:sz w:val="22"/>
          <w:szCs w:val="20"/>
          <w:lang w:val="en-US"/>
        </w:rPr>
        <w:t xml:space="preserve">was </w:t>
      </w:r>
      <w:r w:rsidRPr="003F323A">
        <w:rPr>
          <w:rFonts w:ascii="Times New Roman" w:eastAsia="Times New Roman" w:hAnsi="Times New Roman" w:cs="Times New Roman"/>
          <w:sz w:val="22"/>
          <w:szCs w:val="20"/>
          <w:lang w:val="en-US"/>
        </w:rPr>
        <w:t>defined by the amplitude parameter of the heartbeat discrimination task. Each point indicates each participant’s data. The solid line shows a result of linear regression.</w:t>
      </w:r>
    </w:p>
    <w:p w14:paraId="152C7492" w14:textId="77777777" w:rsidR="00EB4D2F" w:rsidRDefault="006D2CF2" w:rsidP="00CA2C9D">
      <w:pPr>
        <w:pStyle w:val="2"/>
      </w:pPr>
      <w:r>
        <w:t>Brain activity and interoceptive sensitivity</w:t>
      </w:r>
    </w:p>
    <w:p w14:paraId="6580AEEC" w14:textId="2B42EC32" w:rsidR="00EB4D2F" w:rsidRDefault="006D2CF2" w:rsidP="000038BB">
      <w:pPr>
        <w:spacing w:line="480" w:lineRule="auto"/>
        <w:ind w:firstLine="324"/>
        <w:rPr>
          <w:rFonts w:ascii="Times New Roman" w:eastAsia="Times New Roman" w:hAnsi="Times New Roman" w:cs="Times New Roman"/>
          <w:sz w:val="24"/>
        </w:rPr>
      </w:pPr>
      <w:r>
        <w:rPr>
          <w:rFonts w:ascii="Times New Roman" w:eastAsia="Times New Roman" w:hAnsi="Times New Roman" w:cs="Times New Roman"/>
          <w:sz w:val="24"/>
        </w:rPr>
        <w:t xml:space="preserve">First, we performed a parametric modulation analysis to identify brain regions whose neural activity was modulated by participant music valence scores. </w:t>
      </w:r>
      <w:r w:rsidR="00CF0C32">
        <w:rPr>
          <w:rFonts w:ascii="Times New Roman" w:eastAsia="Times New Roman" w:hAnsi="Times New Roman" w:cs="Times New Roman"/>
          <w:sz w:val="24"/>
        </w:rPr>
        <w:t xml:space="preserve">We found significant associations between the valence score and activity in the bilateral auditory cortices (superior temporal gyrus), striatum (caudate nucleus and putamen), primary motor area, left supplementary motor area, </w:t>
      </w:r>
      <w:r w:rsidR="00CA0E19">
        <w:rPr>
          <w:rFonts w:ascii="Times New Roman" w:eastAsia="Times New Roman" w:hAnsi="Times New Roman" w:cs="Times New Roman"/>
          <w:sz w:val="24"/>
        </w:rPr>
        <w:t xml:space="preserve">right middle cingulate cortex, </w:t>
      </w:r>
      <w:r w:rsidR="00CF0C32">
        <w:rPr>
          <w:rFonts w:ascii="Times New Roman" w:eastAsia="Times New Roman" w:hAnsi="Times New Roman" w:cs="Times New Roman"/>
          <w:sz w:val="24"/>
        </w:rPr>
        <w:t>and left anterior insula (Fig 5, Table 2).</w:t>
      </w:r>
    </w:p>
    <w:p w14:paraId="6BB30EFB" w14:textId="2704E2DB" w:rsidR="00FD3F15" w:rsidRPr="00955F5C" w:rsidRDefault="006D2CF2" w:rsidP="000038BB">
      <w:pPr>
        <w:spacing w:line="480" w:lineRule="auto"/>
        <w:ind w:firstLine="324"/>
        <w:rPr>
          <w:rFonts w:ascii="Times New Roman" w:eastAsia="游明朝" w:hAnsi="Times New Roman" w:cs="Times New Roman"/>
          <w:sz w:val="22"/>
          <w:szCs w:val="21"/>
        </w:rPr>
      </w:pPr>
      <w:r w:rsidRPr="00955F5C">
        <w:rPr>
          <w:rFonts w:ascii="Times New Roman" w:eastAsia="游明朝" w:hAnsi="Times New Roman" w:cs="Times New Roman" w:hint="eastAsia"/>
          <w:b/>
          <w:bCs/>
          <w:sz w:val="22"/>
          <w:szCs w:val="21"/>
        </w:rPr>
        <w:t>T</w:t>
      </w:r>
      <w:r w:rsidRPr="00955F5C">
        <w:rPr>
          <w:rFonts w:ascii="Times New Roman" w:eastAsia="游明朝" w:hAnsi="Times New Roman" w:cs="Times New Roman"/>
          <w:b/>
          <w:bCs/>
          <w:sz w:val="22"/>
          <w:szCs w:val="21"/>
        </w:rPr>
        <w:t>able 2.</w:t>
      </w:r>
      <w:r w:rsidRPr="00955F5C">
        <w:rPr>
          <w:rFonts w:ascii="Times New Roman" w:eastAsia="游明朝" w:hAnsi="Times New Roman" w:cs="Times New Roman"/>
          <w:sz w:val="22"/>
          <w:szCs w:val="21"/>
        </w:rPr>
        <w:t xml:space="preserve"> Anatomical locations and coordinates of brain regions showing significant activations in the high-</w:t>
      </w:r>
      <w:ins w:id="7" w:author="Toru Maekawa" w:date="2024-02-08T10:04:00Z">
        <w:r w:rsidR="00A15EC8">
          <w:rPr>
            <w:rFonts w:ascii="Times New Roman" w:eastAsia="游明朝" w:hAnsi="Times New Roman" w:cs="Times New Roman"/>
            <w:sz w:val="22"/>
            <w:szCs w:val="21"/>
          </w:rPr>
          <w:t>valence</w:t>
        </w:r>
      </w:ins>
      <w:del w:id="8" w:author="Toru Maekawa" w:date="2024-02-08T10:04:00Z">
        <w:r w:rsidRPr="00955F5C" w:rsidDel="00A15EC8">
          <w:rPr>
            <w:rFonts w:ascii="Times New Roman" w:eastAsia="游明朝" w:hAnsi="Times New Roman" w:cs="Times New Roman"/>
            <w:sz w:val="22"/>
            <w:szCs w:val="21"/>
          </w:rPr>
          <w:delText>touching</w:delText>
        </w:r>
      </w:del>
      <w:r w:rsidRPr="00955F5C">
        <w:rPr>
          <w:rFonts w:ascii="Times New Roman" w:eastAsia="游明朝" w:hAnsi="Times New Roman" w:cs="Times New Roman"/>
          <w:sz w:val="22"/>
          <w:szCs w:val="21"/>
        </w:rPr>
        <w:t xml:space="preserve"> trials</w:t>
      </w:r>
      <w:r w:rsidR="007E2624">
        <w:rPr>
          <w:rFonts w:ascii="Times New Roman" w:eastAsia="游明朝" w:hAnsi="Times New Roman" w:cs="Times New Roman"/>
          <w:sz w:val="22"/>
          <w:szCs w:val="21"/>
        </w:rPr>
        <w:t>.</w:t>
      </w:r>
    </w:p>
    <w:tbl>
      <w:tblPr>
        <w:tblW w:w="9636" w:type="dxa"/>
        <w:tblCellMar>
          <w:top w:w="15" w:type="dxa"/>
          <w:left w:w="99" w:type="dxa"/>
          <w:right w:w="99" w:type="dxa"/>
        </w:tblCellMar>
        <w:tblLook w:val="04A0" w:firstRow="1" w:lastRow="0" w:firstColumn="1" w:lastColumn="0" w:noHBand="0" w:noVBand="1"/>
      </w:tblPr>
      <w:tblGrid>
        <w:gridCol w:w="3040"/>
        <w:gridCol w:w="2106"/>
        <w:gridCol w:w="950"/>
        <w:gridCol w:w="487"/>
        <w:gridCol w:w="487"/>
        <w:gridCol w:w="378"/>
        <w:gridCol w:w="947"/>
        <w:gridCol w:w="378"/>
        <w:gridCol w:w="485"/>
        <w:gridCol w:w="378"/>
      </w:tblGrid>
      <w:tr w:rsidR="001F578B" w14:paraId="494E9A76" w14:textId="77777777" w:rsidTr="00044908">
        <w:trPr>
          <w:trHeight w:val="370"/>
        </w:trPr>
        <w:tc>
          <w:tcPr>
            <w:tcW w:w="3040" w:type="dxa"/>
            <w:tcBorders>
              <w:top w:val="single" w:sz="12" w:space="0" w:color="auto"/>
              <w:left w:val="nil"/>
              <w:bottom w:val="nil"/>
              <w:right w:val="nil"/>
            </w:tcBorders>
            <w:shd w:val="clear" w:color="auto" w:fill="auto"/>
            <w:noWrap/>
            <w:vAlign w:val="bottom"/>
            <w:hideMark/>
          </w:tcPr>
          <w:p w14:paraId="0A620D64" w14:textId="77777777" w:rsidR="0060313C" w:rsidRPr="0060313C" w:rsidRDefault="006D2CF2" w:rsidP="000038BB">
            <w:pPr>
              <w:widowControl/>
              <w:spacing w:line="480" w:lineRule="auto"/>
              <w:ind w:firstLine="0"/>
              <w:jc w:val="center"/>
              <w:rPr>
                <w:rFonts w:ascii="Times New Roman" w:eastAsia="游ゴシック" w:hAnsi="Times New Roman" w:cs="Times New Roman"/>
                <w:color w:val="000000"/>
                <w:kern w:val="0"/>
                <w:sz w:val="18"/>
                <w:szCs w:val="18"/>
                <w:lang w:val="en-US"/>
              </w:rPr>
            </w:pPr>
            <w:r w:rsidRPr="0060313C">
              <w:rPr>
                <w:rFonts w:ascii="Times New Roman" w:eastAsia="游ゴシック" w:hAnsi="Times New Roman" w:cs="Times New Roman"/>
                <w:color w:val="000000"/>
                <w:kern w:val="0"/>
                <w:sz w:val="18"/>
                <w:szCs w:val="18"/>
                <w:lang w:val="en-US"/>
              </w:rPr>
              <w:t xml:space="preserve">　</w:t>
            </w:r>
          </w:p>
        </w:tc>
        <w:tc>
          <w:tcPr>
            <w:tcW w:w="2106" w:type="dxa"/>
            <w:tcBorders>
              <w:top w:val="single" w:sz="12" w:space="0" w:color="auto"/>
              <w:left w:val="nil"/>
              <w:bottom w:val="nil"/>
              <w:right w:val="nil"/>
            </w:tcBorders>
            <w:shd w:val="clear" w:color="auto" w:fill="auto"/>
            <w:vAlign w:val="center"/>
            <w:hideMark/>
          </w:tcPr>
          <w:p w14:paraId="6EA869DA" w14:textId="77777777" w:rsidR="0060313C" w:rsidRPr="0060313C" w:rsidRDefault="006D2CF2" w:rsidP="000038BB">
            <w:pPr>
              <w:widowControl/>
              <w:spacing w:line="480" w:lineRule="auto"/>
              <w:ind w:firstLine="0"/>
              <w:jc w:val="center"/>
              <w:rPr>
                <w:rFonts w:ascii="Times New Roman" w:eastAsia="游ゴシック" w:hAnsi="Times New Roman" w:cs="Times New Roman"/>
                <w:color w:val="000000"/>
                <w:kern w:val="0"/>
                <w:sz w:val="18"/>
                <w:szCs w:val="18"/>
                <w:lang w:val="en-US"/>
              </w:rPr>
            </w:pPr>
            <w:r w:rsidRPr="0060313C">
              <w:rPr>
                <w:rFonts w:ascii="Times New Roman" w:eastAsia="游ゴシック" w:hAnsi="Times New Roman" w:cs="Times New Roman"/>
                <w:color w:val="000000"/>
                <w:kern w:val="0"/>
                <w:sz w:val="18"/>
                <w:szCs w:val="18"/>
                <w:lang w:val="en-US"/>
              </w:rPr>
              <w:t xml:space="preserve">　</w:t>
            </w:r>
          </w:p>
        </w:tc>
        <w:tc>
          <w:tcPr>
            <w:tcW w:w="2302" w:type="dxa"/>
            <w:gridSpan w:val="4"/>
            <w:tcBorders>
              <w:top w:val="single" w:sz="12" w:space="0" w:color="auto"/>
              <w:left w:val="nil"/>
              <w:bottom w:val="single" w:sz="4" w:space="0" w:color="auto"/>
              <w:right w:val="nil"/>
            </w:tcBorders>
            <w:shd w:val="clear" w:color="auto" w:fill="auto"/>
            <w:noWrap/>
            <w:vAlign w:val="center"/>
            <w:hideMark/>
          </w:tcPr>
          <w:p w14:paraId="4DF1B6B2" w14:textId="77777777" w:rsidR="0060313C" w:rsidRPr="0060313C" w:rsidRDefault="006D2CF2" w:rsidP="000038BB">
            <w:pPr>
              <w:widowControl/>
              <w:spacing w:line="480" w:lineRule="auto"/>
              <w:ind w:firstLine="0"/>
              <w:jc w:val="center"/>
              <w:rPr>
                <w:rFonts w:ascii="Times New Roman" w:eastAsia="游ゴシック" w:hAnsi="Times New Roman" w:cs="Times New Roman"/>
                <w:color w:val="000000"/>
                <w:kern w:val="0"/>
                <w:sz w:val="18"/>
                <w:szCs w:val="18"/>
                <w:lang w:val="en-US"/>
              </w:rPr>
            </w:pPr>
            <w:r w:rsidRPr="0060313C">
              <w:rPr>
                <w:rFonts w:ascii="Times New Roman" w:eastAsia="游ゴシック" w:hAnsi="Times New Roman" w:cs="Times New Roman"/>
                <w:color w:val="000000"/>
                <w:kern w:val="0"/>
                <w:sz w:val="18"/>
                <w:szCs w:val="18"/>
                <w:lang w:val="en-US"/>
              </w:rPr>
              <w:t>Left hemisphere</w:t>
            </w:r>
          </w:p>
        </w:tc>
        <w:tc>
          <w:tcPr>
            <w:tcW w:w="2188" w:type="dxa"/>
            <w:gridSpan w:val="4"/>
            <w:tcBorders>
              <w:top w:val="single" w:sz="12" w:space="0" w:color="auto"/>
              <w:left w:val="nil"/>
              <w:bottom w:val="single" w:sz="4" w:space="0" w:color="auto"/>
              <w:right w:val="nil"/>
            </w:tcBorders>
            <w:shd w:val="clear" w:color="auto" w:fill="auto"/>
            <w:noWrap/>
            <w:vAlign w:val="center"/>
            <w:hideMark/>
          </w:tcPr>
          <w:p w14:paraId="4CFAB716" w14:textId="77777777" w:rsidR="0060313C" w:rsidRPr="0060313C" w:rsidRDefault="006D2CF2" w:rsidP="000038BB">
            <w:pPr>
              <w:widowControl/>
              <w:spacing w:line="480" w:lineRule="auto"/>
              <w:ind w:firstLine="0"/>
              <w:jc w:val="center"/>
              <w:rPr>
                <w:rFonts w:ascii="Times New Roman" w:eastAsia="游ゴシック" w:hAnsi="Times New Roman" w:cs="Times New Roman"/>
                <w:color w:val="000000"/>
                <w:kern w:val="0"/>
                <w:sz w:val="18"/>
                <w:szCs w:val="18"/>
                <w:lang w:val="en-US"/>
              </w:rPr>
            </w:pPr>
            <w:r w:rsidRPr="0060313C">
              <w:rPr>
                <w:rFonts w:ascii="Times New Roman" w:eastAsia="游ゴシック" w:hAnsi="Times New Roman" w:cs="Times New Roman"/>
                <w:color w:val="000000"/>
                <w:kern w:val="0"/>
                <w:sz w:val="18"/>
                <w:szCs w:val="18"/>
                <w:lang w:val="en-US"/>
              </w:rPr>
              <w:t>Right hemisphere</w:t>
            </w:r>
          </w:p>
        </w:tc>
      </w:tr>
      <w:tr w:rsidR="001F578B" w14:paraId="2B52FE2B" w14:textId="77777777" w:rsidTr="00044908">
        <w:trPr>
          <w:trHeight w:val="360"/>
        </w:trPr>
        <w:tc>
          <w:tcPr>
            <w:tcW w:w="3040" w:type="dxa"/>
            <w:tcBorders>
              <w:top w:val="nil"/>
              <w:left w:val="nil"/>
              <w:bottom w:val="single" w:sz="4" w:space="0" w:color="auto"/>
              <w:right w:val="nil"/>
            </w:tcBorders>
            <w:shd w:val="clear" w:color="auto" w:fill="auto"/>
            <w:noWrap/>
            <w:vAlign w:val="bottom"/>
            <w:hideMark/>
          </w:tcPr>
          <w:p w14:paraId="6788880B" w14:textId="77777777" w:rsidR="0060313C" w:rsidRPr="0060313C" w:rsidRDefault="006D2CF2" w:rsidP="000038BB">
            <w:pPr>
              <w:widowControl/>
              <w:spacing w:line="480" w:lineRule="auto"/>
              <w:ind w:firstLine="0"/>
              <w:jc w:val="center"/>
              <w:rPr>
                <w:rFonts w:ascii="Times New Roman" w:eastAsia="游ゴシック" w:hAnsi="Times New Roman" w:cs="Times New Roman"/>
                <w:color w:val="000000"/>
                <w:kern w:val="0"/>
                <w:sz w:val="18"/>
                <w:szCs w:val="18"/>
                <w:lang w:val="en-US"/>
              </w:rPr>
            </w:pPr>
            <w:r w:rsidRPr="0060313C">
              <w:rPr>
                <w:rFonts w:ascii="Times New Roman" w:eastAsia="游ゴシック" w:hAnsi="Times New Roman" w:cs="Times New Roman"/>
                <w:color w:val="000000"/>
                <w:kern w:val="0"/>
                <w:sz w:val="18"/>
                <w:szCs w:val="18"/>
                <w:lang w:val="en-US"/>
              </w:rPr>
              <w:lastRenderedPageBreak/>
              <w:t>Cluster</w:t>
            </w:r>
          </w:p>
        </w:tc>
        <w:tc>
          <w:tcPr>
            <w:tcW w:w="2106" w:type="dxa"/>
            <w:tcBorders>
              <w:top w:val="nil"/>
              <w:left w:val="nil"/>
              <w:bottom w:val="single" w:sz="4" w:space="0" w:color="auto"/>
              <w:right w:val="nil"/>
            </w:tcBorders>
            <w:shd w:val="clear" w:color="auto" w:fill="auto"/>
            <w:vAlign w:val="center"/>
            <w:hideMark/>
          </w:tcPr>
          <w:p w14:paraId="7BD7EC67" w14:textId="77777777" w:rsidR="0060313C" w:rsidRPr="0060313C" w:rsidRDefault="006D2CF2" w:rsidP="000038BB">
            <w:pPr>
              <w:widowControl/>
              <w:spacing w:line="480" w:lineRule="auto"/>
              <w:ind w:firstLine="0"/>
              <w:jc w:val="center"/>
              <w:rPr>
                <w:rFonts w:ascii="Times New Roman" w:eastAsia="游ゴシック" w:hAnsi="Times New Roman" w:cs="Times New Roman"/>
                <w:color w:val="000000"/>
                <w:kern w:val="0"/>
                <w:sz w:val="18"/>
                <w:szCs w:val="18"/>
                <w:lang w:val="en-US"/>
              </w:rPr>
            </w:pPr>
            <w:r w:rsidRPr="0060313C">
              <w:rPr>
                <w:rFonts w:ascii="Times New Roman" w:eastAsia="游ゴシック" w:hAnsi="Times New Roman" w:cs="Times New Roman"/>
                <w:color w:val="000000"/>
                <w:kern w:val="0"/>
                <w:sz w:val="18"/>
                <w:szCs w:val="18"/>
                <w:lang w:val="en-US"/>
              </w:rPr>
              <w:t>Region</w:t>
            </w:r>
          </w:p>
        </w:tc>
        <w:tc>
          <w:tcPr>
            <w:tcW w:w="950" w:type="dxa"/>
            <w:tcBorders>
              <w:top w:val="nil"/>
              <w:left w:val="nil"/>
              <w:bottom w:val="single" w:sz="4" w:space="0" w:color="auto"/>
              <w:right w:val="nil"/>
            </w:tcBorders>
            <w:shd w:val="clear" w:color="auto" w:fill="auto"/>
            <w:noWrap/>
            <w:vAlign w:val="center"/>
            <w:hideMark/>
          </w:tcPr>
          <w:p w14:paraId="25952687" w14:textId="77777777" w:rsidR="0060313C" w:rsidRPr="0060313C" w:rsidRDefault="006D2CF2" w:rsidP="000038BB">
            <w:pPr>
              <w:widowControl/>
              <w:spacing w:line="480" w:lineRule="auto"/>
              <w:ind w:firstLine="0"/>
              <w:jc w:val="center"/>
              <w:rPr>
                <w:rFonts w:ascii="Times New Roman" w:eastAsia="游ゴシック" w:hAnsi="Times New Roman" w:cs="Times New Roman"/>
                <w:color w:val="000000"/>
                <w:kern w:val="0"/>
                <w:sz w:val="18"/>
                <w:szCs w:val="18"/>
                <w:lang w:val="en-US"/>
              </w:rPr>
            </w:pPr>
            <w:r w:rsidRPr="0060313C">
              <w:rPr>
                <w:rFonts w:ascii="Times New Roman" w:eastAsia="游ゴシック" w:hAnsi="Times New Roman" w:cs="Times New Roman"/>
                <w:color w:val="000000"/>
                <w:kern w:val="0"/>
                <w:sz w:val="18"/>
                <w:szCs w:val="18"/>
                <w:lang w:val="en-US"/>
              </w:rPr>
              <w:t>t-score</w:t>
            </w:r>
          </w:p>
        </w:tc>
        <w:tc>
          <w:tcPr>
            <w:tcW w:w="487" w:type="dxa"/>
            <w:tcBorders>
              <w:top w:val="nil"/>
              <w:left w:val="nil"/>
              <w:bottom w:val="single" w:sz="4" w:space="0" w:color="auto"/>
              <w:right w:val="nil"/>
            </w:tcBorders>
            <w:shd w:val="clear" w:color="auto" w:fill="auto"/>
            <w:noWrap/>
            <w:vAlign w:val="center"/>
            <w:hideMark/>
          </w:tcPr>
          <w:p w14:paraId="65F3CD4D" w14:textId="77777777" w:rsidR="0060313C" w:rsidRPr="0060313C" w:rsidRDefault="006D2CF2" w:rsidP="000038BB">
            <w:pPr>
              <w:widowControl/>
              <w:spacing w:line="480" w:lineRule="auto"/>
              <w:ind w:firstLine="0"/>
              <w:jc w:val="center"/>
              <w:rPr>
                <w:rFonts w:ascii="Times New Roman" w:eastAsia="游ゴシック" w:hAnsi="Times New Roman" w:cs="Times New Roman"/>
                <w:color w:val="000000"/>
                <w:kern w:val="0"/>
                <w:sz w:val="18"/>
                <w:szCs w:val="18"/>
                <w:lang w:val="en-US"/>
              </w:rPr>
            </w:pPr>
            <w:r w:rsidRPr="0060313C">
              <w:rPr>
                <w:rFonts w:ascii="Times New Roman" w:eastAsia="游ゴシック" w:hAnsi="Times New Roman" w:cs="Times New Roman"/>
                <w:color w:val="000000"/>
                <w:kern w:val="0"/>
                <w:sz w:val="18"/>
                <w:szCs w:val="18"/>
                <w:lang w:val="en-US"/>
              </w:rPr>
              <w:t>x</w:t>
            </w:r>
          </w:p>
        </w:tc>
        <w:tc>
          <w:tcPr>
            <w:tcW w:w="487" w:type="dxa"/>
            <w:tcBorders>
              <w:top w:val="nil"/>
              <w:left w:val="nil"/>
              <w:bottom w:val="single" w:sz="4" w:space="0" w:color="auto"/>
              <w:right w:val="nil"/>
            </w:tcBorders>
            <w:shd w:val="clear" w:color="auto" w:fill="auto"/>
            <w:noWrap/>
            <w:vAlign w:val="center"/>
            <w:hideMark/>
          </w:tcPr>
          <w:p w14:paraId="5517EF05" w14:textId="77777777" w:rsidR="0060313C" w:rsidRPr="0060313C" w:rsidRDefault="006D2CF2" w:rsidP="000038BB">
            <w:pPr>
              <w:widowControl/>
              <w:spacing w:line="480" w:lineRule="auto"/>
              <w:ind w:firstLine="0"/>
              <w:jc w:val="center"/>
              <w:rPr>
                <w:rFonts w:ascii="Times New Roman" w:eastAsia="游ゴシック" w:hAnsi="Times New Roman" w:cs="Times New Roman"/>
                <w:color w:val="000000"/>
                <w:kern w:val="0"/>
                <w:sz w:val="18"/>
                <w:szCs w:val="18"/>
                <w:lang w:val="en-US"/>
              </w:rPr>
            </w:pPr>
            <w:r w:rsidRPr="0060313C">
              <w:rPr>
                <w:rFonts w:ascii="Times New Roman" w:eastAsia="游ゴシック" w:hAnsi="Times New Roman" w:cs="Times New Roman"/>
                <w:color w:val="000000"/>
                <w:kern w:val="0"/>
                <w:sz w:val="18"/>
                <w:szCs w:val="18"/>
                <w:lang w:val="en-US"/>
              </w:rPr>
              <w:t>y</w:t>
            </w:r>
          </w:p>
        </w:tc>
        <w:tc>
          <w:tcPr>
            <w:tcW w:w="378" w:type="dxa"/>
            <w:tcBorders>
              <w:top w:val="nil"/>
              <w:left w:val="nil"/>
              <w:bottom w:val="single" w:sz="4" w:space="0" w:color="auto"/>
              <w:right w:val="nil"/>
            </w:tcBorders>
            <w:shd w:val="clear" w:color="auto" w:fill="auto"/>
            <w:noWrap/>
            <w:vAlign w:val="center"/>
            <w:hideMark/>
          </w:tcPr>
          <w:p w14:paraId="123969D0" w14:textId="77777777" w:rsidR="0060313C" w:rsidRPr="0060313C" w:rsidRDefault="006D2CF2" w:rsidP="000038BB">
            <w:pPr>
              <w:widowControl/>
              <w:spacing w:line="480" w:lineRule="auto"/>
              <w:ind w:firstLine="0"/>
              <w:jc w:val="center"/>
              <w:rPr>
                <w:rFonts w:ascii="Times New Roman" w:eastAsia="游ゴシック" w:hAnsi="Times New Roman" w:cs="Times New Roman"/>
                <w:color w:val="000000"/>
                <w:kern w:val="0"/>
                <w:sz w:val="18"/>
                <w:szCs w:val="18"/>
                <w:lang w:val="en-US"/>
              </w:rPr>
            </w:pPr>
            <w:r w:rsidRPr="0060313C">
              <w:rPr>
                <w:rFonts w:ascii="Times New Roman" w:eastAsia="游ゴシック" w:hAnsi="Times New Roman" w:cs="Times New Roman"/>
                <w:color w:val="000000"/>
                <w:kern w:val="0"/>
                <w:sz w:val="18"/>
                <w:szCs w:val="18"/>
                <w:lang w:val="en-US"/>
              </w:rPr>
              <w:t>z</w:t>
            </w:r>
          </w:p>
        </w:tc>
        <w:tc>
          <w:tcPr>
            <w:tcW w:w="947" w:type="dxa"/>
            <w:tcBorders>
              <w:top w:val="nil"/>
              <w:left w:val="nil"/>
              <w:bottom w:val="single" w:sz="4" w:space="0" w:color="auto"/>
              <w:right w:val="nil"/>
            </w:tcBorders>
            <w:shd w:val="clear" w:color="auto" w:fill="auto"/>
            <w:noWrap/>
            <w:vAlign w:val="center"/>
            <w:hideMark/>
          </w:tcPr>
          <w:p w14:paraId="3F9CFF9E" w14:textId="77777777" w:rsidR="0060313C" w:rsidRPr="0060313C" w:rsidRDefault="006D2CF2" w:rsidP="000038BB">
            <w:pPr>
              <w:widowControl/>
              <w:spacing w:line="480" w:lineRule="auto"/>
              <w:ind w:firstLine="0"/>
              <w:jc w:val="center"/>
              <w:rPr>
                <w:rFonts w:ascii="Times New Roman" w:eastAsia="游ゴシック" w:hAnsi="Times New Roman" w:cs="Times New Roman"/>
                <w:color w:val="000000"/>
                <w:kern w:val="0"/>
                <w:sz w:val="18"/>
                <w:szCs w:val="18"/>
                <w:lang w:val="en-US"/>
              </w:rPr>
            </w:pPr>
            <w:r w:rsidRPr="0060313C">
              <w:rPr>
                <w:rFonts w:ascii="Times New Roman" w:eastAsia="游ゴシック" w:hAnsi="Times New Roman" w:cs="Times New Roman"/>
                <w:color w:val="000000"/>
                <w:kern w:val="0"/>
                <w:sz w:val="18"/>
                <w:szCs w:val="18"/>
                <w:lang w:val="en-US"/>
              </w:rPr>
              <w:t>t-score</w:t>
            </w:r>
          </w:p>
        </w:tc>
        <w:tc>
          <w:tcPr>
            <w:tcW w:w="378" w:type="dxa"/>
            <w:tcBorders>
              <w:top w:val="nil"/>
              <w:left w:val="nil"/>
              <w:bottom w:val="single" w:sz="4" w:space="0" w:color="auto"/>
              <w:right w:val="nil"/>
            </w:tcBorders>
            <w:shd w:val="clear" w:color="auto" w:fill="auto"/>
            <w:noWrap/>
            <w:vAlign w:val="center"/>
            <w:hideMark/>
          </w:tcPr>
          <w:p w14:paraId="05072CF0" w14:textId="77777777" w:rsidR="0060313C" w:rsidRPr="0060313C" w:rsidRDefault="006D2CF2" w:rsidP="000038BB">
            <w:pPr>
              <w:widowControl/>
              <w:spacing w:line="480" w:lineRule="auto"/>
              <w:ind w:firstLine="0"/>
              <w:jc w:val="center"/>
              <w:rPr>
                <w:rFonts w:ascii="Times New Roman" w:eastAsia="游ゴシック" w:hAnsi="Times New Roman" w:cs="Times New Roman"/>
                <w:color w:val="000000"/>
                <w:kern w:val="0"/>
                <w:sz w:val="18"/>
                <w:szCs w:val="18"/>
                <w:lang w:val="en-US"/>
              </w:rPr>
            </w:pPr>
            <w:r w:rsidRPr="0060313C">
              <w:rPr>
                <w:rFonts w:ascii="Times New Roman" w:eastAsia="游ゴシック" w:hAnsi="Times New Roman" w:cs="Times New Roman"/>
                <w:color w:val="000000"/>
                <w:kern w:val="0"/>
                <w:sz w:val="18"/>
                <w:szCs w:val="18"/>
                <w:lang w:val="en-US"/>
              </w:rPr>
              <w:t>x</w:t>
            </w:r>
          </w:p>
        </w:tc>
        <w:tc>
          <w:tcPr>
            <w:tcW w:w="485" w:type="dxa"/>
            <w:tcBorders>
              <w:top w:val="nil"/>
              <w:left w:val="nil"/>
              <w:bottom w:val="single" w:sz="4" w:space="0" w:color="auto"/>
              <w:right w:val="nil"/>
            </w:tcBorders>
            <w:shd w:val="clear" w:color="auto" w:fill="auto"/>
            <w:noWrap/>
            <w:vAlign w:val="center"/>
            <w:hideMark/>
          </w:tcPr>
          <w:p w14:paraId="7F53B32C" w14:textId="77777777" w:rsidR="0060313C" w:rsidRPr="0060313C" w:rsidRDefault="006D2CF2" w:rsidP="000038BB">
            <w:pPr>
              <w:widowControl/>
              <w:spacing w:line="480" w:lineRule="auto"/>
              <w:ind w:firstLine="0"/>
              <w:jc w:val="center"/>
              <w:rPr>
                <w:rFonts w:ascii="Times New Roman" w:eastAsia="游ゴシック" w:hAnsi="Times New Roman" w:cs="Times New Roman"/>
                <w:color w:val="000000"/>
                <w:kern w:val="0"/>
                <w:sz w:val="18"/>
                <w:szCs w:val="18"/>
                <w:lang w:val="en-US"/>
              </w:rPr>
            </w:pPr>
            <w:r w:rsidRPr="0060313C">
              <w:rPr>
                <w:rFonts w:ascii="Times New Roman" w:eastAsia="游ゴシック" w:hAnsi="Times New Roman" w:cs="Times New Roman"/>
                <w:color w:val="000000"/>
                <w:kern w:val="0"/>
                <w:sz w:val="18"/>
                <w:szCs w:val="18"/>
                <w:lang w:val="en-US"/>
              </w:rPr>
              <w:t>y</w:t>
            </w:r>
          </w:p>
        </w:tc>
        <w:tc>
          <w:tcPr>
            <w:tcW w:w="378" w:type="dxa"/>
            <w:tcBorders>
              <w:top w:val="nil"/>
              <w:left w:val="nil"/>
              <w:bottom w:val="single" w:sz="4" w:space="0" w:color="auto"/>
              <w:right w:val="nil"/>
            </w:tcBorders>
            <w:shd w:val="clear" w:color="auto" w:fill="auto"/>
            <w:noWrap/>
            <w:vAlign w:val="center"/>
            <w:hideMark/>
          </w:tcPr>
          <w:p w14:paraId="490DA3D5" w14:textId="77777777" w:rsidR="0060313C" w:rsidRPr="0060313C" w:rsidRDefault="006D2CF2" w:rsidP="000038BB">
            <w:pPr>
              <w:widowControl/>
              <w:spacing w:line="480" w:lineRule="auto"/>
              <w:ind w:firstLine="0"/>
              <w:jc w:val="center"/>
              <w:rPr>
                <w:rFonts w:ascii="Times New Roman" w:eastAsia="游ゴシック" w:hAnsi="Times New Roman" w:cs="Times New Roman"/>
                <w:color w:val="000000"/>
                <w:kern w:val="0"/>
                <w:sz w:val="18"/>
                <w:szCs w:val="18"/>
                <w:lang w:val="en-US"/>
              </w:rPr>
            </w:pPr>
            <w:r w:rsidRPr="0060313C">
              <w:rPr>
                <w:rFonts w:ascii="Times New Roman" w:eastAsia="游ゴシック" w:hAnsi="Times New Roman" w:cs="Times New Roman"/>
                <w:color w:val="000000"/>
                <w:kern w:val="0"/>
                <w:sz w:val="18"/>
                <w:szCs w:val="18"/>
                <w:lang w:val="en-US"/>
              </w:rPr>
              <w:t>z</w:t>
            </w:r>
          </w:p>
        </w:tc>
      </w:tr>
      <w:tr w:rsidR="001F578B" w14:paraId="62CBD943" w14:textId="77777777" w:rsidTr="00044908">
        <w:trPr>
          <w:trHeight w:val="620"/>
        </w:trPr>
        <w:tc>
          <w:tcPr>
            <w:tcW w:w="3040" w:type="dxa"/>
            <w:tcBorders>
              <w:top w:val="nil"/>
              <w:left w:val="nil"/>
              <w:bottom w:val="nil"/>
              <w:right w:val="nil"/>
            </w:tcBorders>
            <w:shd w:val="clear" w:color="auto" w:fill="auto"/>
            <w:noWrap/>
            <w:vAlign w:val="bottom"/>
            <w:hideMark/>
          </w:tcPr>
          <w:p w14:paraId="29ED7EA8" w14:textId="77777777" w:rsidR="0060313C" w:rsidRPr="0060313C" w:rsidRDefault="006D2CF2" w:rsidP="000038BB">
            <w:pPr>
              <w:widowControl/>
              <w:spacing w:line="480" w:lineRule="auto"/>
              <w:ind w:firstLine="0"/>
              <w:jc w:val="center"/>
              <w:rPr>
                <w:rFonts w:ascii="Times New Roman" w:eastAsia="游ゴシック" w:hAnsi="Times New Roman" w:cs="Times New Roman"/>
                <w:b/>
                <w:bCs/>
                <w:color w:val="000000"/>
                <w:kern w:val="0"/>
                <w:sz w:val="18"/>
                <w:szCs w:val="18"/>
                <w:lang w:val="en-US"/>
              </w:rPr>
            </w:pPr>
            <w:r w:rsidRPr="0060313C">
              <w:rPr>
                <w:rFonts w:ascii="Times New Roman" w:eastAsia="游ゴシック" w:hAnsi="Times New Roman" w:cs="Times New Roman"/>
                <w:b/>
                <w:bCs/>
                <w:color w:val="000000"/>
                <w:kern w:val="0"/>
                <w:sz w:val="18"/>
                <w:szCs w:val="18"/>
                <w:lang w:val="en-US"/>
              </w:rPr>
              <w:t>Auditory cortex</w:t>
            </w:r>
          </w:p>
        </w:tc>
        <w:tc>
          <w:tcPr>
            <w:tcW w:w="2106" w:type="dxa"/>
            <w:tcBorders>
              <w:top w:val="nil"/>
              <w:left w:val="nil"/>
              <w:bottom w:val="nil"/>
              <w:right w:val="nil"/>
            </w:tcBorders>
            <w:shd w:val="clear" w:color="auto" w:fill="auto"/>
            <w:vAlign w:val="center"/>
            <w:hideMark/>
          </w:tcPr>
          <w:p w14:paraId="1720AE01" w14:textId="77777777" w:rsidR="0060313C" w:rsidRPr="0060313C" w:rsidRDefault="006D2CF2" w:rsidP="000038BB">
            <w:pPr>
              <w:widowControl/>
              <w:spacing w:line="480" w:lineRule="auto"/>
              <w:ind w:firstLine="0"/>
              <w:jc w:val="center"/>
              <w:rPr>
                <w:rFonts w:ascii="Times New Roman" w:eastAsia="游ゴシック" w:hAnsi="Times New Roman" w:cs="Times New Roman"/>
                <w:color w:val="000000"/>
                <w:kern w:val="0"/>
                <w:sz w:val="18"/>
                <w:szCs w:val="18"/>
                <w:lang w:val="en-US"/>
              </w:rPr>
            </w:pPr>
            <w:r w:rsidRPr="0060313C">
              <w:rPr>
                <w:rFonts w:ascii="Times New Roman" w:eastAsia="游ゴシック" w:hAnsi="Times New Roman" w:cs="Times New Roman"/>
                <w:color w:val="000000"/>
                <w:kern w:val="0"/>
                <w:sz w:val="18"/>
                <w:szCs w:val="18"/>
                <w:lang w:val="en-US"/>
              </w:rPr>
              <w:t>Superior temporal gyrus</w:t>
            </w:r>
          </w:p>
        </w:tc>
        <w:tc>
          <w:tcPr>
            <w:tcW w:w="950" w:type="dxa"/>
            <w:tcBorders>
              <w:top w:val="nil"/>
              <w:left w:val="nil"/>
              <w:bottom w:val="nil"/>
              <w:right w:val="nil"/>
            </w:tcBorders>
            <w:shd w:val="clear" w:color="auto" w:fill="auto"/>
            <w:noWrap/>
            <w:vAlign w:val="center"/>
            <w:hideMark/>
          </w:tcPr>
          <w:p w14:paraId="5BC00DF7" w14:textId="77777777" w:rsidR="0060313C" w:rsidRPr="0060313C" w:rsidRDefault="006D2CF2" w:rsidP="000038BB">
            <w:pPr>
              <w:widowControl/>
              <w:spacing w:line="480" w:lineRule="auto"/>
              <w:ind w:firstLine="0"/>
              <w:jc w:val="center"/>
              <w:rPr>
                <w:rFonts w:ascii="Times New Roman" w:eastAsia="游ゴシック" w:hAnsi="Times New Roman" w:cs="Times New Roman"/>
                <w:kern w:val="0"/>
                <w:sz w:val="18"/>
                <w:szCs w:val="18"/>
                <w:lang w:val="en-US"/>
              </w:rPr>
            </w:pPr>
            <w:r w:rsidRPr="0060313C">
              <w:rPr>
                <w:rFonts w:ascii="Times New Roman" w:eastAsia="游ゴシック" w:hAnsi="Times New Roman" w:cs="Times New Roman"/>
                <w:kern w:val="0"/>
                <w:sz w:val="18"/>
                <w:szCs w:val="18"/>
                <w:lang w:val="en-US"/>
              </w:rPr>
              <w:t xml:space="preserve">8.03 </w:t>
            </w:r>
          </w:p>
        </w:tc>
        <w:tc>
          <w:tcPr>
            <w:tcW w:w="487" w:type="dxa"/>
            <w:tcBorders>
              <w:top w:val="nil"/>
              <w:left w:val="nil"/>
              <w:bottom w:val="nil"/>
              <w:right w:val="nil"/>
            </w:tcBorders>
            <w:shd w:val="clear" w:color="auto" w:fill="auto"/>
            <w:noWrap/>
            <w:vAlign w:val="center"/>
            <w:hideMark/>
          </w:tcPr>
          <w:p w14:paraId="71E4A002" w14:textId="77777777" w:rsidR="0060313C" w:rsidRPr="0060313C" w:rsidRDefault="006D2CF2" w:rsidP="000038BB">
            <w:pPr>
              <w:widowControl/>
              <w:spacing w:line="480" w:lineRule="auto"/>
              <w:ind w:firstLine="0"/>
              <w:jc w:val="center"/>
              <w:rPr>
                <w:rFonts w:ascii="Times New Roman" w:eastAsia="游ゴシック" w:hAnsi="Times New Roman" w:cs="Times New Roman"/>
                <w:kern w:val="0"/>
                <w:sz w:val="18"/>
                <w:szCs w:val="18"/>
                <w:lang w:val="en-US"/>
              </w:rPr>
            </w:pPr>
            <w:r w:rsidRPr="0060313C">
              <w:rPr>
                <w:rFonts w:ascii="Times New Roman" w:eastAsia="游ゴシック" w:hAnsi="Times New Roman" w:cs="Times New Roman"/>
                <w:kern w:val="0"/>
                <w:sz w:val="18"/>
                <w:szCs w:val="18"/>
                <w:lang w:val="en-US"/>
              </w:rPr>
              <w:t>-48</w:t>
            </w:r>
          </w:p>
        </w:tc>
        <w:tc>
          <w:tcPr>
            <w:tcW w:w="487" w:type="dxa"/>
            <w:tcBorders>
              <w:top w:val="nil"/>
              <w:left w:val="nil"/>
              <w:bottom w:val="nil"/>
              <w:right w:val="nil"/>
            </w:tcBorders>
            <w:shd w:val="clear" w:color="auto" w:fill="auto"/>
            <w:noWrap/>
            <w:vAlign w:val="center"/>
            <w:hideMark/>
          </w:tcPr>
          <w:p w14:paraId="6ADB606A" w14:textId="77777777" w:rsidR="0060313C" w:rsidRPr="0060313C" w:rsidRDefault="006D2CF2" w:rsidP="000038BB">
            <w:pPr>
              <w:widowControl/>
              <w:spacing w:line="480" w:lineRule="auto"/>
              <w:ind w:firstLine="0"/>
              <w:jc w:val="center"/>
              <w:rPr>
                <w:rFonts w:ascii="Times New Roman" w:eastAsia="游ゴシック" w:hAnsi="Times New Roman" w:cs="Times New Roman"/>
                <w:kern w:val="0"/>
                <w:sz w:val="18"/>
                <w:szCs w:val="18"/>
                <w:lang w:val="en-US"/>
              </w:rPr>
            </w:pPr>
            <w:r w:rsidRPr="0060313C">
              <w:rPr>
                <w:rFonts w:ascii="Times New Roman" w:eastAsia="游ゴシック" w:hAnsi="Times New Roman" w:cs="Times New Roman"/>
                <w:kern w:val="0"/>
                <w:sz w:val="18"/>
                <w:szCs w:val="18"/>
                <w:lang w:val="en-US"/>
              </w:rPr>
              <w:t>-13</w:t>
            </w:r>
          </w:p>
        </w:tc>
        <w:tc>
          <w:tcPr>
            <w:tcW w:w="378" w:type="dxa"/>
            <w:tcBorders>
              <w:top w:val="nil"/>
              <w:left w:val="nil"/>
              <w:bottom w:val="nil"/>
              <w:right w:val="nil"/>
            </w:tcBorders>
            <w:shd w:val="clear" w:color="auto" w:fill="auto"/>
            <w:noWrap/>
            <w:vAlign w:val="center"/>
            <w:hideMark/>
          </w:tcPr>
          <w:p w14:paraId="7D0EADBA" w14:textId="77777777" w:rsidR="0060313C" w:rsidRPr="0060313C" w:rsidRDefault="006D2CF2" w:rsidP="000038BB">
            <w:pPr>
              <w:widowControl/>
              <w:spacing w:line="480" w:lineRule="auto"/>
              <w:ind w:firstLine="0"/>
              <w:jc w:val="center"/>
              <w:rPr>
                <w:rFonts w:ascii="Times New Roman" w:eastAsia="游ゴシック" w:hAnsi="Times New Roman" w:cs="Times New Roman"/>
                <w:kern w:val="0"/>
                <w:sz w:val="18"/>
                <w:szCs w:val="18"/>
                <w:lang w:val="en-US"/>
              </w:rPr>
            </w:pPr>
            <w:r w:rsidRPr="0060313C">
              <w:rPr>
                <w:rFonts w:ascii="Times New Roman" w:eastAsia="游ゴシック" w:hAnsi="Times New Roman" w:cs="Times New Roman"/>
                <w:kern w:val="0"/>
                <w:sz w:val="18"/>
                <w:szCs w:val="18"/>
                <w:lang w:val="en-US"/>
              </w:rPr>
              <w:t>2</w:t>
            </w:r>
          </w:p>
        </w:tc>
        <w:tc>
          <w:tcPr>
            <w:tcW w:w="947" w:type="dxa"/>
            <w:tcBorders>
              <w:top w:val="nil"/>
              <w:left w:val="nil"/>
              <w:bottom w:val="nil"/>
              <w:right w:val="nil"/>
            </w:tcBorders>
            <w:shd w:val="clear" w:color="auto" w:fill="auto"/>
            <w:noWrap/>
            <w:vAlign w:val="center"/>
            <w:hideMark/>
          </w:tcPr>
          <w:p w14:paraId="372BB613" w14:textId="77777777" w:rsidR="0060313C" w:rsidRPr="0060313C" w:rsidRDefault="006D2CF2" w:rsidP="000038BB">
            <w:pPr>
              <w:widowControl/>
              <w:spacing w:line="480" w:lineRule="auto"/>
              <w:ind w:firstLine="0"/>
              <w:jc w:val="center"/>
              <w:rPr>
                <w:rFonts w:ascii="Times New Roman" w:eastAsia="游ゴシック" w:hAnsi="Times New Roman" w:cs="Times New Roman"/>
                <w:kern w:val="0"/>
                <w:sz w:val="18"/>
                <w:szCs w:val="18"/>
                <w:lang w:val="en-US"/>
              </w:rPr>
            </w:pPr>
            <w:r w:rsidRPr="0060313C">
              <w:rPr>
                <w:rFonts w:ascii="Times New Roman" w:eastAsia="游ゴシック" w:hAnsi="Times New Roman" w:cs="Times New Roman"/>
                <w:kern w:val="0"/>
                <w:sz w:val="18"/>
                <w:szCs w:val="18"/>
                <w:lang w:val="en-US"/>
              </w:rPr>
              <w:t>8.78</w:t>
            </w:r>
          </w:p>
        </w:tc>
        <w:tc>
          <w:tcPr>
            <w:tcW w:w="378" w:type="dxa"/>
            <w:tcBorders>
              <w:top w:val="nil"/>
              <w:left w:val="nil"/>
              <w:bottom w:val="nil"/>
              <w:right w:val="nil"/>
            </w:tcBorders>
            <w:shd w:val="clear" w:color="auto" w:fill="auto"/>
            <w:noWrap/>
            <w:vAlign w:val="center"/>
            <w:hideMark/>
          </w:tcPr>
          <w:p w14:paraId="22F4DA56" w14:textId="77777777" w:rsidR="0060313C" w:rsidRPr="0060313C" w:rsidRDefault="006D2CF2" w:rsidP="000038BB">
            <w:pPr>
              <w:widowControl/>
              <w:spacing w:line="480" w:lineRule="auto"/>
              <w:ind w:firstLine="0"/>
              <w:jc w:val="center"/>
              <w:rPr>
                <w:rFonts w:ascii="Times New Roman" w:eastAsia="游ゴシック" w:hAnsi="Times New Roman" w:cs="Times New Roman"/>
                <w:kern w:val="0"/>
                <w:sz w:val="18"/>
                <w:szCs w:val="18"/>
                <w:lang w:val="en-US"/>
              </w:rPr>
            </w:pPr>
            <w:r w:rsidRPr="0060313C">
              <w:rPr>
                <w:rFonts w:ascii="Times New Roman" w:eastAsia="游ゴシック" w:hAnsi="Times New Roman" w:cs="Times New Roman"/>
                <w:kern w:val="0"/>
                <w:sz w:val="18"/>
                <w:szCs w:val="18"/>
                <w:lang w:val="en-US"/>
              </w:rPr>
              <w:t>51</w:t>
            </w:r>
          </w:p>
        </w:tc>
        <w:tc>
          <w:tcPr>
            <w:tcW w:w="485" w:type="dxa"/>
            <w:tcBorders>
              <w:top w:val="nil"/>
              <w:left w:val="nil"/>
              <w:bottom w:val="nil"/>
              <w:right w:val="nil"/>
            </w:tcBorders>
            <w:shd w:val="clear" w:color="auto" w:fill="auto"/>
            <w:noWrap/>
            <w:vAlign w:val="center"/>
            <w:hideMark/>
          </w:tcPr>
          <w:p w14:paraId="2668CA25" w14:textId="77777777" w:rsidR="0060313C" w:rsidRPr="0060313C" w:rsidRDefault="006D2CF2" w:rsidP="000038BB">
            <w:pPr>
              <w:widowControl/>
              <w:spacing w:line="480" w:lineRule="auto"/>
              <w:ind w:firstLine="0"/>
              <w:jc w:val="center"/>
              <w:rPr>
                <w:rFonts w:ascii="Times New Roman" w:eastAsia="游ゴシック" w:hAnsi="Times New Roman" w:cs="Times New Roman"/>
                <w:kern w:val="0"/>
                <w:sz w:val="18"/>
                <w:szCs w:val="18"/>
                <w:lang w:val="en-US"/>
              </w:rPr>
            </w:pPr>
            <w:r w:rsidRPr="0060313C">
              <w:rPr>
                <w:rFonts w:ascii="Times New Roman" w:eastAsia="游ゴシック" w:hAnsi="Times New Roman" w:cs="Times New Roman"/>
                <w:kern w:val="0"/>
                <w:sz w:val="18"/>
                <w:szCs w:val="18"/>
                <w:lang w:val="en-US"/>
              </w:rPr>
              <w:t>-13</w:t>
            </w:r>
          </w:p>
        </w:tc>
        <w:tc>
          <w:tcPr>
            <w:tcW w:w="378" w:type="dxa"/>
            <w:tcBorders>
              <w:top w:val="nil"/>
              <w:left w:val="nil"/>
              <w:bottom w:val="nil"/>
              <w:right w:val="nil"/>
            </w:tcBorders>
            <w:shd w:val="clear" w:color="auto" w:fill="auto"/>
            <w:noWrap/>
            <w:vAlign w:val="center"/>
            <w:hideMark/>
          </w:tcPr>
          <w:p w14:paraId="1D1FAA10" w14:textId="77777777" w:rsidR="0060313C" w:rsidRPr="0060313C" w:rsidRDefault="006D2CF2" w:rsidP="000038BB">
            <w:pPr>
              <w:widowControl/>
              <w:spacing w:line="480" w:lineRule="auto"/>
              <w:ind w:firstLine="0"/>
              <w:jc w:val="center"/>
              <w:rPr>
                <w:rFonts w:ascii="Times New Roman" w:eastAsia="游ゴシック" w:hAnsi="Times New Roman" w:cs="Times New Roman"/>
                <w:kern w:val="0"/>
                <w:sz w:val="18"/>
                <w:szCs w:val="18"/>
                <w:lang w:val="en-US"/>
              </w:rPr>
            </w:pPr>
            <w:r w:rsidRPr="0060313C">
              <w:rPr>
                <w:rFonts w:ascii="Times New Roman" w:eastAsia="游ゴシック" w:hAnsi="Times New Roman" w:cs="Times New Roman"/>
                <w:kern w:val="0"/>
                <w:sz w:val="18"/>
                <w:szCs w:val="18"/>
                <w:lang w:val="en-US"/>
              </w:rPr>
              <w:t>2</w:t>
            </w:r>
          </w:p>
        </w:tc>
      </w:tr>
      <w:tr w:rsidR="001F578B" w14:paraId="6F1D5F36" w14:textId="77777777" w:rsidTr="00044908">
        <w:trPr>
          <w:trHeight w:val="360"/>
        </w:trPr>
        <w:tc>
          <w:tcPr>
            <w:tcW w:w="3040" w:type="dxa"/>
            <w:tcBorders>
              <w:top w:val="nil"/>
              <w:left w:val="nil"/>
              <w:bottom w:val="nil"/>
              <w:right w:val="nil"/>
            </w:tcBorders>
            <w:shd w:val="clear" w:color="auto" w:fill="auto"/>
            <w:noWrap/>
            <w:vAlign w:val="bottom"/>
            <w:hideMark/>
          </w:tcPr>
          <w:p w14:paraId="0EF3B468" w14:textId="77777777" w:rsidR="0060313C" w:rsidRPr="0060313C" w:rsidRDefault="006D2CF2" w:rsidP="000038BB">
            <w:pPr>
              <w:widowControl/>
              <w:spacing w:line="480" w:lineRule="auto"/>
              <w:ind w:firstLine="0"/>
              <w:jc w:val="center"/>
              <w:rPr>
                <w:rFonts w:ascii="Times New Roman" w:eastAsia="游ゴシック" w:hAnsi="Times New Roman" w:cs="Times New Roman"/>
                <w:b/>
                <w:bCs/>
                <w:color w:val="000000"/>
                <w:kern w:val="0"/>
                <w:sz w:val="18"/>
                <w:szCs w:val="18"/>
                <w:lang w:val="en-US"/>
              </w:rPr>
            </w:pPr>
            <w:r w:rsidRPr="0060313C">
              <w:rPr>
                <w:rFonts w:ascii="Times New Roman" w:eastAsia="游ゴシック" w:hAnsi="Times New Roman" w:cs="Times New Roman"/>
                <w:b/>
                <w:bCs/>
                <w:color w:val="000000"/>
                <w:kern w:val="0"/>
                <w:sz w:val="18"/>
                <w:szCs w:val="18"/>
                <w:lang w:val="en-US"/>
              </w:rPr>
              <w:t>Primary motor cortex</w:t>
            </w:r>
          </w:p>
        </w:tc>
        <w:tc>
          <w:tcPr>
            <w:tcW w:w="2106" w:type="dxa"/>
            <w:tcBorders>
              <w:top w:val="nil"/>
              <w:left w:val="nil"/>
              <w:bottom w:val="nil"/>
              <w:right w:val="nil"/>
            </w:tcBorders>
            <w:shd w:val="clear" w:color="auto" w:fill="auto"/>
            <w:vAlign w:val="center"/>
            <w:hideMark/>
          </w:tcPr>
          <w:p w14:paraId="365CC1A3" w14:textId="77777777" w:rsidR="0060313C" w:rsidRPr="0060313C" w:rsidRDefault="006D2CF2" w:rsidP="000038BB">
            <w:pPr>
              <w:widowControl/>
              <w:spacing w:line="480" w:lineRule="auto"/>
              <w:ind w:firstLine="0"/>
              <w:jc w:val="center"/>
              <w:rPr>
                <w:rFonts w:ascii="Times New Roman" w:eastAsia="游ゴシック" w:hAnsi="Times New Roman" w:cs="Times New Roman"/>
                <w:color w:val="000000"/>
                <w:kern w:val="0"/>
                <w:sz w:val="18"/>
                <w:szCs w:val="18"/>
                <w:lang w:val="en-US"/>
              </w:rPr>
            </w:pPr>
            <w:r w:rsidRPr="0060313C">
              <w:rPr>
                <w:rFonts w:ascii="Times New Roman" w:eastAsia="游ゴシック" w:hAnsi="Times New Roman" w:cs="Times New Roman"/>
                <w:color w:val="000000"/>
                <w:kern w:val="0"/>
                <w:sz w:val="18"/>
                <w:szCs w:val="18"/>
                <w:lang w:val="en-US"/>
              </w:rPr>
              <w:t>Precentral gyrus</w:t>
            </w:r>
          </w:p>
        </w:tc>
        <w:tc>
          <w:tcPr>
            <w:tcW w:w="950" w:type="dxa"/>
            <w:tcBorders>
              <w:top w:val="nil"/>
              <w:left w:val="nil"/>
              <w:bottom w:val="nil"/>
              <w:right w:val="nil"/>
            </w:tcBorders>
            <w:shd w:val="clear" w:color="auto" w:fill="auto"/>
            <w:noWrap/>
            <w:vAlign w:val="center"/>
            <w:hideMark/>
          </w:tcPr>
          <w:p w14:paraId="1F7D6B79" w14:textId="77777777" w:rsidR="0060313C" w:rsidRPr="0060313C" w:rsidRDefault="006D2CF2" w:rsidP="000038BB">
            <w:pPr>
              <w:widowControl/>
              <w:spacing w:line="480" w:lineRule="auto"/>
              <w:ind w:firstLine="0"/>
              <w:jc w:val="center"/>
              <w:rPr>
                <w:rFonts w:ascii="Times New Roman" w:eastAsia="游ゴシック" w:hAnsi="Times New Roman" w:cs="Times New Roman"/>
                <w:kern w:val="0"/>
                <w:sz w:val="18"/>
                <w:szCs w:val="18"/>
                <w:lang w:val="en-US"/>
              </w:rPr>
            </w:pPr>
            <w:r w:rsidRPr="0060313C">
              <w:rPr>
                <w:rFonts w:ascii="Times New Roman" w:eastAsia="游ゴシック" w:hAnsi="Times New Roman" w:cs="Times New Roman"/>
                <w:kern w:val="0"/>
                <w:sz w:val="18"/>
                <w:szCs w:val="18"/>
                <w:lang w:val="en-US"/>
              </w:rPr>
              <w:t xml:space="preserve">5.14 </w:t>
            </w:r>
          </w:p>
        </w:tc>
        <w:tc>
          <w:tcPr>
            <w:tcW w:w="487" w:type="dxa"/>
            <w:tcBorders>
              <w:top w:val="nil"/>
              <w:left w:val="nil"/>
              <w:bottom w:val="nil"/>
              <w:right w:val="nil"/>
            </w:tcBorders>
            <w:shd w:val="clear" w:color="auto" w:fill="auto"/>
            <w:noWrap/>
            <w:vAlign w:val="center"/>
            <w:hideMark/>
          </w:tcPr>
          <w:p w14:paraId="2990D1F5" w14:textId="77777777" w:rsidR="0060313C" w:rsidRPr="0060313C" w:rsidRDefault="006D2CF2" w:rsidP="000038BB">
            <w:pPr>
              <w:widowControl/>
              <w:spacing w:line="480" w:lineRule="auto"/>
              <w:ind w:firstLine="0"/>
              <w:jc w:val="center"/>
              <w:rPr>
                <w:rFonts w:ascii="Times New Roman" w:eastAsia="游ゴシック" w:hAnsi="Times New Roman" w:cs="Times New Roman"/>
                <w:kern w:val="0"/>
                <w:sz w:val="18"/>
                <w:szCs w:val="18"/>
                <w:lang w:val="en-US"/>
              </w:rPr>
            </w:pPr>
            <w:r w:rsidRPr="0060313C">
              <w:rPr>
                <w:rFonts w:ascii="Times New Roman" w:eastAsia="游ゴシック" w:hAnsi="Times New Roman" w:cs="Times New Roman"/>
                <w:kern w:val="0"/>
                <w:sz w:val="18"/>
                <w:szCs w:val="18"/>
                <w:lang w:val="en-US"/>
              </w:rPr>
              <w:t>-51</w:t>
            </w:r>
          </w:p>
        </w:tc>
        <w:tc>
          <w:tcPr>
            <w:tcW w:w="487" w:type="dxa"/>
            <w:tcBorders>
              <w:top w:val="nil"/>
              <w:left w:val="nil"/>
              <w:bottom w:val="nil"/>
              <w:right w:val="nil"/>
            </w:tcBorders>
            <w:shd w:val="clear" w:color="auto" w:fill="auto"/>
            <w:noWrap/>
            <w:vAlign w:val="center"/>
            <w:hideMark/>
          </w:tcPr>
          <w:p w14:paraId="33D3650B" w14:textId="77777777" w:rsidR="0060313C" w:rsidRPr="0060313C" w:rsidRDefault="006D2CF2" w:rsidP="000038BB">
            <w:pPr>
              <w:widowControl/>
              <w:spacing w:line="480" w:lineRule="auto"/>
              <w:ind w:firstLine="0"/>
              <w:jc w:val="center"/>
              <w:rPr>
                <w:rFonts w:ascii="Times New Roman" w:eastAsia="游ゴシック" w:hAnsi="Times New Roman" w:cs="Times New Roman"/>
                <w:kern w:val="0"/>
                <w:sz w:val="18"/>
                <w:szCs w:val="18"/>
                <w:lang w:val="en-US"/>
              </w:rPr>
            </w:pPr>
            <w:r w:rsidRPr="0060313C">
              <w:rPr>
                <w:rFonts w:ascii="Times New Roman" w:eastAsia="游ゴシック" w:hAnsi="Times New Roman" w:cs="Times New Roman"/>
                <w:kern w:val="0"/>
                <w:sz w:val="18"/>
                <w:szCs w:val="18"/>
                <w:lang w:val="en-US"/>
              </w:rPr>
              <w:t>-1</w:t>
            </w:r>
          </w:p>
        </w:tc>
        <w:tc>
          <w:tcPr>
            <w:tcW w:w="378" w:type="dxa"/>
            <w:tcBorders>
              <w:top w:val="nil"/>
              <w:left w:val="nil"/>
              <w:bottom w:val="nil"/>
              <w:right w:val="nil"/>
            </w:tcBorders>
            <w:shd w:val="clear" w:color="auto" w:fill="auto"/>
            <w:noWrap/>
            <w:vAlign w:val="center"/>
            <w:hideMark/>
          </w:tcPr>
          <w:p w14:paraId="4FD823F2" w14:textId="77777777" w:rsidR="0060313C" w:rsidRPr="0060313C" w:rsidRDefault="006D2CF2" w:rsidP="000038BB">
            <w:pPr>
              <w:widowControl/>
              <w:spacing w:line="480" w:lineRule="auto"/>
              <w:ind w:firstLine="0"/>
              <w:jc w:val="center"/>
              <w:rPr>
                <w:rFonts w:ascii="Times New Roman" w:eastAsia="游ゴシック" w:hAnsi="Times New Roman" w:cs="Times New Roman"/>
                <w:kern w:val="0"/>
                <w:sz w:val="18"/>
                <w:szCs w:val="18"/>
                <w:lang w:val="en-US"/>
              </w:rPr>
            </w:pPr>
            <w:r w:rsidRPr="0060313C">
              <w:rPr>
                <w:rFonts w:ascii="Times New Roman" w:eastAsia="游ゴシック" w:hAnsi="Times New Roman" w:cs="Times New Roman"/>
                <w:kern w:val="0"/>
                <w:sz w:val="18"/>
                <w:szCs w:val="18"/>
                <w:lang w:val="en-US"/>
              </w:rPr>
              <w:t>50</w:t>
            </w:r>
          </w:p>
        </w:tc>
        <w:tc>
          <w:tcPr>
            <w:tcW w:w="947" w:type="dxa"/>
            <w:tcBorders>
              <w:top w:val="nil"/>
              <w:left w:val="nil"/>
              <w:bottom w:val="nil"/>
              <w:right w:val="nil"/>
            </w:tcBorders>
            <w:shd w:val="clear" w:color="auto" w:fill="auto"/>
            <w:noWrap/>
            <w:vAlign w:val="center"/>
            <w:hideMark/>
          </w:tcPr>
          <w:p w14:paraId="31E7E9A9" w14:textId="77777777" w:rsidR="0060313C" w:rsidRPr="0060313C" w:rsidRDefault="006D2CF2" w:rsidP="000038BB">
            <w:pPr>
              <w:widowControl/>
              <w:spacing w:line="480" w:lineRule="auto"/>
              <w:ind w:firstLine="0"/>
              <w:jc w:val="center"/>
              <w:rPr>
                <w:rFonts w:ascii="Times New Roman" w:eastAsia="游ゴシック" w:hAnsi="Times New Roman" w:cs="Times New Roman"/>
                <w:kern w:val="0"/>
                <w:sz w:val="18"/>
                <w:szCs w:val="18"/>
                <w:lang w:val="en-US"/>
              </w:rPr>
            </w:pPr>
            <w:r w:rsidRPr="0060313C">
              <w:rPr>
                <w:rFonts w:ascii="Times New Roman" w:eastAsia="游ゴシック" w:hAnsi="Times New Roman" w:cs="Times New Roman"/>
                <w:kern w:val="0"/>
                <w:sz w:val="18"/>
                <w:szCs w:val="18"/>
                <w:lang w:val="en-US"/>
              </w:rPr>
              <w:t>5.71</w:t>
            </w:r>
          </w:p>
        </w:tc>
        <w:tc>
          <w:tcPr>
            <w:tcW w:w="378" w:type="dxa"/>
            <w:tcBorders>
              <w:top w:val="nil"/>
              <w:left w:val="nil"/>
              <w:bottom w:val="nil"/>
              <w:right w:val="nil"/>
            </w:tcBorders>
            <w:shd w:val="clear" w:color="auto" w:fill="auto"/>
            <w:noWrap/>
            <w:vAlign w:val="center"/>
            <w:hideMark/>
          </w:tcPr>
          <w:p w14:paraId="28FBBDB4" w14:textId="77777777" w:rsidR="0060313C" w:rsidRPr="0060313C" w:rsidRDefault="006D2CF2" w:rsidP="000038BB">
            <w:pPr>
              <w:widowControl/>
              <w:spacing w:line="480" w:lineRule="auto"/>
              <w:ind w:firstLine="0"/>
              <w:jc w:val="center"/>
              <w:rPr>
                <w:rFonts w:ascii="Times New Roman" w:eastAsia="游ゴシック" w:hAnsi="Times New Roman" w:cs="Times New Roman"/>
                <w:kern w:val="0"/>
                <w:sz w:val="18"/>
                <w:szCs w:val="18"/>
                <w:lang w:val="en-US"/>
              </w:rPr>
            </w:pPr>
            <w:r w:rsidRPr="0060313C">
              <w:rPr>
                <w:rFonts w:ascii="Times New Roman" w:eastAsia="游ゴシック" w:hAnsi="Times New Roman" w:cs="Times New Roman"/>
                <w:kern w:val="0"/>
                <w:sz w:val="18"/>
                <w:szCs w:val="18"/>
                <w:lang w:val="en-US"/>
              </w:rPr>
              <w:t>51</w:t>
            </w:r>
          </w:p>
        </w:tc>
        <w:tc>
          <w:tcPr>
            <w:tcW w:w="485" w:type="dxa"/>
            <w:tcBorders>
              <w:top w:val="nil"/>
              <w:left w:val="nil"/>
              <w:bottom w:val="nil"/>
              <w:right w:val="nil"/>
            </w:tcBorders>
            <w:shd w:val="clear" w:color="auto" w:fill="auto"/>
            <w:noWrap/>
            <w:vAlign w:val="center"/>
            <w:hideMark/>
          </w:tcPr>
          <w:p w14:paraId="5CA97CE7" w14:textId="77777777" w:rsidR="0060313C" w:rsidRPr="0060313C" w:rsidRDefault="006D2CF2" w:rsidP="000038BB">
            <w:pPr>
              <w:widowControl/>
              <w:spacing w:line="480" w:lineRule="auto"/>
              <w:ind w:firstLine="0"/>
              <w:jc w:val="center"/>
              <w:rPr>
                <w:rFonts w:ascii="Times New Roman" w:eastAsia="游ゴシック" w:hAnsi="Times New Roman" w:cs="Times New Roman"/>
                <w:kern w:val="0"/>
                <w:sz w:val="18"/>
                <w:szCs w:val="18"/>
                <w:lang w:val="en-US"/>
              </w:rPr>
            </w:pPr>
            <w:r w:rsidRPr="0060313C">
              <w:rPr>
                <w:rFonts w:ascii="Times New Roman" w:eastAsia="游ゴシック" w:hAnsi="Times New Roman" w:cs="Times New Roman"/>
                <w:kern w:val="0"/>
                <w:sz w:val="18"/>
                <w:szCs w:val="18"/>
                <w:lang w:val="en-US"/>
              </w:rPr>
              <w:t>-1</w:t>
            </w:r>
          </w:p>
        </w:tc>
        <w:tc>
          <w:tcPr>
            <w:tcW w:w="378" w:type="dxa"/>
            <w:tcBorders>
              <w:top w:val="nil"/>
              <w:left w:val="nil"/>
              <w:bottom w:val="nil"/>
              <w:right w:val="nil"/>
            </w:tcBorders>
            <w:shd w:val="clear" w:color="auto" w:fill="auto"/>
            <w:noWrap/>
            <w:vAlign w:val="center"/>
            <w:hideMark/>
          </w:tcPr>
          <w:p w14:paraId="6D2993F0" w14:textId="77777777" w:rsidR="0060313C" w:rsidRPr="0060313C" w:rsidRDefault="006D2CF2" w:rsidP="000038BB">
            <w:pPr>
              <w:widowControl/>
              <w:spacing w:line="480" w:lineRule="auto"/>
              <w:ind w:firstLine="0"/>
              <w:jc w:val="center"/>
              <w:rPr>
                <w:rFonts w:ascii="Times New Roman" w:eastAsia="游ゴシック" w:hAnsi="Times New Roman" w:cs="Times New Roman"/>
                <w:kern w:val="0"/>
                <w:sz w:val="18"/>
                <w:szCs w:val="18"/>
                <w:lang w:val="en-US"/>
              </w:rPr>
            </w:pPr>
            <w:r w:rsidRPr="0060313C">
              <w:rPr>
                <w:rFonts w:ascii="Times New Roman" w:eastAsia="游ゴシック" w:hAnsi="Times New Roman" w:cs="Times New Roman"/>
                <w:kern w:val="0"/>
                <w:sz w:val="18"/>
                <w:szCs w:val="18"/>
                <w:lang w:val="en-US"/>
              </w:rPr>
              <w:t>46</w:t>
            </w:r>
          </w:p>
        </w:tc>
      </w:tr>
      <w:tr w:rsidR="001F578B" w14:paraId="1A5D4940" w14:textId="77777777" w:rsidTr="00044908">
        <w:trPr>
          <w:trHeight w:val="360"/>
        </w:trPr>
        <w:tc>
          <w:tcPr>
            <w:tcW w:w="3040" w:type="dxa"/>
            <w:tcBorders>
              <w:top w:val="nil"/>
              <w:left w:val="nil"/>
              <w:bottom w:val="nil"/>
              <w:right w:val="nil"/>
            </w:tcBorders>
            <w:shd w:val="clear" w:color="auto" w:fill="auto"/>
            <w:noWrap/>
            <w:vAlign w:val="bottom"/>
            <w:hideMark/>
          </w:tcPr>
          <w:p w14:paraId="705238BC" w14:textId="77777777" w:rsidR="0060313C" w:rsidRPr="0060313C" w:rsidRDefault="006D2CF2" w:rsidP="000038BB">
            <w:pPr>
              <w:widowControl/>
              <w:spacing w:line="480" w:lineRule="auto"/>
              <w:ind w:firstLine="0"/>
              <w:jc w:val="center"/>
              <w:rPr>
                <w:rFonts w:ascii="Times New Roman" w:eastAsia="游ゴシック" w:hAnsi="Times New Roman" w:cs="Times New Roman"/>
                <w:b/>
                <w:bCs/>
                <w:color w:val="000000"/>
                <w:kern w:val="0"/>
                <w:sz w:val="18"/>
                <w:szCs w:val="18"/>
                <w:lang w:val="en-US"/>
              </w:rPr>
            </w:pPr>
            <w:r w:rsidRPr="0060313C">
              <w:rPr>
                <w:rFonts w:ascii="Times New Roman" w:eastAsia="游ゴシック" w:hAnsi="Times New Roman" w:cs="Times New Roman"/>
                <w:b/>
                <w:bCs/>
                <w:color w:val="000000"/>
                <w:kern w:val="0"/>
                <w:sz w:val="18"/>
                <w:szCs w:val="18"/>
                <w:lang w:val="en-US"/>
              </w:rPr>
              <w:t>Supplementary motor cortex</w:t>
            </w:r>
          </w:p>
        </w:tc>
        <w:tc>
          <w:tcPr>
            <w:tcW w:w="2106" w:type="dxa"/>
            <w:tcBorders>
              <w:top w:val="nil"/>
              <w:left w:val="nil"/>
              <w:bottom w:val="nil"/>
              <w:right w:val="nil"/>
            </w:tcBorders>
            <w:shd w:val="clear" w:color="auto" w:fill="auto"/>
            <w:vAlign w:val="center"/>
            <w:hideMark/>
          </w:tcPr>
          <w:p w14:paraId="1D576927" w14:textId="77777777" w:rsidR="0060313C" w:rsidRPr="0060313C" w:rsidRDefault="006D2CF2" w:rsidP="000038BB">
            <w:pPr>
              <w:widowControl/>
              <w:spacing w:line="480" w:lineRule="auto"/>
              <w:ind w:firstLine="0"/>
              <w:jc w:val="center"/>
              <w:rPr>
                <w:rFonts w:ascii="Times New Roman" w:eastAsia="游ゴシック" w:hAnsi="Times New Roman" w:cs="Times New Roman"/>
                <w:color w:val="000000"/>
                <w:kern w:val="0"/>
                <w:sz w:val="18"/>
                <w:szCs w:val="18"/>
                <w:lang w:val="en-US"/>
              </w:rPr>
            </w:pPr>
            <w:r w:rsidRPr="0060313C">
              <w:rPr>
                <w:rFonts w:ascii="Times New Roman" w:eastAsia="游ゴシック" w:hAnsi="Times New Roman" w:cs="Times New Roman"/>
                <w:color w:val="000000"/>
                <w:kern w:val="0"/>
                <w:sz w:val="18"/>
                <w:szCs w:val="18"/>
                <w:lang w:val="en-US"/>
              </w:rPr>
              <w:t>Frontal superior gyrus</w:t>
            </w:r>
          </w:p>
        </w:tc>
        <w:tc>
          <w:tcPr>
            <w:tcW w:w="950" w:type="dxa"/>
            <w:tcBorders>
              <w:top w:val="nil"/>
              <w:left w:val="nil"/>
              <w:bottom w:val="nil"/>
              <w:right w:val="nil"/>
            </w:tcBorders>
            <w:shd w:val="clear" w:color="auto" w:fill="auto"/>
            <w:noWrap/>
            <w:vAlign w:val="center"/>
            <w:hideMark/>
          </w:tcPr>
          <w:p w14:paraId="3D69C387" w14:textId="77777777" w:rsidR="0060313C" w:rsidRPr="0060313C" w:rsidRDefault="006D2CF2" w:rsidP="000038BB">
            <w:pPr>
              <w:widowControl/>
              <w:spacing w:line="480" w:lineRule="auto"/>
              <w:ind w:firstLine="0"/>
              <w:jc w:val="center"/>
              <w:rPr>
                <w:rFonts w:ascii="Times New Roman" w:eastAsia="游ゴシック" w:hAnsi="Times New Roman" w:cs="Times New Roman"/>
                <w:kern w:val="0"/>
                <w:sz w:val="18"/>
                <w:szCs w:val="18"/>
                <w:lang w:val="en-US"/>
              </w:rPr>
            </w:pPr>
            <w:r w:rsidRPr="0060313C">
              <w:rPr>
                <w:rFonts w:ascii="Times New Roman" w:eastAsia="游ゴシック" w:hAnsi="Times New Roman" w:cs="Times New Roman"/>
                <w:kern w:val="0"/>
                <w:sz w:val="18"/>
                <w:szCs w:val="18"/>
                <w:lang w:val="en-US"/>
              </w:rPr>
              <w:t xml:space="preserve">6.04 </w:t>
            </w:r>
          </w:p>
        </w:tc>
        <w:tc>
          <w:tcPr>
            <w:tcW w:w="487" w:type="dxa"/>
            <w:tcBorders>
              <w:top w:val="nil"/>
              <w:left w:val="nil"/>
              <w:bottom w:val="nil"/>
              <w:right w:val="nil"/>
            </w:tcBorders>
            <w:shd w:val="clear" w:color="auto" w:fill="auto"/>
            <w:noWrap/>
            <w:vAlign w:val="bottom"/>
            <w:hideMark/>
          </w:tcPr>
          <w:p w14:paraId="1D7EDB07" w14:textId="77777777" w:rsidR="0060313C" w:rsidRPr="0060313C" w:rsidRDefault="006D2CF2" w:rsidP="000038BB">
            <w:pPr>
              <w:widowControl/>
              <w:spacing w:line="480" w:lineRule="auto"/>
              <w:ind w:firstLine="0"/>
              <w:jc w:val="center"/>
              <w:rPr>
                <w:rFonts w:ascii="Times New Roman" w:eastAsia="游ゴシック" w:hAnsi="Times New Roman" w:cs="Times New Roman"/>
                <w:kern w:val="0"/>
                <w:sz w:val="18"/>
                <w:szCs w:val="18"/>
                <w:lang w:val="en-US"/>
              </w:rPr>
            </w:pPr>
            <w:r w:rsidRPr="0060313C">
              <w:rPr>
                <w:rFonts w:ascii="Times New Roman" w:eastAsia="游ゴシック" w:hAnsi="Times New Roman" w:cs="Times New Roman"/>
                <w:kern w:val="0"/>
                <w:sz w:val="18"/>
                <w:szCs w:val="18"/>
                <w:lang w:val="en-US"/>
              </w:rPr>
              <w:t>-9</w:t>
            </w:r>
          </w:p>
        </w:tc>
        <w:tc>
          <w:tcPr>
            <w:tcW w:w="487" w:type="dxa"/>
            <w:tcBorders>
              <w:top w:val="nil"/>
              <w:left w:val="nil"/>
              <w:bottom w:val="nil"/>
              <w:right w:val="nil"/>
            </w:tcBorders>
            <w:shd w:val="clear" w:color="auto" w:fill="auto"/>
            <w:noWrap/>
            <w:vAlign w:val="bottom"/>
            <w:hideMark/>
          </w:tcPr>
          <w:p w14:paraId="26A54BE0" w14:textId="77777777" w:rsidR="0060313C" w:rsidRPr="0060313C" w:rsidRDefault="006D2CF2" w:rsidP="000038BB">
            <w:pPr>
              <w:widowControl/>
              <w:spacing w:line="480" w:lineRule="auto"/>
              <w:ind w:firstLine="0"/>
              <w:jc w:val="center"/>
              <w:rPr>
                <w:rFonts w:ascii="Times New Roman" w:eastAsia="游ゴシック" w:hAnsi="Times New Roman" w:cs="Times New Roman"/>
                <w:kern w:val="0"/>
                <w:sz w:val="18"/>
                <w:szCs w:val="18"/>
                <w:lang w:val="en-US"/>
              </w:rPr>
            </w:pPr>
            <w:r w:rsidRPr="0060313C">
              <w:rPr>
                <w:rFonts w:ascii="Times New Roman" w:eastAsia="游ゴシック" w:hAnsi="Times New Roman" w:cs="Times New Roman"/>
                <w:kern w:val="0"/>
                <w:sz w:val="18"/>
                <w:szCs w:val="18"/>
                <w:lang w:val="en-US"/>
              </w:rPr>
              <w:t>17</w:t>
            </w:r>
          </w:p>
        </w:tc>
        <w:tc>
          <w:tcPr>
            <w:tcW w:w="378" w:type="dxa"/>
            <w:tcBorders>
              <w:top w:val="nil"/>
              <w:left w:val="nil"/>
              <w:bottom w:val="nil"/>
              <w:right w:val="nil"/>
            </w:tcBorders>
            <w:shd w:val="clear" w:color="auto" w:fill="auto"/>
            <w:noWrap/>
            <w:vAlign w:val="bottom"/>
            <w:hideMark/>
          </w:tcPr>
          <w:p w14:paraId="2E5C89EC" w14:textId="77777777" w:rsidR="0060313C" w:rsidRPr="0060313C" w:rsidRDefault="006D2CF2" w:rsidP="000038BB">
            <w:pPr>
              <w:widowControl/>
              <w:spacing w:line="480" w:lineRule="auto"/>
              <w:ind w:firstLine="0"/>
              <w:jc w:val="center"/>
              <w:rPr>
                <w:rFonts w:ascii="Times New Roman" w:eastAsia="游ゴシック" w:hAnsi="Times New Roman" w:cs="Times New Roman"/>
                <w:kern w:val="0"/>
                <w:sz w:val="18"/>
                <w:szCs w:val="18"/>
                <w:lang w:val="en-US"/>
              </w:rPr>
            </w:pPr>
            <w:r w:rsidRPr="0060313C">
              <w:rPr>
                <w:rFonts w:ascii="Times New Roman" w:eastAsia="游ゴシック" w:hAnsi="Times New Roman" w:cs="Times New Roman"/>
                <w:kern w:val="0"/>
                <w:sz w:val="18"/>
                <w:szCs w:val="18"/>
                <w:lang w:val="en-US"/>
              </w:rPr>
              <w:t>46</w:t>
            </w:r>
          </w:p>
        </w:tc>
        <w:tc>
          <w:tcPr>
            <w:tcW w:w="947" w:type="dxa"/>
            <w:tcBorders>
              <w:top w:val="nil"/>
              <w:left w:val="nil"/>
              <w:bottom w:val="nil"/>
              <w:right w:val="nil"/>
            </w:tcBorders>
            <w:shd w:val="clear" w:color="auto" w:fill="auto"/>
            <w:noWrap/>
            <w:vAlign w:val="center"/>
            <w:hideMark/>
          </w:tcPr>
          <w:p w14:paraId="2F23E965" w14:textId="77777777" w:rsidR="0060313C" w:rsidRPr="0060313C" w:rsidRDefault="0060313C" w:rsidP="000038BB">
            <w:pPr>
              <w:widowControl/>
              <w:spacing w:line="480" w:lineRule="auto"/>
              <w:ind w:firstLine="0"/>
              <w:jc w:val="center"/>
              <w:rPr>
                <w:rFonts w:ascii="Times New Roman" w:eastAsia="游ゴシック" w:hAnsi="Times New Roman" w:cs="Times New Roman"/>
                <w:kern w:val="0"/>
                <w:sz w:val="18"/>
                <w:szCs w:val="18"/>
                <w:lang w:val="en-US"/>
              </w:rPr>
            </w:pPr>
          </w:p>
        </w:tc>
        <w:tc>
          <w:tcPr>
            <w:tcW w:w="378" w:type="dxa"/>
            <w:tcBorders>
              <w:top w:val="nil"/>
              <w:left w:val="nil"/>
              <w:bottom w:val="nil"/>
              <w:right w:val="nil"/>
            </w:tcBorders>
            <w:shd w:val="clear" w:color="auto" w:fill="auto"/>
            <w:noWrap/>
            <w:vAlign w:val="bottom"/>
            <w:hideMark/>
          </w:tcPr>
          <w:p w14:paraId="0FBD862F" w14:textId="77777777" w:rsidR="0060313C" w:rsidRPr="0060313C" w:rsidRDefault="0060313C" w:rsidP="000038BB">
            <w:pPr>
              <w:widowControl/>
              <w:spacing w:line="480" w:lineRule="auto"/>
              <w:ind w:firstLine="0"/>
              <w:jc w:val="center"/>
              <w:rPr>
                <w:rFonts w:ascii="Times New Roman" w:eastAsia="Times New Roman" w:hAnsi="Times New Roman" w:cs="Times New Roman"/>
                <w:kern w:val="0"/>
                <w:sz w:val="18"/>
                <w:szCs w:val="18"/>
                <w:lang w:val="en-US"/>
              </w:rPr>
            </w:pPr>
          </w:p>
        </w:tc>
        <w:tc>
          <w:tcPr>
            <w:tcW w:w="485" w:type="dxa"/>
            <w:tcBorders>
              <w:top w:val="nil"/>
              <w:left w:val="nil"/>
              <w:bottom w:val="nil"/>
              <w:right w:val="nil"/>
            </w:tcBorders>
            <w:shd w:val="clear" w:color="auto" w:fill="auto"/>
            <w:noWrap/>
            <w:vAlign w:val="bottom"/>
            <w:hideMark/>
          </w:tcPr>
          <w:p w14:paraId="74D17F47" w14:textId="77777777" w:rsidR="0060313C" w:rsidRPr="0060313C" w:rsidRDefault="0060313C" w:rsidP="000038BB">
            <w:pPr>
              <w:widowControl/>
              <w:spacing w:line="480" w:lineRule="auto"/>
              <w:ind w:firstLine="0"/>
              <w:jc w:val="center"/>
              <w:rPr>
                <w:rFonts w:ascii="Times New Roman" w:eastAsia="Times New Roman" w:hAnsi="Times New Roman" w:cs="Times New Roman"/>
                <w:kern w:val="0"/>
                <w:sz w:val="18"/>
                <w:szCs w:val="18"/>
                <w:lang w:val="en-US"/>
              </w:rPr>
            </w:pPr>
          </w:p>
        </w:tc>
        <w:tc>
          <w:tcPr>
            <w:tcW w:w="378" w:type="dxa"/>
            <w:tcBorders>
              <w:top w:val="nil"/>
              <w:left w:val="nil"/>
              <w:bottom w:val="nil"/>
              <w:right w:val="nil"/>
            </w:tcBorders>
            <w:shd w:val="clear" w:color="auto" w:fill="auto"/>
            <w:noWrap/>
            <w:vAlign w:val="bottom"/>
            <w:hideMark/>
          </w:tcPr>
          <w:p w14:paraId="240CCE91" w14:textId="77777777" w:rsidR="0060313C" w:rsidRPr="0060313C" w:rsidRDefault="0060313C" w:rsidP="000038BB">
            <w:pPr>
              <w:widowControl/>
              <w:spacing w:line="480" w:lineRule="auto"/>
              <w:ind w:firstLine="0"/>
              <w:jc w:val="center"/>
              <w:rPr>
                <w:rFonts w:ascii="Times New Roman" w:eastAsia="Times New Roman" w:hAnsi="Times New Roman" w:cs="Times New Roman"/>
                <w:kern w:val="0"/>
                <w:sz w:val="18"/>
                <w:szCs w:val="18"/>
                <w:lang w:val="en-US"/>
              </w:rPr>
            </w:pPr>
          </w:p>
        </w:tc>
      </w:tr>
      <w:tr w:rsidR="001F578B" w14:paraId="286D22D7" w14:textId="77777777" w:rsidTr="00044908">
        <w:trPr>
          <w:trHeight w:val="360"/>
        </w:trPr>
        <w:tc>
          <w:tcPr>
            <w:tcW w:w="3040" w:type="dxa"/>
            <w:tcBorders>
              <w:top w:val="nil"/>
              <w:left w:val="nil"/>
              <w:bottom w:val="nil"/>
              <w:right w:val="nil"/>
            </w:tcBorders>
            <w:shd w:val="clear" w:color="auto" w:fill="auto"/>
            <w:noWrap/>
            <w:vAlign w:val="bottom"/>
            <w:hideMark/>
          </w:tcPr>
          <w:p w14:paraId="5CBA54C2" w14:textId="55DADB84" w:rsidR="0060313C" w:rsidRPr="0060313C" w:rsidRDefault="006D2CF2" w:rsidP="000038BB">
            <w:pPr>
              <w:widowControl/>
              <w:spacing w:line="480" w:lineRule="auto"/>
              <w:ind w:firstLine="0"/>
              <w:jc w:val="center"/>
              <w:rPr>
                <w:rFonts w:ascii="Times New Roman" w:eastAsia="游ゴシック" w:hAnsi="Times New Roman" w:cs="Times New Roman"/>
                <w:b/>
                <w:bCs/>
                <w:color w:val="000000"/>
                <w:kern w:val="0"/>
                <w:sz w:val="18"/>
                <w:szCs w:val="18"/>
                <w:lang w:val="en-US"/>
              </w:rPr>
            </w:pPr>
            <w:r w:rsidRPr="0060313C">
              <w:rPr>
                <w:rFonts w:ascii="Times New Roman" w:eastAsia="游ゴシック" w:hAnsi="Times New Roman" w:cs="Times New Roman"/>
                <w:b/>
                <w:bCs/>
                <w:color w:val="000000"/>
                <w:kern w:val="0"/>
                <w:sz w:val="18"/>
                <w:szCs w:val="18"/>
                <w:lang w:val="en-US"/>
              </w:rPr>
              <w:t>Insula cortex</w:t>
            </w:r>
          </w:p>
        </w:tc>
        <w:tc>
          <w:tcPr>
            <w:tcW w:w="2106" w:type="dxa"/>
            <w:tcBorders>
              <w:top w:val="nil"/>
              <w:left w:val="nil"/>
              <w:bottom w:val="nil"/>
              <w:right w:val="nil"/>
            </w:tcBorders>
            <w:shd w:val="clear" w:color="auto" w:fill="auto"/>
            <w:vAlign w:val="bottom"/>
            <w:hideMark/>
          </w:tcPr>
          <w:p w14:paraId="73528165" w14:textId="77777777" w:rsidR="0060313C" w:rsidRPr="0060313C" w:rsidRDefault="006D2CF2" w:rsidP="000038BB">
            <w:pPr>
              <w:widowControl/>
              <w:spacing w:line="480" w:lineRule="auto"/>
              <w:ind w:firstLine="0"/>
              <w:jc w:val="center"/>
              <w:rPr>
                <w:rFonts w:ascii="Times New Roman" w:eastAsia="游ゴシック" w:hAnsi="Times New Roman" w:cs="Times New Roman"/>
                <w:color w:val="000000"/>
                <w:kern w:val="0"/>
                <w:sz w:val="18"/>
                <w:szCs w:val="18"/>
                <w:lang w:val="en-US"/>
              </w:rPr>
            </w:pPr>
            <w:r w:rsidRPr="0060313C">
              <w:rPr>
                <w:rFonts w:ascii="Times New Roman" w:eastAsia="游ゴシック" w:hAnsi="Times New Roman" w:cs="Times New Roman"/>
                <w:color w:val="000000"/>
                <w:kern w:val="0"/>
                <w:sz w:val="18"/>
                <w:szCs w:val="18"/>
                <w:lang w:val="en-US"/>
              </w:rPr>
              <w:t>Anterior insula cortex</w:t>
            </w:r>
          </w:p>
        </w:tc>
        <w:tc>
          <w:tcPr>
            <w:tcW w:w="950" w:type="dxa"/>
            <w:tcBorders>
              <w:top w:val="nil"/>
              <w:left w:val="nil"/>
              <w:bottom w:val="nil"/>
              <w:right w:val="nil"/>
            </w:tcBorders>
            <w:shd w:val="clear" w:color="auto" w:fill="auto"/>
            <w:noWrap/>
            <w:vAlign w:val="bottom"/>
            <w:hideMark/>
          </w:tcPr>
          <w:p w14:paraId="3F3B079D" w14:textId="77777777" w:rsidR="0060313C" w:rsidRPr="0060313C" w:rsidRDefault="006D2CF2" w:rsidP="000038BB">
            <w:pPr>
              <w:widowControl/>
              <w:spacing w:line="480" w:lineRule="auto"/>
              <w:ind w:firstLine="0"/>
              <w:jc w:val="center"/>
              <w:rPr>
                <w:rFonts w:ascii="Times New Roman" w:eastAsia="游ゴシック" w:hAnsi="Times New Roman" w:cs="Times New Roman"/>
                <w:kern w:val="0"/>
                <w:sz w:val="18"/>
                <w:szCs w:val="18"/>
                <w:lang w:val="en-US"/>
              </w:rPr>
            </w:pPr>
            <w:r w:rsidRPr="0060313C">
              <w:rPr>
                <w:rFonts w:ascii="Times New Roman" w:eastAsia="游ゴシック" w:hAnsi="Times New Roman" w:cs="Times New Roman"/>
                <w:kern w:val="0"/>
                <w:sz w:val="18"/>
                <w:szCs w:val="18"/>
                <w:lang w:val="en-US"/>
              </w:rPr>
              <w:t xml:space="preserve">3.76 </w:t>
            </w:r>
          </w:p>
        </w:tc>
        <w:tc>
          <w:tcPr>
            <w:tcW w:w="487" w:type="dxa"/>
            <w:tcBorders>
              <w:top w:val="nil"/>
              <w:left w:val="nil"/>
              <w:bottom w:val="nil"/>
              <w:right w:val="nil"/>
            </w:tcBorders>
            <w:shd w:val="clear" w:color="auto" w:fill="auto"/>
            <w:noWrap/>
            <w:vAlign w:val="bottom"/>
            <w:hideMark/>
          </w:tcPr>
          <w:p w14:paraId="569FD8B1" w14:textId="77777777" w:rsidR="0060313C" w:rsidRPr="0060313C" w:rsidRDefault="006D2CF2" w:rsidP="000038BB">
            <w:pPr>
              <w:widowControl/>
              <w:spacing w:line="480" w:lineRule="auto"/>
              <w:ind w:firstLine="0"/>
              <w:jc w:val="center"/>
              <w:rPr>
                <w:rFonts w:ascii="Times New Roman" w:eastAsia="游ゴシック" w:hAnsi="Times New Roman" w:cs="Times New Roman"/>
                <w:kern w:val="0"/>
                <w:sz w:val="18"/>
                <w:szCs w:val="18"/>
                <w:lang w:val="en-US"/>
              </w:rPr>
            </w:pPr>
            <w:r w:rsidRPr="0060313C">
              <w:rPr>
                <w:rFonts w:ascii="Times New Roman" w:eastAsia="游ゴシック" w:hAnsi="Times New Roman" w:cs="Times New Roman"/>
                <w:kern w:val="0"/>
                <w:sz w:val="18"/>
                <w:szCs w:val="18"/>
                <w:lang w:val="en-US"/>
              </w:rPr>
              <w:t>-33</w:t>
            </w:r>
          </w:p>
        </w:tc>
        <w:tc>
          <w:tcPr>
            <w:tcW w:w="487" w:type="dxa"/>
            <w:tcBorders>
              <w:top w:val="nil"/>
              <w:left w:val="nil"/>
              <w:bottom w:val="nil"/>
              <w:right w:val="nil"/>
            </w:tcBorders>
            <w:shd w:val="clear" w:color="auto" w:fill="auto"/>
            <w:noWrap/>
            <w:vAlign w:val="bottom"/>
            <w:hideMark/>
          </w:tcPr>
          <w:p w14:paraId="4D48E327" w14:textId="77777777" w:rsidR="0060313C" w:rsidRPr="0060313C" w:rsidRDefault="006D2CF2" w:rsidP="000038BB">
            <w:pPr>
              <w:widowControl/>
              <w:spacing w:line="480" w:lineRule="auto"/>
              <w:ind w:firstLine="0"/>
              <w:jc w:val="center"/>
              <w:rPr>
                <w:rFonts w:ascii="Times New Roman" w:eastAsia="游ゴシック" w:hAnsi="Times New Roman" w:cs="Times New Roman"/>
                <w:kern w:val="0"/>
                <w:sz w:val="18"/>
                <w:szCs w:val="18"/>
                <w:lang w:val="en-US"/>
              </w:rPr>
            </w:pPr>
            <w:r w:rsidRPr="0060313C">
              <w:rPr>
                <w:rFonts w:ascii="Times New Roman" w:eastAsia="游ゴシック" w:hAnsi="Times New Roman" w:cs="Times New Roman"/>
                <w:kern w:val="0"/>
                <w:sz w:val="18"/>
                <w:szCs w:val="18"/>
                <w:lang w:val="en-US"/>
              </w:rPr>
              <w:t>26</w:t>
            </w:r>
          </w:p>
        </w:tc>
        <w:tc>
          <w:tcPr>
            <w:tcW w:w="378" w:type="dxa"/>
            <w:tcBorders>
              <w:top w:val="nil"/>
              <w:left w:val="nil"/>
              <w:bottom w:val="nil"/>
              <w:right w:val="nil"/>
            </w:tcBorders>
            <w:shd w:val="clear" w:color="auto" w:fill="auto"/>
            <w:noWrap/>
            <w:vAlign w:val="bottom"/>
            <w:hideMark/>
          </w:tcPr>
          <w:p w14:paraId="003F3BBE" w14:textId="77777777" w:rsidR="0060313C" w:rsidRPr="0060313C" w:rsidRDefault="006D2CF2" w:rsidP="000038BB">
            <w:pPr>
              <w:widowControl/>
              <w:spacing w:line="480" w:lineRule="auto"/>
              <w:ind w:firstLine="0"/>
              <w:jc w:val="center"/>
              <w:rPr>
                <w:rFonts w:ascii="Times New Roman" w:eastAsia="游ゴシック" w:hAnsi="Times New Roman" w:cs="Times New Roman"/>
                <w:kern w:val="0"/>
                <w:sz w:val="18"/>
                <w:szCs w:val="18"/>
                <w:lang w:val="en-US"/>
              </w:rPr>
            </w:pPr>
            <w:r w:rsidRPr="0060313C">
              <w:rPr>
                <w:rFonts w:ascii="Times New Roman" w:eastAsia="游ゴシック" w:hAnsi="Times New Roman" w:cs="Times New Roman"/>
                <w:kern w:val="0"/>
                <w:sz w:val="18"/>
                <w:szCs w:val="18"/>
                <w:lang w:val="en-US"/>
              </w:rPr>
              <w:t>-6</w:t>
            </w:r>
          </w:p>
        </w:tc>
        <w:tc>
          <w:tcPr>
            <w:tcW w:w="947" w:type="dxa"/>
            <w:tcBorders>
              <w:top w:val="nil"/>
              <w:left w:val="nil"/>
              <w:bottom w:val="nil"/>
              <w:right w:val="nil"/>
            </w:tcBorders>
            <w:shd w:val="clear" w:color="auto" w:fill="auto"/>
            <w:noWrap/>
            <w:vAlign w:val="bottom"/>
            <w:hideMark/>
          </w:tcPr>
          <w:p w14:paraId="14E3A312" w14:textId="77777777" w:rsidR="0060313C" w:rsidRPr="0060313C" w:rsidRDefault="0060313C" w:rsidP="000038BB">
            <w:pPr>
              <w:widowControl/>
              <w:spacing w:line="480" w:lineRule="auto"/>
              <w:ind w:firstLine="0"/>
              <w:jc w:val="center"/>
              <w:rPr>
                <w:rFonts w:ascii="Times New Roman" w:eastAsia="游ゴシック" w:hAnsi="Times New Roman" w:cs="Times New Roman"/>
                <w:kern w:val="0"/>
                <w:sz w:val="18"/>
                <w:szCs w:val="18"/>
                <w:lang w:val="en-US"/>
              </w:rPr>
            </w:pPr>
          </w:p>
        </w:tc>
        <w:tc>
          <w:tcPr>
            <w:tcW w:w="378" w:type="dxa"/>
            <w:tcBorders>
              <w:top w:val="nil"/>
              <w:left w:val="nil"/>
              <w:bottom w:val="nil"/>
              <w:right w:val="nil"/>
            </w:tcBorders>
            <w:shd w:val="clear" w:color="auto" w:fill="auto"/>
            <w:noWrap/>
            <w:vAlign w:val="bottom"/>
            <w:hideMark/>
          </w:tcPr>
          <w:p w14:paraId="7BF3A21C" w14:textId="77777777" w:rsidR="0060313C" w:rsidRPr="0060313C" w:rsidRDefault="0060313C" w:rsidP="000038BB">
            <w:pPr>
              <w:widowControl/>
              <w:spacing w:line="480" w:lineRule="auto"/>
              <w:ind w:firstLine="0"/>
              <w:jc w:val="center"/>
              <w:rPr>
                <w:rFonts w:ascii="Times New Roman" w:eastAsia="Times New Roman" w:hAnsi="Times New Roman" w:cs="Times New Roman"/>
                <w:kern w:val="0"/>
                <w:sz w:val="18"/>
                <w:szCs w:val="18"/>
                <w:lang w:val="en-US"/>
              </w:rPr>
            </w:pPr>
          </w:p>
        </w:tc>
        <w:tc>
          <w:tcPr>
            <w:tcW w:w="485" w:type="dxa"/>
            <w:tcBorders>
              <w:top w:val="nil"/>
              <w:left w:val="nil"/>
              <w:bottom w:val="nil"/>
              <w:right w:val="nil"/>
            </w:tcBorders>
            <w:shd w:val="clear" w:color="auto" w:fill="auto"/>
            <w:noWrap/>
            <w:vAlign w:val="bottom"/>
            <w:hideMark/>
          </w:tcPr>
          <w:p w14:paraId="4C9EF9B3" w14:textId="77777777" w:rsidR="0060313C" w:rsidRPr="0060313C" w:rsidRDefault="0060313C" w:rsidP="000038BB">
            <w:pPr>
              <w:widowControl/>
              <w:spacing w:line="480" w:lineRule="auto"/>
              <w:ind w:firstLine="0"/>
              <w:jc w:val="center"/>
              <w:rPr>
                <w:rFonts w:ascii="Times New Roman" w:eastAsia="Times New Roman" w:hAnsi="Times New Roman" w:cs="Times New Roman"/>
                <w:kern w:val="0"/>
                <w:sz w:val="18"/>
                <w:szCs w:val="18"/>
                <w:lang w:val="en-US"/>
              </w:rPr>
            </w:pPr>
          </w:p>
        </w:tc>
        <w:tc>
          <w:tcPr>
            <w:tcW w:w="378" w:type="dxa"/>
            <w:tcBorders>
              <w:top w:val="nil"/>
              <w:left w:val="nil"/>
              <w:bottom w:val="nil"/>
              <w:right w:val="nil"/>
            </w:tcBorders>
            <w:shd w:val="clear" w:color="auto" w:fill="auto"/>
            <w:noWrap/>
            <w:vAlign w:val="bottom"/>
            <w:hideMark/>
          </w:tcPr>
          <w:p w14:paraId="09DE18E1" w14:textId="77777777" w:rsidR="0060313C" w:rsidRPr="0060313C" w:rsidRDefault="0060313C" w:rsidP="000038BB">
            <w:pPr>
              <w:widowControl/>
              <w:spacing w:line="480" w:lineRule="auto"/>
              <w:ind w:firstLine="0"/>
              <w:jc w:val="center"/>
              <w:rPr>
                <w:rFonts w:ascii="Times New Roman" w:eastAsia="Times New Roman" w:hAnsi="Times New Roman" w:cs="Times New Roman"/>
                <w:kern w:val="0"/>
                <w:sz w:val="18"/>
                <w:szCs w:val="18"/>
                <w:lang w:val="en-US"/>
              </w:rPr>
            </w:pPr>
          </w:p>
        </w:tc>
      </w:tr>
      <w:tr w:rsidR="001F578B" w14:paraId="7670E431" w14:textId="77777777" w:rsidTr="00044908">
        <w:trPr>
          <w:trHeight w:val="360"/>
        </w:trPr>
        <w:tc>
          <w:tcPr>
            <w:tcW w:w="3040" w:type="dxa"/>
            <w:tcBorders>
              <w:top w:val="nil"/>
              <w:left w:val="nil"/>
              <w:bottom w:val="nil"/>
              <w:right w:val="nil"/>
            </w:tcBorders>
            <w:shd w:val="clear" w:color="auto" w:fill="auto"/>
            <w:noWrap/>
            <w:vAlign w:val="bottom"/>
            <w:hideMark/>
          </w:tcPr>
          <w:p w14:paraId="7DDE674C" w14:textId="2F34261C" w:rsidR="0060313C" w:rsidRPr="006D2CF2" w:rsidRDefault="00C61BA5" w:rsidP="000038BB">
            <w:pPr>
              <w:widowControl/>
              <w:spacing w:line="480" w:lineRule="auto"/>
              <w:ind w:firstLine="0"/>
              <w:jc w:val="center"/>
              <w:rPr>
                <w:rFonts w:ascii="Times New Roman" w:eastAsia="游明朝" w:hAnsi="Times New Roman" w:cs="Times New Roman"/>
                <w:b/>
                <w:bCs/>
                <w:kern w:val="0"/>
                <w:sz w:val="18"/>
                <w:szCs w:val="18"/>
                <w:lang w:val="en-US"/>
              </w:rPr>
            </w:pPr>
            <w:r w:rsidRPr="006D2CF2">
              <w:rPr>
                <w:rFonts w:ascii="Times New Roman" w:eastAsia="游明朝" w:hAnsi="Times New Roman" w:cs="Times New Roman"/>
                <w:b/>
                <w:bCs/>
                <w:kern w:val="0"/>
                <w:sz w:val="18"/>
                <w:szCs w:val="18"/>
                <w:lang w:val="en-US"/>
              </w:rPr>
              <w:t>Cingulate cortex</w:t>
            </w:r>
          </w:p>
        </w:tc>
        <w:tc>
          <w:tcPr>
            <w:tcW w:w="2106" w:type="dxa"/>
            <w:tcBorders>
              <w:top w:val="nil"/>
              <w:left w:val="nil"/>
              <w:bottom w:val="nil"/>
              <w:right w:val="nil"/>
            </w:tcBorders>
            <w:shd w:val="clear" w:color="auto" w:fill="auto"/>
            <w:vAlign w:val="bottom"/>
            <w:hideMark/>
          </w:tcPr>
          <w:p w14:paraId="582DBC9A" w14:textId="72FC3456" w:rsidR="0060313C" w:rsidRPr="006D2CF2" w:rsidRDefault="00C61BA5" w:rsidP="000038BB">
            <w:pPr>
              <w:widowControl/>
              <w:spacing w:line="480" w:lineRule="auto"/>
              <w:ind w:firstLine="0"/>
              <w:jc w:val="center"/>
              <w:rPr>
                <w:rFonts w:ascii="Times New Roman" w:eastAsia="游明朝" w:hAnsi="Times New Roman" w:cs="Times New Roman"/>
                <w:kern w:val="0"/>
                <w:sz w:val="18"/>
                <w:szCs w:val="18"/>
                <w:lang w:val="en-US"/>
              </w:rPr>
            </w:pPr>
            <w:r>
              <w:rPr>
                <w:rFonts w:ascii="Times New Roman" w:eastAsia="游明朝" w:hAnsi="Times New Roman" w:cs="Times New Roman" w:hint="eastAsia"/>
                <w:kern w:val="0"/>
                <w:sz w:val="18"/>
                <w:szCs w:val="18"/>
                <w:lang w:val="en-US"/>
              </w:rPr>
              <w:t>M</w:t>
            </w:r>
            <w:r>
              <w:rPr>
                <w:rFonts w:ascii="Times New Roman" w:eastAsia="游明朝" w:hAnsi="Times New Roman" w:cs="Times New Roman"/>
                <w:kern w:val="0"/>
                <w:sz w:val="18"/>
                <w:szCs w:val="18"/>
                <w:lang w:val="en-US"/>
              </w:rPr>
              <w:t>iddle cingulate cortex</w:t>
            </w:r>
          </w:p>
        </w:tc>
        <w:tc>
          <w:tcPr>
            <w:tcW w:w="950" w:type="dxa"/>
            <w:tcBorders>
              <w:top w:val="nil"/>
              <w:left w:val="nil"/>
              <w:bottom w:val="nil"/>
              <w:right w:val="nil"/>
            </w:tcBorders>
            <w:shd w:val="clear" w:color="auto" w:fill="auto"/>
            <w:noWrap/>
            <w:vAlign w:val="bottom"/>
            <w:hideMark/>
          </w:tcPr>
          <w:p w14:paraId="6DA952A8" w14:textId="2A5F55C6" w:rsidR="0060313C" w:rsidRPr="006D2CF2" w:rsidRDefault="0060313C" w:rsidP="000038BB">
            <w:pPr>
              <w:widowControl/>
              <w:spacing w:line="480" w:lineRule="auto"/>
              <w:ind w:firstLine="0"/>
              <w:jc w:val="center"/>
              <w:rPr>
                <w:rFonts w:ascii="Times New Roman" w:eastAsia="游明朝" w:hAnsi="Times New Roman" w:cs="Times New Roman"/>
                <w:kern w:val="0"/>
                <w:sz w:val="18"/>
                <w:szCs w:val="18"/>
                <w:lang w:val="en-US"/>
              </w:rPr>
            </w:pPr>
          </w:p>
        </w:tc>
        <w:tc>
          <w:tcPr>
            <w:tcW w:w="487" w:type="dxa"/>
            <w:tcBorders>
              <w:top w:val="nil"/>
              <w:left w:val="nil"/>
              <w:bottom w:val="nil"/>
              <w:right w:val="nil"/>
            </w:tcBorders>
            <w:shd w:val="clear" w:color="auto" w:fill="auto"/>
            <w:noWrap/>
            <w:vAlign w:val="bottom"/>
            <w:hideMark/>
          </w:tcPr>
          <w:p w14:paraId="13D4FAC2" w14:textId="77777777" w:rsidR="0060313C" w:rsidRPr="0060313C" w:rsidRDefault="0060313C" w:rsidP="000038BB">
            <w:pPr>
              <w:widowControl/>
              <w:spacing w:line="480" w:lineRule="auto"/>
              <w:ind w:firstLine="0"/>
              <w:jc w:val="center"/>
              <w:rPr>
                <w:rFonts w:ascii="Times New Roman" w:eastAsia="Times New Roman" w:hAnsi="Times New Roman" w:cs="Times New Roman"/>
                <w:kern w:val="0"/>
                <w:sz w:val="18"/>
                <w:szCs w:val="18"/>
                <w:lang w:val="en-US"/>
              </w:rPr>
            </w:pPr>
          </w:p>
        </w:tc>
        <w:tc>
          <w:tcPr>
            <w:tcW w:w="487" w:type="dxa"/>
            <w:tcBorders>
              <w:top w:val="nil"/>
              <w:left w:val="nil"/>
              <w:bottom w:val="nil"/>
              <w:right w:val="nil"/>
            </w:tcBorders>
            <w:shd w:val="clear" w:color="auto" w:fill="auto"/>
            <w:noWrap/>
            <w:vAlign w:val="bottom"/>
            <w:hideMark/>
          </w:tcPr>
          <w:p w14:paraId="6CA4A48A" w14:textId="77777777" w:rsidR="0060313C" w:rsidRPr="0060313C" w:rsidRDefault="0060313C" w:rsidP="000038BB">
            <w:pPr>
              <w:widowControl/>
              <w:spacing w:line="480" w:lineRule="auto"/>
              <w:ind w:firstLine="0"/>
              <w:jc w:val="center"/>
              <w:rPr>
                <w:rFonts w:ascii="Times New Roman" w:eastAsia="Times New Roman" w:hAnsi="Times New Roman" w:cs="Times New Roman"/>
                <w:kern w:val="0"/>
                <w:sz w:val="18"/>
                <w:szCs w:val="18"/>
                <w:lang w:val="en-US"/>
              </w:rPr>
            </w:pPr>
          </w:p>
        </w:tc>
        <w:tc>
          <w:tcPr>
            <w:tcW w:w="378" w:type="dxa"/>
            <w:tcBorders>
              <w:top w:val="nil"/>
              <w:left w:val="nil"/>
              <w:bottom w:val="nil"/>
              <w:right w:val="nil"/>
            </w:tcBorders>
            <w:shd w:val="clear" w:color="auto" w:fill="auto"/>
            <w:noWrap/>
            <w:vAlign w:val="bottom"/>
            <w:hideMark/>
          </w:tcPr>
          <w:p w14:paraId="03492797" w14:textId="77777777" w:rsidR="0060313C" w:rsidRPr="0060313C" w:rsidRDefault="0060313C" w:rsidP="000038BB">
            <w:pPr>
              <w:widowControl/>
              <w:spacing w:line="480" w:lineRule="auto"/>
              <w:ind w:firstLine="0"/>
              <w:jc w:val="center"/>
              <w:rPr>
                <w:rFonts w:ascii="Times New Roman" w:eastAsia="Times New Roman" w:hAnsi="Times New Roman" w:cs="Times New Roman"/>
                <w:kern w:val="0"/>
                <w:sz w:val="18"/>
                <w:szCs w:val="18"/>
                <w:lang w:val="en-US"/>
              </w:rPr>
            </w:pPr>
          </w:p>
        </w:tc>
        <w:tc>
          <w:tcPr>
            <w:tcW w:w="947" w:type="dxa"/>
            <w:tcBorders>
              <w:top w:val="nil"/>
              <w:left w:val="nil"/>
              <w:bottom w:val="nil"/>
              <w:right w:val="nil"/>
            </w:tcBorders>
            <w:shd w:val="clear" w:color="auto" w:fill="auto"/>
            <w:noWrap/>
            <w:vAlign w:val="bottom"/>
            <w:hideMark/>
          </w:tcPr>
          <w:p w14:paraId="28807D3C" w14:textId="3EC9462E" w:rsidR="0060313C" w:rsidRPr="006D2CF2" w:rsidRDefault="00E93580" w:rsidP="000038BB">
            <w:pPr>
              <w:widowControl/>
              <w:spacing w:line="480" w:lineRule="auto"/>
              <w:ind w:firstLine="0"/>
              <w:jc w:val="center"/>
              <w:rPr>
                <w:rFonts w:ascii="Times New Roman" w:eastAsia="游明朝" w:hAnsi="Times New Roman" w:cs="Times New Roman"/>
                <w:kern w:val="0"/>
                <w:sz w:val="18"/>
                <w:szCs w:val="18"/>
                <w:lang w:val="en-US"/>
              </w:rPr>
            </w:pPr>
            <w:r>
              <w:rPr>
                <w:rFonts w:ascii="Times New Roman" w:eastAsia="游明朝" w:hAnsi="Times New Roman" w:cs="Times New Roman" w:hint="eastAsia"/>
                <w:kern w:val="0"/>
                <w:sz w:val="18"/>
                <w:szCs w:val="18"/>
                <w:lang w:val="en-US"/>
              </w:rPr>
              <w:t>3</w:t>
            </w:r>
            <w:r>
              <w:rPr>
                <w:rFonts w:ascii="Times New Roman" w:eastAsia="游明朝" w:hAnsi="Times New Roman" w:cs="Times New Roman"/>
                <w:kern w:val="0"/>
                <w:sz w:val="18"/>
                <w:szCs w:val="18"/>
                <w:lang w:val="en-US"/>
              </w:rPr>
              <w:t>.27</w:t>
            </w:r>
          </w:p>
        </w:tc>
        <w:tc>
          <w:tcPr>
            <w:tcW w:w="378" w:type="dxa"/>
            <w:tcBorders>
              <w:top w:val="nil"/>
              <w:left w:val="nil"/>
              <w:bottom w:val="nil"/>
              <w:right w:val="nil"/>
            </w:tcBorders>
            <w:shd w:val="clear" w:color="auto" w:fill="auto"/>
            <w:noWrap/>
            <w:vAlign w:val="bottom"/>
            <w:hideMark/>
          </w:tcPr>
          <w:p w14:paraId="6451352C" w14:textId="34E62944" w:rsidR="0060313C" w:rsidRPr="006D2CF2" w:rsidRDefault="00E93580" w:rsidP="000038BB">
            <w:pPr>
              <w:widowControl/>
              <w:spacing w:line="480" w:lineRule="auto"/>
              <w:ind w:firstLine="0"/>
              <w:jc w:val="center"/>
              <w:rPr>
                <w:rFonts w:ascii="Times New Roman" w:eastAsia="游明朝" w:hAnsi="Times New Roman" w:cs="Times New Roman"/>
                <w:kern w:val="0"/>
                <w:sz w:val="18"/>
                <w:szCs w:val="18"/>
                <w:lang w:val="en-US"/>
              </w:rPr>
            </w:pPr>
            <w:r>
              <w:rPr>
                <w:rFonts w:ascii="Times New Roman" w:eastAsia="游明朝" w:hAnsi="Times New Roman" w:cs="Times New Roman" w:hint="eastAsia"/>
                <w:kern w:val="0"/>
                <w:sz w:val="18"/>
                <w:szCs w:val="18"/>
                <w:lang w:val="en-US"/>
              </w:rPr>
              <w:t>7</w:t>
            </w:r>
          </w:p>
        </w:tc>
        <w:tc>
          <w:tcPr>
            <w:tcW w:w="485" w:type="dxa"/>
            <w:tcBorders>
              <w:top w:val="nil"/>
              <w:left w:val="nil"/>
              <w:bottom w:val="nil"/>
              <w:right w:val="nil"/>
            </w:tcBorders>
            <w:shd w:val="clear" w:color="auto" w:fill="auto"/>
            <w:noWrap/>
            <w:vAlign w:val="bottom"/>
            <w:hideMark/>
          </w:tcPr>
          <w:p w14:paraId="1A71C9AE" w14:textId="5A554FA0" w:rsidR="0060313C" w:rsidRPr="006D2CF2" w:rsidRDefault="00E93580" w:rsidP="000038BB">
            <w:pPr>
              <w:widowControl/>
              <w:spacing w:line="480" w:lineRule="auto"/>
              <w:ind w:firstLine="0"/>
              <w:jc w:val="center"/>
              <w:rPr>
                <w:rFonts w:ascii="Times New Roman" w:eastAsia="游明朝" w:hAnsi="Times New Roman" w:cs="Times New Roman"/>
                <w:kern w:val="0"/>
                <w:sz w:val="18"/>
                <w:szCs w:val="18"/>
                <w:lang w:val="en-US"/>
              </w:rPr>
            </w:pPr>
            <w:r>
              <w:rPr>
                <w:rFonts w:ascii="Times New Roman" w:eastAsia="游明朝" w:hAnsi="Times New Roman" w:cs="Times New Roman" w:hint="eastAsia"/>
                <w:kern w:val="0"/>
                <w:sz w:val="18"/>
                <w:szCs w:val="18"/>
                <w:lang w:val="en-US"/>
              </w:rPr>
              <w:t>0</w:t>
            </w:r>
          </w:p>
        </w:tc>
        <w:tc>
          <w:tcPr>
            <w:tcW w:w="378" w:type="dxa"/>
            <w:tcBorders>
              <w:top w:val="nil"/>
              <w:left w:val="nil"/>
              <w:bottom w:val="nil"/>
              <w:right w:val="nil"/>
            </w:tcBorders>
            <w:shd w:val="clear" w:color="auto" w:fill="auto"/>
            <w:noWrap/>
            <w:vAlign w:val="bottom"/>
            <w:hideMark/>
          </w:tcPr>
          <w:p w14:paraId="1A52D2E2" w14:textId="0F06EFCD" w:rsidR="0060313C" w:rsidRPr="006D2CF2" w:rsidRDefault="005F17A9" w:rsidP="000038BB">
            <w:pPr>
              <w:widowControl/>
              <w:spacing w:line="480" w:lineRule="auto"/>
              <w:ind w:firstLine="0"/>
              <w:jc w:val="center"/>
              <w:rPr>
                <w:rFonts w:ascii="Times New Roman" w:eastAsia="游明朝" w:hAnsi="Times New Roman" w:cs="Times New Roman"/>
                <w:kern w:val="0"/>
                <w:sz w:val="18"/>
                <w:szCs w:val="18"/>
                <w:lang w:val="en-US"/>
              </w:rPr>
            </w:pPr>
            <w:r>
              <w:rPr>
                <w:rFonts w:ascii="Times New Roman" w:eastAsia="游明朝" w:hAnsi="Times New Roman" w:cs="Times New Roman" w:hint="eastAsia"/>
                <w:kern w:val="0"/>
                <w:sz w:val="18"/>
                <w:szCs w:val="18"/>
                <w:lang w:val="en-US"/>
              </w:rPr>
              <w:t>3</w:t>
            </w:r>
            <w:r>
              <w:rPr>
                <w:rFonts w:ascii="Times New Roman" w:eastAsia="游明朝" w:hAnsi="Times New Roman" w:cs="Times New Roman"/>
                <w:kern w:val="0"/>
                <w:sz w:val="18"/>
                <w:szCs w:val="18"/>
                <w:lang w:val="en-US"/>
              </w:rPr>
              <w:t>1</w:t>
            </w:r>
          </w:p>
        </w:tc>
      </w:tr>
      <w:tr w:rsidR="001F578B" w14:paraId="70A95FC6" w14:textId="77777777" w:rsidTr="00044908">
        <w:trPr>
          <w:trHeight w:val="360"/>
        </w:trPr>
        <w:tc>
          <w:tcPr>
            <w:tcW w:w="3040" w:type="dxa"/>
            <w:tcBorders>
              <w:top w:val="nil"/>
              <w:left w:val="nil"/>
              <w:bottom w:val="nil"/>
              <w:right w:val="nil"/>
            </w:tcBorders>
            <w:shd w:val="clear" w:color="auto" w:fill="auto"/>
            <w:noWrap/>
            <w:vAlign w:val="bottom"/>
            <w:hideMark/>
          </w:tcPr>
          <w:p w14:paraId="63EF1F90" w14:textId="77777777" w:rsidR="0060313C" w:rsidRPr="0060313C" w:rsidRDefault="006D2CF2" w:rsidP="000038BB">
            <w:pPr>
              <w:widowControl/>
              <w:spacing w:line="480" w:lineRule="auto"/>
              <w:ind w:firstLine="0"/>
              <w:jc w:val="center"/>
              <w:rPr>
                <w:rFonts w:ascii="Times New Roman" w:eastAsia="游ゴシック" w:hAnsi="Times New Roman" w:cs="Times New Roman"/>
                <w:b/>
                <w:bCs/>
                <w:color w:val="000000"/>
                <w:kern w:val="0"/>
                <w:sz w:val="18"/>
                <w:szCs w:val="18"/>
                <w:lang w:val="en-US"/>
              </w:rPr>
            </w:pPr>
            <w:r w:rsidRPr="0060313C">
              <w:rPr>
                <w:rFonts w:ascii="Times New Roman" w:eastAsia="游ゴシック" w:hAnsi="Times New Roman" w:cs="Times New Roman"/>
                <w:b/>
                <w:bCs/>
                <w:color w:val="000000"/>
                <w:kern w:val="0"/>
                <w:sz w:val="18"/>
                <w:szCs w:val="18"/>
                <w:lang w:val="en-US"/>
              </w:rPr>
              <w:t>Striatum</w:t>
            </w:r>
          </w:p>
        </w:tc>
        <w:tc>
          <w:tcPr>
            <w:tcW w:w="2106" w:type="dxa"/>
            <w:tcBorders>
              <w:top w:val="nil"/>
              <w:left w:val="nil"/>
              <w:bottom w:val="nil"/>
              <w:right w:val="nil"/>
            </w:tcBorders>
            <w:shd w:val="clear" w:color="auto" w:fill="auto"/>
            <w:vAlign w:val="bottom"/>
            <w:hideMark/>
          </w:tcPr>
          <w:p w14:paraId="679AC993" w14:textId="77777777" w:rsidR="0060313C" w:rsidRPr="0060313C" w:rsidRDefault="006D2CF2" w:rsidP="000038BB">
            <w:pPr>
              <w:widowControl/>
              <w:spacing w:line="480" w:lineRule="auto"/>
              <w:ind w:firstLine="0"/>
              <w:jc w:val="center"/>
              <w:rPr>
                <w:rFonts w:ascii="Times New Roman" w:eastAsia="游ゴシック" w:hAnsi="Times New Roman" w:cs="Times New Roman"/>
                <w:color w:val="000000"/>
                <w:kern w:val="0"/>
                <w:sz w:val="18"/>
                <w:szCs w:val="18"/>
                <w:lang w:val="en-US"/>
              </w:rPr>
            </w:pPr>
            <w:r w:rsidRPr="0060313C">
              <w:rPr>
                <w:rFonts w:ascii="Times New Roman" w:eastAsia="游ゴシック" w:hAnsi="Times New Roman" w:cs="Times New Roman"/>
                <w:color w:val="000000"/>
                <w:kern w:val="0"/>
                <w:sz w:val="18"/>
                <w:szCs w:val="18"/>
                <w:lang w:val="en-US"/>
              </w:rPr>
              <w:t>Caudate</w:t>
            </w:r>
          </w:p>
        </w:tc>
        <w:tc>
          <w:tcPr>
            <w:tcW w:w="950" w:type="dxa"/>
            <w:tcBorders>
              <w:top w:val="nil"/>
              <w:left w:val="nil"/>
              <w:bottom w:val="nil"/>
              <w:right w:val="nil"/>
            </w:tcBorders>
            <w:shd w:val="clear" w:color="auto" w:fill="auto"/>
            <w:noWrap/>
            <w:vAlign w:val="bottom"/>
            <w:hideMark/>
          </w:tcPr>
          <w:p w14:paraId="38340CAE" w14:textId="77777777" w:rsidR="0060313C" w:rsidRPr="0060313C" w:rsidRDefault="006D2CF2" w:rsidP="000038BB">
            <w:pPr>
              <w:widowControl/>
              <w:spacing w:line="480" w:lineRule="auto"/>
              <w:ind w:firstLine="0"/>
              <w:jc w:val="center"/>
              <w:rPr>
                <w:rFonts w:ascii="Times New Roman" w:eastAsia="游ゴシック" w:hAnsi="Times New Roman" w:cs="Times New Roman"/>
                <w:kern w:val="0"/>
                <w:sz w:val="18"/>
                <w:szCs w:val="18"/>
                <w:lang w:val="en-US"/>
              </w:rPr>
            </w:pPr>
            <w:r w:rsidRPr="0060313C">
              <w:rPr>
                <w:rFonts w:ascii="Times New Roman" w:eastAsia="游ゴシック" w:hAnsi="Times New Roman" w:cs="Times New Roman"/>
                <w:kern w:val="0"/>
                <w:sz w:val="18"/>
                <w:szCs w:val="18"/>
                <w:lang w:val="en-US"/>
              </w:rPr>
              <w:t xml:space="preserve">5.53 </w:t>
            </w:r>
          </w:p>
        </w:tc>
        <w:tc>
          <w:tcPr>
            <w:tcW w:w="487" w:type="dxa"/>
            <w:tcBorders>
              <w:top w:val="nil"/>
              <w:left w:val="nil"/>
              <w:bottom w:val="nil"/>
              <w:right w:val="nil"/>
            </w:tcBorders>
            <w:shd w:val="clear" w:color="auto" w:fill="auto"/>
            <w:noWrap/>
            <w:vAlign w:val="bottom"/>
            <w:hideMark/>
          </w:tcPr>
          <w:p w14:paraId="3FD747DA" w14:textId="77777777" w:rsidR="0060313C" w:rsidRPr="0060313C" w:rsidRDefault="006D2CF2" w:rsidP="000038BB">
            <w:pPr>
              <w:widowControl/>
              <w:spacing w:line="480" w:lineRule="auto"/>
              <w:ind w:firstLine="0"/>
              <w:jc w:val="center"/>
              <w:rPr>
                <w:rFonts w:ascii="Times New Roman" w:eastAsia="游ゴシック" w:hAnsi="Times New Roman" w:cs="Times New Roman"/>
                <w:kern w:val="0"/>
                <w:sz w:val="18"/>
                <w:szCs w:val="18"/>
                <w:lang w:val="en-US"/>
              </w:rPr>
            </w:pPr>
            <w:r w:rsidRPr="0060313C">
              <w:rPr>
                <w:rFonts w:ascii="Times New Roman" w:eastAsia="游ゴシック" w:hAnsi="Times New Roman" w:cs="Times New Roman"/>
                <w:kern w:val="0"/>
                <w:sz w:val="18"/>
                <w:szCs w:val="18"/>
                <w:lang w:val="en-US"/>
              </w:rPr>
              <w:t>-15</w:t>
            </w:r>
          </w:p>
        </w:tc>
        <w:tc>
          <w:tcPr>
            <w:tcW w:w="487" w:type="dxa"/>
            <w:tcBorders>
              <w:top w:val="nil"/>
              <w:left w:val="nil"/>
              <w:bottom w:val="nil"/>
              <w:right w:val="nil"/>
            </w:tcBorders>
            <w:shd w:val="clear" w:color="auto" w:fill="auto"/>
            <w:noWrap/>
            <w:vAlign w:val="bottom"/>
            <w:hideMark/>
          </w:tcPr>
          <w:p w14:paraId="40EC4B77" w14:textId="77777777" w:rsidR="0060313C" w:rsidRPr="0060313C" w:rsidRDefault="006D2CF2" w:rsidP="000038BB">
            <w:pPr>
              <w:widowControl/>
              <w:spacing w:line="480" w:lineRule="auto"/>
              <w:ind w:firstLine="0"/>
              <w:jc w:val="center"/>
              <w:rPr>
                <w:rFonts w:ascii="Times New Roman" w:eastAsia="游ゴシック" w:hAnsi="Times New Roman" w:cs="Times New Roman"/>
                <w:kern w:val="0"/>
                <w:sz w:val="18"/>
                <w:szCs w:val="18"/>
                <w:lang w:val="en-US"/>
              </w:rPr>
            </w:pPr>
            <w:r w:rsidRPr="0060313C">
              <w:rPr>
                <w:rFonts w:ascii="Times New Roman" w:eastAsia="游ゴシック" w:hAnsi="Times New Roman" w:cs="Times New Roman"/>
                <w:kern w:val="0"/>
                <w:sz w:val="18"/>
                <w:szCs w:val="18"/>
                <w:lang w:val="en-US"/>
              </w:rPr>
              <w:t>-4</w:t>
            </w:r>
          </w:p>
        </w:tc>
        <w:tc>
          <w:tcPr>
            <w:tcW w:w="378" w:type="dxa"/>
            <w:tcBorders>
              <w:top w:val="nil"/>
              <w:left w:val="nil"/>
              <w:bottom w:val="nil"/>
              <w:right w:val="nil"/>
            </w:tcBorders>
            <w:shd w:val="clear" w:color="auto" w:fill="auto"/>
            <w:noWrap/>
            <w:vAlign w:val="bottom"/>
            <w:hideMark/>
          </w:tcPr>
          <w:p w14:paraId="4417E2D5" w14:textId="77777777" w:rsidR="0060313C" w:rsidRPr="0060313C" w:rsidRDefault="006D2CF2" w:rsidP="000038BB">
            <w:pPr>
              <w:widowControl/>
              <w:spacing w:line="480" w:lineRule="auto"/>
              <w:ind w:firstLine="0"/>
              <w:jc w:val="center"/>
              <w:rPr>
                <w:rFonts w:ascii="Times New Roman" w:eastAsia="游ゴシック" w:hAnsi="Times New Roman" w:cs="Times New Roman"/>
                <w:kern w:val="0"/>
                <w:sz w:val="18"/>
                <w:szCs w:val="18"/>
                <w:lang w:val="en-US"/>
              </w:rPr>
            </w:pPr>
            <w:r w:rsidRPr="0060313C">
              <w:rPr>
                <w:rFonts w:ascii="Times New Roman" w:eastAsia="游ゴシック" w:hAnsi="Times New Roman" w:cs="Times New Roman"/>
                <w:kern w:val="0"/>
                <w:sz w:val="18"/>
                <w:szCs w:val="18"/>
                <w:lang w:val="en-US"/>
              </w:rPr>
              <w:t>10</w:t>
            </w:r>
          </w:p>
        </w:tc>
        <w:tc>
          <w:tcPr>
            <w:tcW w:w="947" w:type="dxa"/>
            <w:tcBorders>
              <w:top w:val="nil"/>
              <w:left w:val="nil"/>
              <w:bottom w:val="nil"/>
              <w:right w:val="nil"/>
            </w:tcBorders>
            <w:shd w:val="clear" w:color="auto" w:fill="auto"/>
            <w:noWrap/>
            <w:vAlign w:val="bottom"/>
            <w:hideMark/>
          </w:tcPr>
          <w:p w14:paraId="6365CD9C" w14:textId="77777777" w:rsidR="0060313C" w:rsidRPr="0060313C" w:rsidRDefault="006D2CF2" w:rsidP="000038BB">
            <w:pPr>
              <w:widowControl/>
              <w:spacing w:line="480" w:lineRule="auto"/>
              <w:ind w:firstLine="0"/>
              <w:jc w:val="center"/>
              <w:rPr>
                <w:rFonts w:ascii="Times New Roman" w:eastAsia="游ゴシック" w:hAnsi="Times New Roman" w:cs="Times New Roman"/>
                <w:kern w:val="0"/>
                <w:sz w:val="18"/>
                <w:szCs w:val="18"/>
                <w:lang w:val="en-US"/>
              </w:rPr>
            </w:pPr>
            <w:r w:rsidRPr="0060313C">
              <w:rPr>
                <w:rFonts w:ascii="Times New Roman" w:eastAsia="游ゴシック" w:hAnsi="Times New Roman" w:cs="Times New Roman"/>
                <w:kern w:val="0"/>
                <w:sz w:val="18"/>
                <w:szCs w:val="18"/>
                <w:lang w:val="en-US"/>
              </w:rPr>
              <w:t>5.21</w:t>
            </w:r>
          </w:p>
        </w:tc>
        <w:tc>
          <w:tcPr>
            <w:tcW w:w="378" w:type="dxa"/>
            <w:tcBorders>
              <w:top w:val="nil"/>
              <w:left w:val="nil"/>
              <w:bottom w:val="nil"/>
              <w:right w:val="nil"/>
            </w:tcBorders>
            <w:shd w:val="clear" w:color="auto" w:fill="auto"/>
            <w:noWrap/>
            <w:vAlign w:val="bottom"/>
            <w:hideMark/>
          </w:tcPr>
          <w:p w14:paraId="538DB768" w14:textId="77777777" w:rsidR="0060313C" w:rsidRPr="0060313C" w:rsidRDefault="006D2CF2" w:rsidP="000038BB">
            <w:pPr>
              <w:widowControl/>
              <w:spacing w:line="480" w:lineRule="auto"/>
              <w:ind w:firstLine="0"/>
              <w:jc w:val="center"/>
              <w:rPr>
                <w:rFonts w:ascii="Times New Roman" w:eastAsia="游ゴシック" w:hAnsi="Times New Roman" w:cs="Times New Roman"/>
                <w:kern w:val="0"/>
                <w:sz w:val="18"/>
                <w:szCs w:val="18"/>
                <w:lang w:val="en-US"/>
              </w:rPr>
            </w:pPr>
            <w:r w:rsidRPr="0060313C">
              <w:rPr>
                <w:rFonts w:ascii="Times New Roman" w:eastAsia="游ゴシック" w:hAnsi="Times New Roman" w:cs="Times New Roman"/>
                <w:kern w:val="0"/>
                <w:sz w:val="18"/>
                <w:szCs w:val="18"/>
                <w:lang w:val="en-US"/>
              </w:rPr>
              <w:t>18</w:t>
            </w:r>
          </w:p>
        </w:tc>
        <w:tc>
          <w:tcPr>
            <w:tcW w:w="485" w:type="dxa"/>
            <w:tcBorders>
              <w:top w:val="nil"/>
              <w:left w:val="nil"/>
              <w:bottom w:val="nil"/>
              <w:right w:val="nil"/>
            </w:tcBorders>
            <w:shd w:val="clear" w:color="auto" w:fill="auto"/>
            <w:noWrap/>
            <w:vAlign w:val="bottom"/>
            <w:hideMark/>
          </w:tcPr>
          <w:p w14:paraId="7EC1F389" w14:textId="77777777" w:rsidR="0060313C" w:rsidRPr="0060313C" w:rsidRDefault="006D2CF2" w:rsidP="000038BB">
            <w:pPr>
              <w:widowControl/>
              <w:spacing w:line="480" w:lineRule="auto"/>
              <w:ind w:firstLine="0"/>
              <w:jc w:val="center"/>
              <w:rPr>
                <w:rFonts w:ascii="Times New Roman" w:eastAsia="游ゴシック" w:hAnsi="Times New Roman" w:cs="Times New Roman"/>
                <w:kern w:val="0"/>
                <w:sz w:val="18"/>
                <w:szCs w:val="18"/>
                <w:lang w:val="en-US"/>
              </w:rPr>
            </w:pPr>
            <w:r w:rsidRPr="0060313C">
              <w:rPr>
                <w:rFonts w:ascii="Times New Roman" w:eastAsia="游ゴシック" w:hAnsi="Times New Roman" w:cs="Times New Roman"/>
                <w:kern w:val="0"/>
                <w:sz w:val="18"/>
                <w:szCs w:val="18"/>
                <w:lang w:val="en-US"/>
              </w:rPr>
              <w:t>23</w:t>
            </w:r>
          </w:p>
        </w:tc>
        <w:tc>
          <w:tcPr>
            <w:tcW w:w="378" w:type="dxa"/>
            <w:tcBorders>
              <w:top w:val="nil"/>
              <w:left w:val="nil"/>
              <w:bottom w:val="nil"/>
              <w:right w:val="nil"/>
            </w:tcBorders>
            <w:shd w:val="clear" w:color="auto" w:fill="auto"/>
            <w:noWrap/>
            <w:vAlign w:val="bottom"/>
            <w:hideMark/>
          </w:tcPr>
          <w:p w14:paraId="71A8B80B" w14:textId="77777777" w:rsidR="0060313C" w:rsidRPr="0060313C" w:rsidRDefault="006D2CF2" w:rsidP="000038BB">
            <w:pPr>
              <w:widowControl/>
              <w:spacing w:line="480" w:lineRule="auto"/>
              <w:ind w:firstLine="0"/>
              <w:jc w:val="center"/>
              <w:rPr>
                <w:rFonts w:ascii="Times New Roman" w:eastAsia="游ゴシック" w:hAnsi="Times New Roman" w:cs="Times New Roman"/>
                <w:kern w:val="0"/>
                <w:sz w:val="18"/>
                <w:szCs w:val="18"/>
                <w:lang w:val="en-US"/>
              </w:rPr>
            </w:pPr>
            <w:r w:rsidRPr="0060313C">
              <w:rPr>
                <w:rFonts w:ascii="Times New Roman" w:eastAsia="游ゴシック" w:hAnsi="Times New Roman" w:cs="Times New Roman"/>
                <w:kern w:val="0"/>
                <w:sz w:val="18"/>
                <w:szCs w:val="18"/>
                <w:lang w:val="en-US"/>
              </w:rPr>
              <w:t>10</w:t>
            </w:r>
          </w:p>
        </w:tc>
      </w:tr>
      <w:tr w:rsidR="001F578B" w14:paraId="599B1822" w14:textId="77777777" w:rsidTr="00044908">
        <w:trPr>
          <w:trHeight w:val="370"/>
        </w:trPr>
        <w:tc>
          <w:tcPr>
            <w:tcW w:w="3040" w:type="dxa"/>
            <w:tcBorders>
              <w:top w:val="nil"/>
              <w:left w:val="nil"/>
              <w:bottom w:val="single" w:sz="12" w:space="0" w:color="auto"/>
              <w:right w:val="nil"/>
            </w:tcBorders>
            <w:shd w:val="clear" w:color="auto" w:fill="auto"/>
            <w:noWrap/>
            <w:vAlign w:val="bottom"/>
            <w:hideMark/>
          </w:tcPr>
          <w:p w14:paraId="2CCC30C8" w14:textId="77777777" w:rsidR="0060313C" w:rsidRPr="0060313C" w:rsidRDefault="006D2CF2" w:rsidP="000038BB">
            <w:pPr>
              <w:widowControl/>
              <w:spacing w:line="480" w:lineRule="auto"/>
              <w:ind w:firstLine="0"/>
              <w:jc w:val="center"/>
              <w:rPr>
                <w:rFonts w:ascii="Times New Roman" w:eastAsia="游ゴシック" w:hAnsi="Times New Roman" w:cs="Times New Roman"/>
                <w:color w:val="000000"/>
                <w:kern w:val="0"/>
                <w:sz w:val="18"/>
                <w:szCs w:val="18"/>
                <w:lang w:val="en-US"/>
              </w:rPr>
            </w:pPr>
            <w:r w:rsidRPr="0060313C">
              <w:rPr>
                <w:rFonts w:ascii="Times New Roman" w:eastAsia="游ゴシック" w:hAnsi="Times New Roman" w:cs="Times New Roman"/>
                <w:color w:val="000000"/>
                <w:kern w:val="0"/>
                <w:sz w:val="18"/>
                <w:szCs w:val="18"/>
                <w:lang w:val="en-US"/>
              </w:rPr>
              <w:t xml:space="preserve">　</w:t>
            </w:r>
          </w:p>
        </w:tc>
        <w:tc>
          <w:tcPr>
            <w:tcW w:w="2106" w:type="dxa"/>
            <w:tcBorders>
              <w:top w:val="nil"/>
              <w:left w:val="nil"/>
              <w:bottom w:val="single" w:sz="12" w:space="0" w:color="auto"/>
              <w:right w:val="nil"/>
            </w:tcBorders>
            <w:shd w:val="clear" w:color="auto" w:fill="auto"/>
            <w:vAlign w:val="bottom"/>
            <w:hideMark/>
          </w:tcPr>
          <w:p w14:paraId="30783A41" w14:textId="77777777" w:rsidR="0060313C" w:rsidRPr="0060313C" w:rsidRDefault="006D2CF2" w:rsidP="000038BB">
            <w:pPr>
              <w:widowControl/>
              <w:spacing w:line="480" w:lineRule="auto"/>
              <w:ind w:firstLine="0"/>
              <w:jc w:val="center"/>
              <w:rPr>
                <w:rFonts w:ascii="Times New Roman" w:eastAsia="游ゴシック" w:hAnsi="Times New Roman" w:cs="Times New Roman"/>
                <w:color w:val="000000"/>
                <w:kern w:val="0"/>
                <w:sz w:val="18"/>
                <w:szCs w:val="18"/>
                <w:lang w:val="en-US"/>
              </w:rPr>
            </w:pPr>
            <w:r w:rsidRPr="0060313C">
              <w:rPr>
                <w:rFonts w:ascii="Times New Roman" w:eastAsia="游ゴシック" w:hAnsi="Times New Roman" w:cs="Times New Roman"/>
                <w:color w:val="000000"/>
                <w:kern w:val="0"/>
                <w:sz w:val="18"/>
                <w:szCs w:val="18"/>
                <w:lang w:val="en-US"/>
              </w:rPr>
              <w:t>Putamen</w:t>
            </w:r>
          </w:p>
        </w:tc>
        <w:tc>
          <w:tcPr>
            <w:tcW w:w="950" w:type="dxa"/>
            <w:tcBorders>
              <w:top w:val="nil"/>
              <w:left w:val="nil"/>
              <w:bottom w:val="single" w:sz="12" w:space="0" w:color="auto"/>
              <w:right w:val="nil"/>
            </w:tcBorders>
            <w:shd w:val="clear" w:color="auto" w:fill="auto"/>
            <w:noWrap/>
            <w:vAlign w:val="bottom"/>
            <w:hideMark/>
          </w:tcPr>
          <w:p w14:paraId="0F5FA20A" w14:textId="77777777" w:rsidR="0060313C" w:rsidRPr="0060313C" w:rsidRDefault="006D2CF2" w:rsidP="000038BB">
            <w:pPr>
              <w:widowControl/>
              <w:spacing w:line="480" w:lineRule="auto"/>
              <w:ind w:firstLine="0"/>
              <w:jc w:val="center"/>
              <w:rPr>
                <w:rFonts w:ascii="Times New Roman" w:eastAsia="游ゴシック" w:hAnsi="Times New Roman" w:cs="Times New Roman"/>
                <w:kern w:val="0"/>
                <w:sz w:val="18"/>
                <w:szCs w:val="18"/>
                <w:lang w:val="en-US"/>
              </w:rPr>
            </w:pPr>
            <w:r w:rsidRPr="0060313C">
              <w:rPr>
                <w:rFonts w:ascii="Times New Roman" w:eastAsia="游ゴシック" w:hAnsi="Times New Roman" w:cs="Times New Roman"/>
                <w:kern w:val="0"/>
                <w:sz w:val="18"/>
                <w:szCs w:val="18"/>
                <w:lang w:val="en-US"/>
              </w:rPr>
              <w:t xml:space="preserve">5.22 </w:t>
            </w:r>
          </w:p>
        </w:tc>
        <w:tc>
          <w:tcPr>
            <w:tcW w:w="487" w:type="dxa"/>
            <w:tcBorders>
              <w:top w:val="nil"/>
              <w:left w:val="nil"/>
              <w:bottom w:val="single" w:sz="12" w:space="0" w:color="auto"/>
              <w:right w:val="nil"/>
            </w:tcBorders>
            <w:shd w:val="clear" w:color="auto" w:fill="auto"/>
            <w:noWrap/>
            <w:vAlign w:val="bottom"/>
            <w:hideMark/>
          </w:tcPr>
          <w:p w14:paraId="62D8059D" w14:textId="77777777" w:rsidR="0060313C" w:rsidRPr="0060313C" w:rsidRDefault="006D2CF2" w:rsidP="000038BB">
            <w:pPr>
              <w:widowControl/>
              <w:spacing w:line="480" w:lineRule="auto"/>
              <w:ind w:firstLine="0"/>
              <w:jc w:val="center"/>
              <w:rPr>
                <w:rFonts w:ascii="Times New Roman" w:eastAsia="游ゴシック" w:hAnsi="Times New Roman" w:cs="Times New Roman"/>
                <w:kern w:val="0"/>
                <w:sz w:val="18"/>
                <w:szCs w:val="18"/>
                <w:lang w:val="en-US"/>
              </w:rPr>
            </w:pPr>
            <w:r w:rsidRPr="0060313C">
              <w:rPr>
                <w:rFonts w:ascii="Times New Roman" w:eastAsia="游ゴシック" w:hAnsi="Times New Roman" w:cs="Times New Roman"/>
                <w:kern w:val="0"/>
                <w:sz w:val="18"/>
                <w:szCs w:val="18"/>
                <w:lang w:val="en-US"/>
              </w:rPr>
              <w:t>-18</w:t>
            </w:r>
          </w:p>
        </w:tc>
        <w:tc>
          <w:tcPr>
            <w:tcW w:w="487" w:type="dxa"/>
            <w:tcBorders>
              <w:top w:val="nil"/>
              <w:left w:val="nil"/>
              <w:bottom w:val="single" w:sz="12" w:space="0" w:color="auto"/>
              <w:right w:val="nil"/>
            </w:tcBorders>
            <w:shd w:val="clear" w:color="auto" w:fill="auto"/>
            <w:noWrap/>
            <w:vAlign w:val="bottom"/>
            <w:hideMark/>
          </w:tcPr>
          <w:p w14:paraId="145C49C7" w14:textId="77777777" w:rsidR="0060313C" w:rsidRPr="0060313C" w:rsidRDefault="006D2CF2" w:rsidP="000038BB">
            <w:pPr>
              <w:widowControl/>
              <w:spacing w:line="480" w:lineRule="auto"/>
              <w:ind w:firstLine="0"/>
              <w:jc w:val="center"/>
              <w:rPr>
                <w:rFonts w:ascii="Times New Roman" w:eastAsia="游ゴシック" w:hAnsi="Times New Roman" w:cs="Times New Roman"/>
                <w:kern w:val="0"/>
                <w:sz w:val="18"/>
                <w:szCs w:val="18"/>
                <w:lang w:val="en-US"/>
              </w:rPr>
            </w:pPr>
            <w:r w:rsidRPr="0060313C">
              <w:rPr>
                <w:rFonts w:ascii="Times New Roman" w:eastAsia="游ゴシック" w:hAnsi="Times New Roman" w:cs="Times New Roman"/>
                <w:kern w:val="0"/>
                <w:sz w:val="18"/>
                <w:szCs w:val="18"/>
                <w:lang w:val="en-US"/>
              </w:rPr>
              <w:t>8</w:t>
            </w:r>
          </w:p>
        </w:tc>
        <w:tc>
          <w:tcPr>
            <w:tcW w:w="378" w:type="dxa"/>
            <w:tcBorders>
              <w:top w:val="nil"/>
              <w:left w:val="nil"/>
              <w:bottom w:val="single" w:sz="12" w:space="0" w:color="auto"/>
              <w:right w:val="nil"/>
            </w:tcBorders>
            <w:shd w:val="clear" w:color="auto" w:fill="auto"/>
            <w:noWrap/>
            <w:vAlign w:val="bottom"/>
            <w:hideMark/>
          </w:tcPr>
          <w:p w14:paraId="338726CB" w14:textId="77777777" w:rsidR="0060313C" w:rsidRPr="0060313C" w:rsidRDefault="006D2CF2" w:rsidP="000038BB">
            <w:pPr>
              <w:widowControl/>
              <w:spacing w:line="480" w:lineRule="auto"/>
              <w:ind w:firstLine="0"/>
              <w:jc w:val="center"/>
              <w:rPr>
                <w:rFonts w:ascii="Times New Roman" w:eastAsia="游ゴシック" w:hAnsi="Times New Roman" w:cs="Times New Roman"/>
                <w:kern w:val="0"/>
                <w:sz w:val="18"/>
                <w:szCs w:val="18"/>
                <w:lang w:val="en-US"/>
              </w:rPr>
            </w:pPr>
            <w:r w:rsidRPr="0060313C">
              <w:rPr>
                <w:rFonts w:ascii="Times New Roman" w:eastAsia="游ゴシック" w:hAnsi="Times New Roman" w:cs="Times New Roman"/>
                <w:kern w:val="0"/>
                <w:sz w:val="18"/>
                <w:szCs w:val="18"/>
                <w:lang w:val="en-US"/>
              </w:rPr>
              <w:t>2</w:t>
            </w:r>
          </w:p>
        </w:tc>
        <w:tc>
          <w:tcPr>
            <w:tcW w:w="947" w:type="dxa"/>
            <w:tcBorders>
              <w:top w:val="nil"/>
              <w:left w:val="nil"/>
              <w:bottom w:val="nil"/>
              <w:right w:val="nil"/>
            </w:tcBorders>
            <w:shd w:val="clear" w:color="auto" w:fill="auto"/>
            <w:noWrap/>
            <w:vAlign w:val="bottom"/>
            <w:hideMark/>
          </w:tcPr>
          <w:p w14:paraId="62E808DE" w14:textId="77777777" w:rsidR="0060313C" w:rsidRPr="0060313C" w:rsidRDefault="006D2CF2" w:rsidP="000038BB">
            <w:pPr>
              <w:widowControl/>
              <w:spacing w:line="480" w:lineRule="auto"/>
              <w:ind w:firstLine="0"/>
              <w:jc w:val="center"/>
              <w:rPr>
                <w:rFonts w:ascii="Times New Roman" w:eastAsia="游ゴシック" w:hAnsi="Times New Roman" w:cs="Times New Roman"/>
                <w:kern w:val="0"/>
                <w:sz w:val="18"/>
                <w:szCs w:val="18"/>
                <w:lang w:val="en-US"/>
              </w:rPr>
            </w:pPr>
            <w:r w:rsidRPr="0060313C">
              <w:rPr>
                <w:rFonts w:ascii="Times New Roman" w:eastAsia="游ゴシック" w:hAnsi="Times New Roman" w:cs="Times New Roman"/>
                <w:kern w:val="0"/>
                <w:sz w:val="18"/>
                <w:szCs w:val="18"/>
                <w:lang w:val="en-US"/>
              </w:rPr>
              <w:t>5.18</w:t>
            </w:r>
          </w:p>
        </w:tc>
        <w:tc>
          <w:tcPr>
            <w:tcW w:w="378" w:type="dxa"/>
            <w:tcBorders>
              <w:top w:val="nil"/>
              <w:left w:val="nil"/>
              <w:bottom w:val="nil"/>
              <w:right w:val="nil"/>
            </w:tcBorders>
            <w:shd w:val="clear" w:color="auto" w:fill="auto"/>
            <w:noWrap/>
            <w:vAlign w:val="bottom"/>
            <w:hideMark/>
          </w:tcPr>
          <w:p w14:paraId="7AA925A8" w14:textId="77777777" w:rsidR="0060313C" w:rsidRPr="0060313C" w:rsidRDefault="006D2CF2" w:rsidP="000038BB">
            <w:pPr>
              <w:widowControl/>
              <w:spacing w:line="480" w:lineRule="auto"/>
              <w:ind w:firstLine="0"/>
              <w:jc w:val="center"/>
              <w:rPr>
                <w:rFonts w:ascii="Times New Roman" w:eastAsia="游ゴシック" w:hAnsi="Times New Roman" w:cs="Times New Roman"/>
                <w:kern w:val="0"/>
                <w:sz w:val="18"/>
                <w:szCs w:val="18"/>
                <w:lang w:val="en-US"/>
              </w:rPr>
            </w:pPr>
            <w:r w:rsidRPr="0060313C">
              <w:rPr>
                <w:rFonts w:ascii="Times New Roman" w:eastAsia="游ゴシック" w:hAnsi="Times New Roman" w:cs="Times New Roman"/>
                <w:kern w:val="0"/>
                <w:sz w:val="18"/>
                <w:szCs w:val="18"/>
                <w:lang w:val="en-US"/>
              </w:rPr>
              <w:t>15</w:t>
            </w:r>
          </w:p>
        </w:tc>
        <w:tc>
          <w:tcPr>
            <w:tcW w:w="485" w:type="dxa"/>
            <w:tcBorders>
              <w:top w:val="nil"/>
              <w:left w:val="nil"/>
              <w:bottom w:val="nil"/>
              <w:right w:val="nil"/>
            </w:tcBorders>
            <w:shd w:val="clear" w:color="auto" w:fill="auto"/>
            <w:noWrap/>
            <w:vAlign w:val="bottom"/>
            <w:hideMark/>
          </w:tcPr>
          <w:p w14:paraId="46168548" w14:textId="77777777" w:rsidR="0060313C" w:rsidRPr="0060313C" w:rsidRDefault="006D2CF2" w:rsidP="000038BB">
            <w:pPr>
              <w:widowControl/>
              <w:spacing w:line="480" w:lineRule="auto"/>
              <w:ind w:firstLine="0"/>
              <w:jc w:val="center"/>
              <w:rPr>
                <w:rFonts w:ascii="Times New Roman" w:eastAsia="游ゴシック" w:hAnsi="Times New Roman" w:cs="Times New Roman"/>
                <w:kern w:val="0"/>
                <w:sz w:val="18"/>
                <w:szCs w:val="18"/>
                <w:lang w:val="en-US"/>
              </w:rPr>
            </w:pPr>
            <w:r w:rsidRPr="0060313C">
              <w:rPr>
                <w:rFonts w:ascii="Times New Roman" w:eastAsia="游ゴシック" w:hAnsi="Times New Roman" w:cs="Times New Roman"/>
                <w:kern w:val="0"/>
                <w:sz w:val="18"/>
                <w:szCs w:val="18"/>
                <w:lang w:val="en-US"/>
              </w:rPr>
              <w:t>8</w:t>
            </w:r>
          </w:p>
        </w:tc>
        <w:tc>
          <w:tcPr>
            <w:tcW w:w="378" w:type="dxa"/>
            <w:tcBorders>
              <w:top w:val="nil"/>
              <w:left w:val="nil"/>
              <w:bottom w:val="nil"/>
              <w:right w:val="nil"/>
            </w:tcBorders>
            <w:shd w:val="clear" w:color="auto" w:fill="auto"/>
            <w:noWrap/>
            <w:vAlign w:val="bottom"/>
            <w:hideMark/>
          </w:tcPr>
          <w:p w14:paraId="690400AF" w14:textId="77777777" w:rsidR="0060313C" w:rsidRPr="0060313C" w:rsidRDefault="006D2CF2" w:rsidP="000038BB">
            <w:pPr>
              <w:widowControl/>
              <w:spacing w:line="480" w:lineRule="auto"/>
              <w:ind w:firstLine="0"/>
              <w:jc w:val="center"/>
              <w:rPr>
                <w:rFonts w:ascii="Times New Roman" w:eastAsia="游ゴシック" w:hAnsi="Times New Roman" w:cs="Times New Roman"/>
                <w:kern w:val="0"/>
                <w:sz w:val="18"/>
                <w:szCs w:val="18"/>
                <w:lang w:val="en-US"/>
              </w:rPr>
            </w:pPr>
            <w:r w:rsidRPr="0060313C">
              <w:rPr>
                <w:rFonts w:ascii="Times New Roman" w:eastAsia="游ゴシック" w:hAnsi="Times New Roman" w:cs="Times New Roman"/>
                <w:kern w:val="0"/>
                <w:sz w:val="18"/>
                <w:szCs w:val="18"/>
                <w:lang w:val="en-US"/>
              </w:rPr>
              <w:t>-2</w:t>
            </w:r>
          </w:p>
        </w:tc>
      </w:tr>
      <w:tr w:rsidR="001F578B" w14:paraId="5F561C36" w14:textId="77777777" w:rsidTr="00044908">
        <w:trPr>
          <w:trHeight w:val="405"/>
        </w:trPr>
        <w:tc>
          <w:tcPr>
            <w:tcW w:w="9636" w:type="dxa"/>
            <w:gridSpan w:val="10"/>
            <w:tcBorders>
              <w:top w:val="single" w:sz="12" w:space="0" w:color="auto"/>
              <w:left w:val="nil"/>
              <w:bottom w:val="nil"/>
              <w:right w:val="nil"/>
            </w:tcBorders>
            <w:shd w:val="clear" w:color="auto" w:fill="auto"/>
            <w:hideMark/>
          </w:tcPr>
          <w:p w14:paraId="2DF9B309" w14:textId="51CC4A66" w:rsidR="0060313C" w:rsidRPr="0060313C" w:rsidRDefault="006D2CF2" w:rsidP="000038BB">
            <w:pPr>
              <w:widowControl/>
              <w:spacing w:line="480" w:lineRule="auto"/>
              <w:ind w:firstLine="0"/>
              <w:jc w:val="left"/>
              <w:rPr>
                <w:rFonts w:ascii="Times New Roman" w:eastAsia="游ゴシック" w:hAnsi="Times New Roman" w:cs="Times New Roman"/>
                <w:color w:val="000000"/>
                <w:kern w:val="0"/>
                <w:sz w:val="18"/>
                <w:szCs w:val="18"/>
                <w:lang w:val="en-US"/>
              </w:rPr>
            </w:pPr>
            <w:r w:rsidRPr="0060313C">
              <w:rPr>
                <w:rFonts w:ascii="Times New Roman" w:eastAsia="游ゴシック" w:hAnsi="Times New Roman" w:cs="Times New Roman"/>
                <w:color w:val="000000"/>
                <w:kern w:val="0"/>
                <w:sz w:val="18"/>
                <w:szCs w:val="18"/>
                <w:lang w:val="en-US"/>
              </w:rPr>
              <w:t xml:space="preserve">The areas with activity significantly positively correlated with affective level. </w:t>
            </w:r>
            <w:r w:rsidR="00A36A78">
              <w:rPr>
                <w:rFonts w:ascii="Times New Roman" w:eastAsia="游ゴシック" w:hAnsi="Times New Roman" w:cs="Times New Roman"/>
                <w:color w:val="000000"/>
                <w:kern w:val="0"/>
                <w:sz w:val="18"/>
                <w:szCs w:val="18"/>
                <w:lang w:val="en-US"/>
              </w:rPr>
              <w:t>The c</w:t>
            </w:r>
            <w:r w:rsidRPr="0060313C">
              <w:rPr>
                <w:rFonts w:ascii="Times New Roman" w:eastAsia="游ゴシック" w:hAnsi="Times New Roman" w:cs="Times New Roman"/>
                <w:color w:val="000000"/>
                <w:kern w:val="0"/>
                <w:sz w:val="18"/>
                <w:szCs w:val="18"/>
                <w:lang w:val="en-US"/>
              </w:rPr>
              <w:t>oordinates are derived from the standard brain of the Montreal Neurological Institute (MNI). The significance level is p &lt; 0.001 without correction at voxel-level</w:t>
            </w:r>
            <w:r w:rsidR="009203BB">
              <w:rPr>
                <w:rFonts w:ascii="Times New Roman" w:eastAsia="游ゴシック" w:hAnsi="Times New Roman" w:cs="Times New Roman"/>
                <w:color w:val="000000"/>
                <w:kern w:val="0"/>
                <w:sz w:val="18"/>
                <w:szCs w:val="18"/>
                <w:lang w:val="en-US"/>
              </w:rPr>
              <w:t>,</w:t>
            </w:r>
            <w:r w:rsidRPr="0060313C">
              <w:rPr>
                <w:rFonts w:ascii="Times New Roman" w:eastAsia="游ゴシック" w:hAnsi="Times New Roman" w:cs="Times New Roman"/>
                <w:color w:val="000000"/>
                <w:kern w:val="0"/>
                <w:sz w:val="18"/>
                <w:szCs w:val="18"/>
                <w:lang w:val="en-US"/>
              </w:rPr>
              <w:t xml:space="preserve"> and p &lt; 0.05 with family</w:t>
            </w:r>
            <w:r w:rsidR="009203BB">
              <w:rPr>
                <w:rFonts w:ascii="Times New Roman" w:eastAsia="游ゴシック" w:hAnsi="Times New Roman" w:cs="Times New Roman"/>
                <w:color w:val="000000"/>
                <w:kern w:val="0"/>
                <w:sz w:val="18"/>
                <w:szCs w:val="18"/>
                <w:lang w:val="en-US"/>
              </w:rPr>
              <w:t>-</w:t>
            </w:r>
            <w:r w:rsidRPr="0060313C">
              <w:rPr>
                <w:rFonts w:ascii="Times New Roman" w:eastAsia="游ゴシック" w:hAnsi="Times New Roman" w:cs="Times New Roman"/>
                <w:color w:val="000000"/>
                <w:kern w:val="0"/>
                <w:sz w:val="18"/>
                <w:szCs w:val="18"/>
                <w:lang w:val="en-US"/>
              </w:rPr>
              <w:t>wise error (FWE) correction at the cluster level.</w:t>
            </w:r>
          </w:p>
        </w:tc>
      </w:tr>
    </w:tbl>
    <w:p w14:paraId="16E06B45" w14:textId="77777777" w:rsidR="0009518B" w:rsidRPr="0060313C" w:rsidRDefault="0009518B" w:rsidP="000038BB">
      <w:pPr>
        <w:spacing w:line="480" w:lineRule="auto"/>
        <w:ind w:firstLine="324"/>
        <w:rPr>
          <w:rFonts w:ascii="Times New Roman" w:eastAsia="Times New Roman" w:hAnsi="Times New Roman" w:cs="Times New Roman"/>
          <w:b/>
          <w:bCs/>
          <w:sz w:val="22"/>
          <w:szCs w:val="20"/>
          <w:lang w:val="en-US"/>
        </w:rPr>
      </w:pPr>
    </w:p>
    <w:p w14:paraId="5EF221A4" w14:textId="77777777" w:rsidR="009203BB" w:rsidRDefault="006D2CF2" w:rsidP="000038BB">
      <w:pPr>
        <w:spacing w:line="480" w:lineRule="auto"/>
        <w:ind w:firstLine="324"/>
        <w:rPr>
          <w:rFonts w:ascii="Times New Roman" w:eastAsia="Times New Roman" w:hAnsi="Times New Roman" w:cs="Times New Roman"/>
          <w:sz w:val="22"/>
          <w:szCs w:val="20"/>
          <w:lang w:val="en-US"/>
        </w:rPr>
      </w:pPr>
      <w:r w:rsidRPr="003F323A">
        <w:rPr>
          <w:rFonts w:ascii="Times New Roman" w:eastAsia="Times New Roman" w:hAnsi="Times New Roman" w:cs="Times New Roman"/>
          <w:b/>
          <w:bCs/>
          <w:sz w:val="22"/>
          <w:szCs w:val="20"/>
          <w:lang w:val="en-US"/>
        </w:rPr>
        <w:t>Fig 5.</w:t>
      </w:r>
      <w:r w:rsidRPr="003F323A">
        <w:rPr>
          <w:rFonts w:ascii="Times New Roman" w:eastAsia="Times New Roman" w:hAnsi="Times New Roman" w:cs="Times New Roman"/>
          <w:sz w:val="22"/>
          <w:szCs w:val="20"/>
          <w:lang w:val="en-US"/>
        </w:rPr>
        <w:t xml:space="preserve"> Activations associated with valence level observed by the parametric modulation analysis. </w:t>
      </w:r>
    </w:p>
    <w:p w14:paraId="4113C6AE" w14:textId="687D8B98" w:rsidR="00424CAB" w:rsidRPr="003F323A" w:rsidRDefault="006D2CF2" w:rsidP="000038BB">
      <w:pPr>
        <w:spacing w:line="480" w:lineRule="auto"/>
        <w:ind w:firstLine="324"/>
        <w:rPr>
          <w:rFonts w:ascii="Times New Roman" w:eastAsia="Times New Roman" w:hAnsi="Times New Roman" w:cs="Times New Roman"/>
          <w:sz w:val="22"/>
          <w:szCs w:val="20"/>
          <w:lang w:val="en-US"/>
        </w:rPr>
      </w:pPr>
      <w:r w:rsidRPr="003F323A">
        <w:rPr>
          <w:rFonts w:ascii="Times New Roman" w:eastAsia="Times New Roman" w:hAnsi="Times New Roman" w:cs="Times New Roman"/>
          <w:sz w:val="22"/>
          <w:szCs w:val="20"/>
          <w:lang w:val="en-US"/>
        </w:rPr>
        <w:t xml:space="preserve">Uncorrected </w:t>
      </w:r>
      <w:r w:rsidRPr="003F323A">
        <w:rPr>
          <w:rFonts w:ascii="Times New Roman" w:eastAsia="Times New Roman" w:hAnsi="Times New Roman" w:cs="Times New Roman"/>
          <w:i/>
          <w:iCs/>
          <w:sz w:val="22"/>
          <w:szCs w:val="20"/>
          <w:lang w:val="en-US"/>
        </w:rPr>
        <w:t>p</w:t>
      </w:r>
      <w:r w:rsidRPr="003F323A">
        <w:rPr>
          <w:rFonts w:ascii="Times New Roman" w:eastAsia="Times New Roman" w:hAnsi="Times New Roman" w:cs="Times New Roman"/>
          <w:sz w:val="22"/>
          <w:szCs w:val="20"/>
          <w:lang w:val="en-US"/>
        </w:rPr>
        <w:t xml:space="preserve"> &lt; 0.001 at voxel-level, FWE</w:t>
      </w:r>
      <w:r w:rsidR="009203BB">
        <w:rPr>
          <w:rFonts w:ascii="Times New Roman" w:eastAsia="Times New Roman" w:hAnsi="Times New Roman" w:cs="Times New Roman"/>
          <w:sz w:val="22"/>
          <w:szCs w:val="20"/>
          <w:lang w:val="en-US"/>
        </w:rPr>
        <w:t>-</w:t>
      </w:r>
      <w:r w:rsidRPr="003F323A">
        <w:rPr>
          <w:rFonts w:ascii="Times New Roman" w:eastAsia="Times New Roman" w:hAnsi="Times New Roman" w:cs="Times New Roman"/>
          <w:sz w:val="22"/>
          <w:szCs w:val="20"/>
          <w:lang w:val="en-US"/>
        </w:rPr>
        <w:t xml:space="preserve">corrected </w:t>
      </w:r>
      <w:r w:rsidRPr="003F323A">
        <w:rPr>
          <w:rFonts w:ascii="Times New Roman" w:eastAsia="Times New Roman" w:hAnsi="Times New Roman" w:cs="Times New Roman"/>
          <w:i/>
          <w:iCs/>
          <w:sz w:val="22"/>
          <w:szCs w:val="20"/>
          <w:lang w:val="en-US"/>
        </w:rPr>
        <w:t>p</w:t>
      </w:r>
      <w:r w:rsidRPr="003F323A">
        <w:rPr>
          <w:rFonts w:ascii="Times New Roman" w:eastAsia="Times New Roman" w:hAnsi="Times New Roman" w:cs="Times New Roman"/>
          <w:sz w:val="22"/>
          <w:szCs w:val="20"/>
          <w:lang w:val="en-US"/>
        </w:rPr>
        <w:t xml:space="preserve"> &lt; 0.05 at cluster</w:t>
      </w:r>
      <w:r w:rsidR="00884A1E">
        <w:rPr>
          <w:rFonts w:ascii="Times New Roman" w:eastAsia="Times New Roman" w:hAnsi="Times New Roman" w:cs="Times New Roman"/>
          <w:sz w:val="22"/>
          <w:szCs w:val="20"/>
          <w:lang w:val="en-US"/>
        </w:rPr>
        <w:t xml:space="preserve"> </w:t>
      </w:r>
      <w:r w:rsidRPr="003F323A">
        <w:rPr>
          <w:rFonts w:ascii="Times New Roman" w:eastAsia="Times New Roman" w:hAnsi="Times New Roman" w:cs="Times New Roman"/>
          <w:sz w:val="22"/>
          <w:szCs w:val="20"/>
          <w:lang w:val="en-US"/>
        </w:rPr>
        <w:t>level. SMA</w:t>
      </w:r>
      <w:r w:rsidR="00432FEF">
        <w:rPr>
          <w:rFonts w:ascii="Times New Roman" w:eastAsia="Times New Roman" w:hAnsi="Times New Roman" w:cs="Times New Roman"/>
          <w:sz w:val="22"/>
          <w:szCs w:val="20"/>
          <w:lang w:val="en-US"/>
        </w:rPr>
        <w:t>,</w:t>
      </w:r>
      <w:r w:rsidRPr="003F323A">
        <w:rPr>
          <w:rFonts w:ascii="Times New Roman" w:eastAsia="Times New Roman" w:hAnsi="Times New Roman" w:cs="Times New Roman"/>
          <w:sz w:val="22"/>
          <w:szCs w:val="20"/>
          <w:lang w:val="en-US"/>
        </w:rPr>
        <w:t xml:space="preserve"> </w:t>
      </w:r>
      <w:r w:rsidR="00432FEF">
        <w:rPr>
          <w:rFonts w:ascii="Times New Roman" w:eastAsia="Times New Roman" w:hAnsi="Times New Roman" w:cs="Times New Roman"/>
          <w:sz w:val="22"/>
          <w:szCs w:val="20"/>
          <w:lang w:val="en-US"/>
        </w:rPr>
        <w:t>s</w:t>
      </w:r>
      <w:r w:rsidR="00432FEF" w:rsidRPr="003F323A">
        <w:rPr>
          <w:rFonts w:ascii="Times New Roman" w:eastAsia="Times New Roman" w:hAnsi="Times New Roman" w:cs="Times New Roman"/>
          <w:sz w:val="22"/>
          <w:szCs w:val="20"/>
          <w:lang w:val="en-US"/>
        </w:rPr>
        <w:t xml:space="preserve">upplementary </w:t>
      </w:r>
      <w:r w:rsidRPr="003F323A">
        <w:rPr>
          <w:rFonts w:ascii="Times New Roman" w:eastAsia="Times New Roman" w:hAnsi="Times New Roman" w:cs="Times New Roman"/>
          <w:sz w:val="22"/>
          <w:szCs w:val="20"/>
          <w:lang w:val="en-US"/>
        </w:rPr>
        <w:t>motor area; STG</w:t>
      </w:r>
      <w:r w:rsidR="00432FEF">
        <w:rPr>
          <w:rFonts w:ascii="Times New Roman" w:eastAsia="Times New Roman" w:hAnsi="Times New Roman" w:cs="Times New Roman"/>
          <w:sz w:val="22"/>
          <w:szCs w:val="20"/>
          <w:lang w:val="en-US"/>
        </w:rPr>
        <w:t>,</w:t>
      </w:r>
      <w:r w:rsidR="00432FEF" w:rsidRPr="003F323A">
        <w:rPr>
          <w:rFonts w:ascii="Times New Roman" w:eastAsia="Times New Roman" w:hAnsi="Times New Roman" w:cs="Times New Roman"/>
          <w:sz w:val="22"/>
          <w:szCs w:val="20"/>
          <w:lang w:val="en-US"/>
        </w:rPr>
        <w:t xml:space="preserve"> </w:t>
      </w:r>
      <w:r w:rsidRPr="003F323A">
        <w:rPr>
          <w:rFonts w:ascii="Times New Roman" w:eastAsia="Times New Roman" w:hAnsi="Times New Roman" w:cs="Times New Roman"/>
          <w:sz w:val="22"/>
          <w:szCs w:val="20"/>
          <w:lang w:val="en-US"/>
        </w:rPr>
        <w:t xml:space="preserve">Superior temporal gyrus; </w:t>
      </w:r>
      <w:proofErr w:type="spellStart"/>
      <w:r w:rsidRPr="003F323A">
        <w:rPr>
          <w:rFonts w:ascii="Times New Roman" w:eastAsia="Times New Roman" w:hAnsi="Times New Roman" w:cs="Times New Roman"/>
          <w:sz w:val="22"/>
          <w:szCs w:val="20"/>
          <w:lang w:val="en-US"/>
        </w:rPr>
        <w:t>aIns</w:t>
      </w:r>
      <w:proofErr w:type="spellEnd"/>
      <w:r w:rsidR="00432FEF">
        <w:rPr>
          <w:rFonts w:ascii="Times New Roman" w:eastAsia="Times New Roman" w:hAnsi="Times New Roman" w:cs="Times New Roman"/>
          <w:sz w:val="22"/>
          <w:szCs w:val="20"/>
          <w:lang w:val="en-US"/>
        </w:rPr>
        <w:t>,</w:t>
      </w:r>
      <w:r w:rsidR="00432FEF" w:rsidRPr="003F323A">
        <w:rPr>
          <w:rFonts w:ascii="Times New Roman" w:eastAsia="Times New Roman" w:hAnsi="Times New Roman" w:cs="Times New Roman"/>
          <w:sz w:val="22"/>
          <w:szCs w:val="20"/>
          <w:lang w:val="en-US"/>
        </w:rPr>
        <w:t xml:space="preserve"> </w:t>
      </w:r>
      <w:r w:rsidRPr="003F323A">
        <w:rPr>
          <w:rFonts w:ascii="Times New Roman" w:eastAsia="Times New Roman" w:hAnsi="Times New Roman" w:cs="Times New Roman"/>
          <w:sz w:val="22"/>
          <w:szCs w:val="20"/>
          <w:lang w:val="en-US"/>
        </w:rPr>
        <w:t>anterior Insula</w:t>
      </w:r>
      <w:r w:rsidR="00706637">
        <w:rPr>
          <w:rFonts w:ascii="Times New Roman" w:eastAsia="Times New Roman" w:hAnsi="Times New Roman" w:cs="Times New Roman"/>
          <w:sz w:val="22"/>
          <w:szCs w:val="20"/>
          <w:lang w:val="en-US"/>
        </w:rPr>
        <w:t>; FWE, family-wise error</w:t>
      </w:r>
      <w:r w:rsidRPr="003F323A">
        <w:rPr>
          <w:rFonts w:ascii="Times New Roman" w:eastAsia="Times New Roman" w:hAnsi="Times New Roman" w:cs="Times New Roman"/>
          <w:sz w:val="22"/>
          <w:szCs w:val="20"/>
          <w:lang w:val="en-US"/>
        </w:rPr>
        <w:t>.</w:t>
      </w:r>
    </w:p>
    <w:p w14:paraId="5DD0F87B" w14:textId="77777777" w:rsidR="009D6A2C" w:rsidRPr="009D6A2C" w:rsidRDefault="009D6A2C" w:rsidP="009D6A2C">
      <w:pPr>
        <w:spacing w:line="480" w:lineRule="auto"/>
        <w:ind w:firstLine="324"/>
        <w:rPr>
          <w:rFonts w:ascii="Times New Roman" w:eastAsia="Times New Roman" w:hAnsi="Times New Roman" w:cs="Times New Roman"/>
          <w:sz w:val="24"/>
        </w:rPr>
      </w:pPr>
      <w:r w:rsidRPr="009D6A2C">
        <w:rPr>
          <w:rFonts w:ascii="Times New Roman" w:eastAsia="Times New Roman" w:hAnsi="Times New Roman" w:cs="Times New Roman"/>
          <w:sz w:val="24"/>
        </w:rPr>
        <w:t xml:space="preserve">Based on the results of whole-brain analysis, which showed significant activity primarily in the left insula when the participants were exposed to music stimuli, we decided to refine our focus in the ROI analysis. The decision to focus on the left insula was informed by our initial observations of lateralized activation patterns and was consistent with the established role of the insula in interoceptive information processing and emotional responses to auditory stimuli (as detailed in the Introduction). </w:t>
      </w:r>
    </w:p>
    <w:p w14:paraId="14C3822E" w14:textId="1D36F3D3" w:rsidR="00EB4D2F" w:rsidRDefault="009D6A2C" w:rsidP="009D6A2C">
      <w:pPr>
        <w:spacing w:line="480" w:lineRule="auto"/>
        <w:ind w:firstLine="324"/>
        <w:rPr>
          <w:rFonts w:ascii="Times New Roman" w:eastAsia="Times New Roman" w:hAnsi="Times New Roman" w:cs="Times New Roman"/>
          <w:sz w:val="24"/>
        </w:rPr>
      </w:pPr>
      <w:r w:rsidRPr="009D6A2C">
        <w:rPr>
          <w:rFonts w:ascii="Times New Roman" w:eastAsia="Times New Roman" w:hAnsi="Times New Roman" w:cs="Times New Roman"/>
          <w:sz w:val="24"/>
        </w:rPr>
        <w:t>Therefore,</w:t>
      </w:r>
      <w:r w:rsidR="006D2CF2">
        <w:rPr>
          <w:rFonts w:ascii="Times New Roman" w:eastAsia="Times New Roman" w:hAnsi="Times New Roman" w:cs="Times New Roman"/>
          <w:sz w:val="24"/>
        </w:rPr>
        <w:t xml:space="preserve"> we divided the participants into two groups, high-IS and low-IS groups, according to the heartbeat discrimination task parameter (</w:t>
      </w:r>
      <w:r w:rsidR="006D2CF2">
        <w:rPr>
          <w:rFonts w:ascii="Times New Roman" w:eastAsia="Times New Roman" w:hAnsi="Times New Roman" w:cs="Times New Roman"/>
          <w:i/>
          <w:sz w:val="24"/>
        </w:rPr>
        <w:t>A</w:t>
      </w:r>
      <w:r w:rsidR="006D2CF2">
        <w:rPr>
          <w:rFonts w:ascii="Times New Roman" w:eastAsia="Times New Roman" w:hAnsi="Times New Roman" w:cs="Times New Roman"/>
          <w:sz w:val="24"/>
        </w:rPr>
        <w:t xml:space="preserve">), and compared brain activities between high-IS and low-IS groups for each insula subregion by performing a </w:t>
      </w:r>
      <w:r w:rsidR="006D2CF2">
        <w:rPr>
          <w:rFonts w:ascii="Times New Roman" w:eastAsia="Times New Roman" w:hAnsi="Times New Roman" w:cs="Times New Roman"/>
          <w:sz w:val="24"/>
        </w:rPr>
        <w:lastRenderedPageBreak/>
        <w:t xml:space="preserve">two-sample </w:t>
      </w:r>
      <w:r w:rsidR="006D2CF2">
        <w:rPr>
          <w:rFonts w:ascii="Times New Roman" w:eastAsia="Times New Roman" w:hAnsi="Times New Roman" w:cs="Times New Roman"/>
          <w:i/>
          <w:sz w:val="24"/>
        </w:rPr>
        <w:t>t</w:t>
      </w:r>
      <w:r w:rsidR="006D2CF2">
        <w:rPr>
          <w:rFonts w:ascii="Times New Roman" w:eastAsia="Times New Roman" w:hAnsi="Times New Roman" w:cs="Times New Roman"/>
          <w:sz w:val="24"/>
        </w:rPr>
        <w:t xml:space="preserve">-test. This analysis revealed significant differences between the brain activities related to the valence level in the high IS group </w:t>
      </w:r>
      <w:r w:rsidR="005A073D">
        <w:rPr>
          <w:rFonts w:ascii="Times New Roman" w:eastAsia="Times New Roman" w:hAnsi="Times New Roman" w:cs="Times New Roman"/>
          <w:sz w:val="24"/>
        </w:rPr>
        <w:t>compared to</w:t>
      </w:r>
      <w:r w:rsidR="006D2CF2">
        <w:rPr>
          <w:rFonts w:ascii="Times New Roman" w:eastAsia="Times New Roman" w:hAnsi="Times New Roman" w:cs="Times New Roman"/>
          <w:sz w:val="24"/>
        </w:rPr>
        <w:t xml:space="preserve"> the low IS group in the </w:t>
      </w:r>
      <w:r w:rsidR="00EF69DF">
        <w:rPr>
          <w:rFonts w:ascii="Times New Roman" w:eastAsia="Times New Roman" w:hAnsi="Times New Roman" w:cs="Times New Roman"/>
          <w:sz w:val="24"/>
        </w:rPr>
        <w:t>left</w:t>
      </w:r>
      <w:r w:rsidR="006D2CF2">
        <w:rPr>
          <w:rFonts w:ascii="Times New Roman" w:eastAsia="Times New Roman" w:hAnsi="Times New Roman" w:cs="Times New Roman"/>
          <w:sz w:val="24"/>
        </w:rPr>
        <w:t xml:space="preserve"> dorsal dysgranular insula (Fig 6, Table 3), suggesting that the correlation between valence level and brain activity in the </w:t>
      </w:r>
      <w:r w:rsidR="00EF69DF">
        <w:rPr>
          <w:rFonts w:ascii="Times New Roman" w:eastAsia="Times New Roman" w:hAnsi="Times New Roman" w:cs="Times New Roman"/>
          <w:sz w:val="24"/>
        </w:rPr>
        <w:t>left</w:t>
      </w:r>
      <w:r w:rsidR="006D2CF2">
        <w:rPr>
          <w:rFonts w:ascii="Times New Roman" w:eastAsia="Times New Roman" w:hAnsi="Times New Roman" w:cs="Times New Roman"/>
          <w:sz w:val="24"/>
        </w:rPr>
        <w:t xml:space="preserve"> mid insula was significantly stronger in the high IS group than in the low IS group.</w:t>
      </w:r>
    </w:p>
    <w:p w14:paraId="279BE79B" w14:textId="5119AE9C" w:rsidR="00CF0C32" w:rsidRDefault="006D2CF2" w:rsidP="000038BB">
      <w:pPr>
        <w:spacing w:line="480" w:lineRule="auto"/>
        <w:ind w:firstLine="324"/>
        <w:rPr>
          <w:rFonts w:ascii="Times New Roman" w:eastAsia="Times New Roman" w:hAnsi="Times New Roman" w:cs="Times New Roman"/>
          <w:noProof/>
          <w:sz w:val="22"/>
          <w:szCs w:val="21"/>
        </w:rPr>
      </w:pPr>
      <w:r w:rsidRPr="0060313C">
        <w:rPr>
          <w:rFonts w:ascii="Times New Roman" w:eastAsia="Times New Roman" w:hAnsi="Times New Roman" w:cs="Times New Roman"/>
          <w:b/>
          <w:bCs/>
          <w:noProof/>
          <w:sz w:val="22"/>
          <w:szCs w:val="21"/>
        </w:rPr>
        <w:t>Table 3.</w:t>
      </w:r>
      <w:r w:rsidRPr="0060313C">
        <w:rPr>
          <w:rFonts w:ascii="Times New Roman" w:eastAsia="Times New Roman" w:hAnsi="Times New Roman" w:cs="Times New Roman"/>
          <w:noProof/>
          <w:sz w:val="22"/>
          <w:szCs w:val="21"/>
        </w:rPr>
        <w:t xml:space="preserve"> Anatomical coordinates of </w:t>
      </w:r>
      <w:ins w:id="9" w:author="Toru Maekawa" w:date="2024-02-08T10:03:00Z">
        <w:r w:rsidR="009E6F33">
          <w:rPr>
            <w:rFonts w:ascii="Times New Roman" w:eastAsia="Times New Roman" w:hAnsi="Times New Roman" w:cs="Times New Roman"/>
            <w:noProof/>
            <w:sz w:val="22"/>
            <w:szCs w:val="21"/>
          </w:rPr>
          <w:t xml:space="preserve">left </w:t>
        </w:r>
      </w:ins>
      <w:r w:rsidRPr="0060313C">
        <w:rPr>
          <w:rFonts w:ascii="Times New Roman" w:eastAsia="Times New Roman" w:hAnsi="Times New Roman" w:cs="Times New Roman"/>
          <w:noProof/>
          <w:sz w:val="22"/>
          <w:szCs w:val="21"/>
        </w:rPr>
        <w:t>insula subregions and t-value of ROI analysis</w:t>
      </w:r>
      <w:r w:rsidR="00A266C3">
        <w:rPr>
          <w:rFonts w:ascii="Times New Roman" w:eastAsia="Times New Roman" w:hAnsi="Times New Roman" w:cs="Times New Roman"/>
          <w:noProof/>
          <w:sz w:val="22"/>
          <w:szCs w:val="21"/>
        </w:rPr>
        <w:t>.</w:t>
      </w:r>
    </w:p>
    <w:tbl>
      <w:tblPr>
        <w:tblW w:w="8364" w:type="dxa"/>
        <w:tblLayout w:type="fixed"/>
        <w:tblCellMar>
          <w:top w:w="15" w:type="dxa"/>
          <w:left w:w="99" w:type="dxa"/>
          <w:right w:w="99" w:type="dxa"/>
        </w:tblCellMar>
        <w:tblLook w:val="04A0" w:firstRow="1" w:lastRow="0" w:firstColumn="1" w:lastColumn="0" w:noHBand="0" w:noVBand="1"/>
        <w:tblPrChange w:id="10" w:author="Toru Maekawa" w:date="2024-02-08T10:04:00Z">
          <w:tblPr>
            <w:tblW w:w="8364" w:type="dxa"/>
            <w:tblLayout w:type="fixed"/>
            <w:tblCellMar>
              <w:top w:w="15" w:type="dxa"/>
              <w:left w:w="99" w:type="dxa"/>
              <w:right w:w="99" w:type="dxa"/>
            </w:tblCellMar>
            <w:tblLook w:val="04A0" w:firstRow="1" w:lastRow="0" w:firstColumn="1" w:lastColumn="0" w:noHBand="0" w:noVBand="1"/>
          </w:tblPr>
        </w:tblPrChange>
      </w:tblPr>
      <w:tblGrid>
        <w:gridCol w:w="3860"/>
        <w:gridCol w:w="900"/>
        <w:gridCol w:w="901"/>
        <w:gridCol w:w="901"/>
        <w:gridCol w:w="901"/>
        <w:gridCol w:w="901"/>
        <w:tblGridChange w:id="11">
          <w:tblGrid>
            <w:gridCol w:w="3860"/>
            <w:gridCol w:w="900"/>
            <w:gridCol w:w="901"/>
            <w:gridCol w:w="901"/>
            <w:gridCol w:w="901"/>
            <w:gridCol w:w="901"/>
          </w:tblGrid>
        </w:tblGridChange>
      </w:tblGrid>
      <w:tr w:rsidR="009F6043" w14:paraId="0697D767" w14:textId="77777777" w:rsidTr="0065269A">
        <w:trPr>
          <w:trHeight w:val="310"/>
          <w:trPrChange w:id="12" w:author="Toru Maekawa" w:date="2024-02-08T10:04:00Z">
            <w:trPr>
              <w:trHeight w:val="310"/>
            </w:trPr>
          </w:trPrChange>
        </w:trPr>
        <w:tc>
          <w:tcPr>
            <w:tcW w:w="3860" w:type="dxa"/>
            <w:tcBorders>
              <w:left w:val="nil"/>
              <w:bottom w:val="single" w:sz="4" w:space="0" w:color="auto"/>
              <w:right w:val="nil"/>
            </w:tcBorders>
            <w:vAlign w:val="center"/>
            <w:hideMark/>
            <w:tcPrChange w:id="13" w:author="Toru Maekawa" w:date="2024-02-08T10:04:00Z">
              <w:tcPr>
                <w:tcW w:w="3860" w:type="dxa"/>
                <w:tcBorders>
                  <w:top w:val="single" w:sz="12" w:space="0" w:color="auto"/>
                  <w:left w:val="nil"/>
                  <w:bottom w:val="single" w:sz="4" w:space="0" w:color="000000"/>
                  <w:right w:val="nil"/>
                </w:tcBorders>
                <w:vAlign w:val="center"/>
                <w:hideMark/>
              </w:tcPr>
            </w:tcPrChange>
          </w:tcPr>
          <w:p w14:paraId="6D548374" w14:textId="77777777" w:rsidR="009F6043" w:rsidRPr="00E24A8D" w:rsidRDefault="009F6043" w:rsidP="000038BB">
            <w:pPr>
              <w:widowControl/>
              <w:spacing w:line="480" w:lineRule="auto"/>
              <w:ind w:firstLine="0"/>
              <w:jc w:val="left"/>
              <w:rPr>
                <w:rFonts w:ascii="Times New Roman" w:eastAsia="游ゴシック" w:hAnsi="Times New Roman" w:cs="Times New Roman"/>
                <w:color w:val="000000"/>
                <w:kern w:val="0"/>
                <w:sz w:val="18"/>
                <w:szCs w:val="18"/>
                <w:lang w:val="en-US"/>
              </w:rPr>
            </w:pPr>
          </w:p>
        </w:tc>
        <w:tc>
          <w:tcPr>
            <w:tcW w:w="900" w:type="dxa"/>
            <w:tcBorders>
              <w:left w:val="nil"/>
              <w:bottom w:val="single" w:sz="4" w:space="0" w:color="auto"/>
              <w:right w:val="nil"/>
            </w:tcBorders>
            <w:shd w:val="clear" w:color="auto" w:fill="auto"/>
            <w:noWrap/>
            <w:vAlign w:val="center"/>
            <w:hideMark/>
            <w:tcPrChange w:id="14" w:author="Toru Maekawa" w:date="2024-02-08T10:04:00Z">
              <w:tcPr>
                <w:tcW w:w="900" w:type="dxa"/>
                <w:tcBorders>
                  <w:top w:val="single" w:sz="4" w:space="0" w:color="auto"/>
                  <w:left w:val="nil"/>
                  <w:bottom w:val="single" w:sz="4" w:space="0" w:color="auto"/>
                  <w:right w:val="nil"/>
                </w:tcBorders>
                <w:shd w:val="clear" w:color="auto" w:fill="auto"/>
                <w:noWrap/>
                <w:vAlign w:val="center"/>
                <w:hideMark/>
              </w:tcPr>
            </w:tcPrChange>
          </w:tcPr>
          <w:p w14:paraId="5E43F5F8" w14:textId="77777777" w:rsidR="009F6043" w:rsidRPr="00E24A8D" w:rsidRDefault="009F6043" w:rsidP="000038BB">
            <w:pPr>
              <w:widowControl/>
              <w:spacing w:line="480" w:lineRule="auto"/>
              <w:ind w:firstLine="0"/>
              <w:jc w:val="center"/>
              <w:rPr>
                <w:rFonts w:ascii="Times New Roman" w:eastAsia="游ゴシック" w:hAnsi="Times New Roman" w:cs="Times New Roman"/>
                <w:color w:val="000000"/>
                <w:kern w:val="0"/>
                <w:sz w:val="18"/>
                <w:szCs w:val="18"/>
                <w:lang w:val="en-US"/>
              </w:rPr>
            </w:pPr>
            <w:r w:rsidRPr="00E24A8D">
              <w:rPr>
                <w:rFonts w:ascii="Times New Roman" w:eastAsia="游ゴシック" w:hAnsi="Times New Roman" w:cs="Times New Roman"/>
                <w:color w:val="000000"/>
                <w:kern w:val="0"/>
                <w:sz w:val="18"/>
                <w:szCs w:val="18"/>
                <w:lang w:val="en-US"/>
              </w:rPr>
              <w:t>t</w:t>
            </w:r>
          </w:p>
        </w:tc>
        <w:tc>
          <w:tcPr>
            <w:tcW w:w="901" w:type="dxa"/>
            <w:tcBorders>
              <w:left w:val="nil"/>
              <w:bottom w:val="single" w:sz="4" w:space="0" w:color="auto"/>
              <w:right w:val="nil"/>
            </w:tcBorders>
            <w:shd w:val="clear" w:color="auto" w:fill="auto"/>
            <w:noWrap/>
            <w:vAlign w:val="center"/>
            <w:hideMark/>
            <w:tcPrChange w:id="15" w:author="Toru Maekawa" w:date="2024-02-08T10:04:00Z">
              <w:tcPr>
                <w:tcW w:w="901" w:type="dxa"/>
                <w:tcBorders>
                  <w:top w:val="single" w:sz="4" w:space="0" w:color="auto"/>
                  <w:left w:val="nil"/>
                  <w:bottom w:val="single" w:sz="4" w:space="0" w:color="auto"/>
                  <w:right w:val="nil"/>
                </w:tcBorders>
                <w:shd w:val="clear" w:color="auto" w:fill="auto"/>
                <w:noWrap/>
                <w:vAlign w:val="center"/>
                <w:hideMark/>
              </w:tcPr>
            </w:tcPrChange>
          </w:tcPr>
          <w:p w14:paraId="70401C9C" w14:textId="77777777" w:rsidR="009F6043" w:rsidRPr="00E24A8D" w:rsidRDefault="009F6043" w:rsidP="000038BB">
            <w:pPr>
              <w:widowControl/>
              <w:spacing w:line="480" w:lineRule="auto"/>
              <w:ind w:firstLine="0"/>
              <w:jc w:val="center"/>
              <w:rPr>
                <w:rFonts w:ascii="Times New Roman" w:eastAsia="游ゴシック" w:hAnsi="Times New Roman" w:cs="Times New Roman"/>
                <w:color w:val="000000"/>
                <w:kern w:val="0"/>
                <w:sz w:val="18"/>
                <w:szCs w:val="18"/>
                <w:lang w:val="en-US"/>
              </w:rPr>
            </w:pPr>
            <w:r w:rsidRPr="00E24A8D">
              <w:rPr>
                <w:rFonts w:ascii="Times New Roman" w:eastAsia="游ゴシック" w:hAnsi="Times New Roman" w:cs="Times New Roman"/>
                <w:color w:val="000000"/>
                <w:kern w:val="0"/>
                <w:sz w:val="18"/>
                <w:szCs w:val="18"/>
                <w:lang w:val="en-US"/>
              </w:rPr>
              <w:t>sig.</w:t>
            </w:r>
          </w:p>
        </w:tc>
        <w:tc>
          <w:tcPr>
            <w:tcW w:w="901" w:type="dxa"/>
            <w:tcBorders>
              <w:left w:val="nil"/>
              <w:bottom w:val="single" w:sz="4" w:space="0" w:color="auto"/>
              <w:right w:val="nil"/>
            </w:tcBorders>
            <w:shd w:val="clear" w:color="auto" w:fill="auto"/>
            <w:noWrap/>
            <w:vAlign w:val="center"/>
            <w:hideMark/>
            <w:tcPrChange w:id="16" w:author="Toru Maekawa" w:date="2024-02-08T10:04:00Z">
              <w:tcPr>
                <w:tcW w:w="901" w:type="dxa"/>
                <w:tcBorders>
                  <w:top w:val="single" w:sz="4" w:space="0" w:color="auto"/>
                  <w:left w:val="nil"/>
                  <w:bottom w:val="single" w:sz="4" w:space="0" w:color="auto"/>
                  <w:right w:val="nil"/>
                </w:tcBorders>
                <w:shd w:val="clear" w:color="auto" w:fill="auto"/>
                <w:noWrap/>
                <w:vAlign w:val="center"/>
                <w:hideMark/>
              </w:tcPr>
            </w:tcPrChange>
          </w:tcPr>
          <w:p w14:paraId="66966DA1" w14:textId="77777777" w:rsidR="009F6043" w:rsidRPr="00E24A8D" w:rsidRDefault="009F6043" w:rsidP="000038BB">
            <w:pPr>
              <w:widowControl/>
              <w:spacing w:line="480" w:lineRule="auto"/>
              <w:ind w:firstLine="0"/>
              <w:jc w:val="center"/>
              <w:rPr>
                <w:rFonts w:ascii="Times New Roman" w:eastAsia="游ゴシック" w:hAnsi="Times New Roman" w:cs="Times New Roman"/>
                <w:color w:val="000000"/>
                <w:kern w:val="0"/>
                <w:sz w:val="18"/>
                <w:szCs w:val="18"/>
                <w:lang w:val="en-US"/>
              </w:rPr>
            </w:pPr>
            <w:r w:rsidRPr="00E24A8D">
              <w:rPr>
                <w:rFonts w:ascii="Times New Roman" w:eastAsia="游ゴシック" w:hAnsi="Times New Roman" w:cs="Times New Roman"/>
                <w:color w:val="000000"/>
                <w:kern w:val="0"/>
                <w:sz w:val="18"/>
                <w:szCs w:val="18"/>
                <w:lang w:val="en-US"/>
              </w:rPr>
              <w:t>x</w:t>
            </w:r>
          </w:p>
        </w:tc>
        <w:tc>
          <w:tcPr>
            <w:tcW w:w="901" w:type="dxa"/>
            <w:tcBorders>
              <w:left w:val="nil"/>
              <w:bottom w:val="single" w:sz="4" w:space="0" w:color="auto"/>
              <w:right w:val="nil"/>
            </w:tcBorders>
            <w:shd w:val="clear" w:color="auto" w:fill="auto"/>
            <w:noWrap/>
            <w:vAlign w:val="center"/>
            <w:hideMark/>
            <w:tcPrChange w:id="17" w:author="Toru Maekawa" w:date="2024-02-08T10:04:00Z">
              <w:tcPr>
                <w:tcW w:w="901" w:type="dxa"/>
                <w:tcBorders>
                  <w:top w:val="single" w:sz="4" w:space="0" w:color="auto"/>
                  <w:left w:val="nil"/>
                  <w:bottom w:val="single" w:sz="4" w:space="0" w:color="auto"/>
                  <w:right w:val="nil"/>
                </w:tcBorders>
                <w:shd w:val="clear" w:color="auto" w:fill="auto"/>
                <w:noWrap/>
                <w:vAlign w:val="center"/>
                <w:hideMark/>
              </w:tcPr>
            </w:tcPrChange>
          </w:tcPr>
          <w:p w14:paraId="33F89520" w14:textId="77777777" w:rsidR="009F6043" w:rsidRPr="00E24A8D" w:rsidRDefault="009F6043" w:rsidP="000038BB">
            <w:pPr>
              <w:widowControl/>
              <w:spacing w:line="480" w:lineRule="auto"/>
              <w:ind w:firstLine="0"/>
              <w:jc w:val="center"/>
              <w:rPr>
                <w:rFonts w:ascii="Times New Roman" w:eastAsia="游ゴシック" w:hAnsi="Times New Roman" w:cs="Times New Roman"/>
                <w:color w:val="000000"/>
                <w:kern w:val="0"/>
                <w:sz w:val="18"/>
                <w:szCs w:val="18"/>
                <w:lang w:val="en-US"/>
              </w:rPr>
            </w:pPr>
            <w:r w:rsidRPr="00E24A8D">
              <w:rPr>
                <w:rFonts w:ascii="Times New Roman" w:eastAsia="游ゴシック" w:hAnsi="Times New Roman" w:cs="Times New Roman"/>
                <w:color w:val="000000"/>
                <w:kern w:val="0"/>
                <w:sz w:val="18"/>
                <w:szCs w:val="18"/>
                <w:lang w:val="en-US"/>
              </w:rPr>
              <w:t>y</w:t>
            </w:r>
          </w:p>
        </w:tc>
        <w:tc>
          <w:tcPr>
            <w:tcW w:w="901" w:type="dxa"/>
            <w:tcBorders>
              <w:left w:val="nil"/>
              <w:bottom w:val="single" w:sz="4" w:space="0" w:color="auto"/>
              <w:right w:val="nil"/>
            </w:tcBorders>
            <w:shd w:val="clear" w:color="auto" w:fill="auto"/>
            <w:noWrap/>
            <w:vAlign w:val="center"/>
            <w:hideMark/>
            <w:tcPrChange w:id="18" w:author="Toru Maekawa" w:date="2024-02-08T10:04:00Z">
              <w:tcPr>
                <w:tcW w:w="901" w:type="dxa"/>
                <w:tcBorders>
                  <w:top w:val="single" w:sz="4" w:space="0" w:color="auto"/>
                  <w:left w:val="nil"/>
                  <w:bottom w:val="single" w:sz="4" w:space="0" w:color="auto"/>
                  <w:right w:val="nil"/>
                </w:tcBorders>
                <w:shd w:val="clear" w:color="auto" w:fill="auto"/>
                <w:noWrap/>
                <w:vAlign w:val="center"/>
                <w:hideMark/>
              </w:tcPr>
            </w:tcPrChange>
          </w:tcPr>
          <w:p w14:paraId="627DCC15" w14:textId="77777777" w:rsidR="009F6043" w:rsidRPr="00E24A8D" w:rsidRDefault="009F6043" w:rsidP="000038BB">
            <w:pPr>
              <w:widowControl/>
              <w:spacing w:line="480" w:lineRule="auto"/>
              <w:ind w:firstLine="0"/>
              <w:jc w:val="center"/>
              <w:rPr>
                <w:rFonts w:ascii="Times New Roman" w:eastAsia="游ゴシック" w:hAnsi="Times New Roman" w:cs="Times New Roman"/>
                <w:color w:val="000000"/>
                <w:kern w:val="0"/>
                <w:sz w:val="18"/>
                <w:szCs w:val="18"/>
                <w:lang w:val="en-US"/>
              </w:rPr>
            </w:pPr>
            <w:r w:rsidRPr="00E24A8D">
              <w:rPr>
                <w:rFonts w:ascii="Times New Roman" w:eastAsia="游ゴシック" w:hAnsi="Times New Roman" w:cs="Times New Roman"/>
                <w:color w:val="000000"/>
                <w:kern w:val="0"/>
                <w:sz w:val="18"/>
                <w:szCs w:val="18"/>
                <w:lang w:val="en-US"/>
              </w:rPr>
              <w:t>z</w:t>
            </w:r>
          </w:p>
        </w:tc>
      </w:tr>
      <w:tr w:rsidR="009F6043" w14:paraId="0DF8BA38" w14:textId="77777777" w:rsidTr="0065269A">
        <w:trPr>
          <w:trHeight w:val="310"/>
          <w:trPrChange w:id="19" w:author="Toru Maekawa" w:date="2024-02-08T10:04:00Z">
            <w:trPr>
              <w:trHeight w:val="310"/>
            </w:trPr>
          </w:trPrChange>
        </w:trPr>
        <w:tc>
          <w:tcPr>
            <w:tcW w:w="3860" w:type="dxa"/>
            <w:tcBorders>
              <w:top w:val="single" w:sz="4" w:space="0" w:color="auto"/>
              <w:left w:val="nil"/>
              <w:bottom w:val="nil"/>
              <w:right w:val="nil"/>
            </w:tcBorders>
            <w:shd w:val="clear" w:color="auto" w:fill="auto"/>
            <w:noWrap/>
            <w:vAlign w:val="bottom"/>
            <w:hideMark/>
            <w:tcPrChange w:id="20" w:author="Toru Maekawa" w:date="2024-02-08T10:04:00Z">
              <w:tcPr>
                <w:tcW w:w="3860" w:type="dxa"/>
                <w:tcBorders>
                  <w:top w:val="nil"/>
                  <w:left w:val="nil"/>
                  <w:bottom w:val="nil"/>
                  <w:right w:val="nil"/>
                </w:tcBorders>
                <w:shd w:val="clear" w:color="auto" w:fill="auto"/>
                <w:noWrap/>
                <w:vAlign w:val="bottom"/>
                <w:hideMark/>
              </w:tcPr>
            </w:tcPrChange>
          </w:tcPr>
          <w:p w14:paraId="0A2F502E" w14:textId="33612574" w:rsidR="009F6043" w:rsidRPr="00E24A8D" w:rsidRDefault="009F6043" w:rsidP="000038BB">
            <w:pPr>
              <w:widowControl/>
              <w:spacing w:line="480" w:lineRule="auto"/>
              <w:ind w:firstLine="0"/>
              <w:jc w:val="left"/>
              <w:rPr>
                <w:rFonts w:ascii="Times New Roman" w:eastAsia="游ゴシック" w:hAnsi="Times New Roman" w:cs="Times New Roman"/>
                <w:color w:val="000000"/>
                <w:kern w:val="0"/>
                <w:sz w:val="18"/>
                <w:szCs w:val="18"/>
                <w:lang w:val="en-US"/>
              </w:rPr>
            </w:pPr>
            <w:proofErr w:type="spellStart"/>
            <w:r>
              <w:rPr>
                <w:rFonts w:ascii="Times New Roman" w:eastAsia="游ゴシック" w:hAnsi="Times New Roman" w:cs="Times New Roman"/>
                <w:color w:val="000000"/>
                <w:kern w:val="0"/>
                <w:sz w:val="18"/>
                <w:szCs w:val="18"/>
                <w:lang w:val="en-US"/>
              </w:rPr>
              <w:t>H</w:t>
            </w:r>
            <w:r w:rsidRPr="00E24A8D">
              <w:rPr>
                <w:rFonts w:ascii="Times New Roman" w:eastAsia="游ゴシック" w:hAnsi="Times New Roman" w:cs="Times New Roman"/>
                <w:color w:val="000000"/>
                <w:kern w:val="0"/>
                <w:sz w:val="18"/>
                <w:szCs w:val="18"/>
                <w:lang w:val="en-US"/>
              </w:rPr>
              <w:t>ypergranular</w:t>
            </w:r>
            <w:proofErr w:type="spellEnd"/>
            <w:r w:rsidRPr="00E24A8D">
              <w:rPr>
                <w:rFonts w:ascii="Times New Roman" w:eastAsia="游ゴシック" w:hAnsi="Times New Roman" w:cs="Times New Roman"/>
                <w:color w:val="000000"/>
                <w:kern w:val="0"/>
                <w:sz w:val="18"/>
                <w:szCs w:val="18"/>
                <w:lang w:val="en-US"/>
              </w:rPr>
              <w:t xml:space="preserve"> insula</w:t>
            </w:r>
          </w:p>
        </w:tc>
        <w:tc>
          <w:tcPr>
            <w:tcW w:w="900" w:type="dxa"/>
            <w:tcBorders>
              <w:top w:val="nil"/>
              <w:left w:val="nil"/>
              <w:bottom w:val="nil"/>
              <w:right w:val="nil"/>
            </w:tcBorders>
            <w:shd w:val="clear" w:color="auto" w:fill="auto"/>
            <w:noWrap/>
            <w:vAlign w:val="center"/>
            <w:hideMark/>
            <w:tcPrChange w:id="21" w:author="Toru Maekawa" w:date="2024-02-08T10:04:00Z">
              <w:tcPr>
                <w:tcW w:w="900" w:type="dxa"/>
                <w:tcBorders>
                  <w:top w:val="nil"/>
                  <w:left w:val="nil"/>
                  <w:bottom w:val="nil"/>
                  <w:right w:val="nil"/>
                </w:tcBorders>
                <w:shd w:val="clear" w:color="auto" w:fill="auto"/>
                <w:noWrap/>
                <w:vAlign w:val="center"/>
                <w:hideMark/>
              </w:tcPr>
            </w:tcPrChange>
          </w:tcPr>
          <w:p w14:paraId="5423AC4F" w14:textId="77777777" w:rsidR="009F6043" w:rsidRPr="00E24A8D" w:rsidRDefault="009F6043" w:rsidP="000038BB">
            <w:pPr>
              <w:widowControl/>
              <w:spacing w:line="480" w:lineRule="auto"/>
              <w:ind w:firstLine="0"/>
              <w:jc w:val="center"/>
              <w:rPr>
                <w:rFonts w:ascii="Times New Roman" w:eastAsia="游ゴシック" w:hAnsi="Times New Roman" w:cs="Times New Roman"/>
                <w:color w:val="000000"/>
                <w:kern w:val="0"/>
                <w:sz w:val="18"/>
                <w:szCs w:val="18"/>
                <w:lang w:val="en-US"/>
              </w:rPr>
            </w:pPr>
            <w:r w:rsidRPr="00E24A8D">
              <w:rPr>
                <w:rFonts w:ascii="Times New Roman" w:eastAsia="游ゴシック" w:hAnsi="Times New Roman" w:cs="Times New Roman"/>
                <w:color w:val="000000"/>
                <w:kern w:val="0"/>
                <w:sz w:val="18"/>
                <w:szCs w:val="18"/>
                <w:lang w:val="en-US"/>
              </w:rPr>
              <w:t xml:space="preserve">0.92 </w:t>
            </w:r>
          </w:p>
        </w:tc>
        <w:tc>
          <w:tcPr>
            <w:tcW w:w="901" w:type="dxa"/>
            <w:tcBorders>
              <w:top w:val="nil"/>
              <w:left w:val="nil"/>
              <w:bottom w:val="nil"/>
              <w:right w:val="nil"/>
            </w:tcBorders>
            <w:shd w:val="clear" w:color="auto" w:fill="auto"/>
            <w:noWrap/>
            <w:vAlign w:val="center"/>
            <w:hideMark/>
            <w:tcPrChange w:id="22" w:author="Toru Maekawa" w:date="2024-02-08T10:04:00Z">
              <w:tcPr>
                <w:tcW w:w="901" w:type="dxa"/>
                <w:tcBorders>
                  <w:top w:val="nil"/>
                  <w:left w:val="nil"/>
                  <w:bottom w:val="nil"/>
                  <w:right w:val="nil"/>
                </w:tcBorders>
                <w:shd w:val="clear" w:color="auto" w:fill="auto"/>
                <w:noWrap/>
                <w:vAlign w:val="center"/>
                <w:hideMark/>
              </w:tcPr>
            </w:tcPrChange>
          </w:tcPr>
          <w:p w14:paraId="779623FE" w14:textId="77777777" w:rsidR="009F6043" w:rsidRPr="00E24A8D" w:rsidRDefault="009F6043" w:rsidP="000038BB">
            <w:pPr>
              <w:widowControl/>
              <w:spacing w:line="480" w:lineRule="auto"/>
              <w:ind w:firstLine="0"/>
              <w:jc w:val="center"/>
              <w:rPr>
                <w:rFonts w:ascii="Times New Roman" w:eastAsia="游ゴシック" w:hAnsi="Times New Roman" w:cs="Times New Roman"/>
                <w:color w:val="000000"/>
                <w:kern w:val="0"/>
                <w:sz w:val="18"/>
                <w:szCs w:val="18"/>
                <w:lang w:val="en-US"/>
              </w:rPr>
            </w:pPr>
          </w:p>
        </w:tc>
        <w:tc>
          <w:tcPr>
            <w:tcW w:w="901" w:type="dxa"/>
            <w:tcBorders>
              <w:top w:val="nil"/>
              <w:left w:val="nil"/>
              <w:bottom w:val="nil"/>
              <w:right w:val="nil"/>
            </w:tcBorders>
            <w:shd w:val="clear" w:color="auto" w:fill="auto"/>
            <w:noWrap/>
            <w:vAlign w:val="center"/>
            <w:hideMark/>
            <w:tcPrChange w:id="23" w:author="Toru Maekawa" w:date="2024-02-08T10:04:00Z">
              <w:tcPr>
                <w:tcW w:w="901" w:type="dxa"/>
                <w:tcBorders>
                  <w:top w:val="nil"/>
                  <w:left w:val="nil"/>
                  <w:bottom w:val="nil"/>
                  <w:right w:val="nil"/>
                </w:tcBorders>
                <w:shd w:val="clear" w:color="auto" w:fill="auto"/>
                <w:noWrap/>
                <w:vAlign w:val="center"/>
                <w:hideMark/>
              </w:tcPr>
            </w:tcPrChange>
          </w:tcPr>
          <w:p w14:paraId="55EFCA8C" w14:textId="77777777" w:rsidR="009F6043" w:rsidRPr="00E24A8D" w:rsidRDefault="009F6043" w:rsidP="000038BB">
            <w:pPr>
              <w:widowControl/>
              <w:spacing w:line="480" w:lineRule="auto"/>
              <w:ind w:firstLine="0"/>
              <w:jc w:val="center"/>
              <w:rPr>
                <w:rFonts w:ascii="Times New Roman" w:eastAsia="游ゴシック" w:hAnsi="Times New Roman" w:cs="Times New Roman"/>
                <w:color w:val="000000"/>
                <w:kern w:val="0"/>
                <w:sz w:val="18"/>
                <w:szCs w:val="18"/>
                <w:lang w:val="en-US"/>
              </w:rPr>
            </w:pPr>
            <w:r w:rsidRPr="00E24A8D">
              <w:rPr>
                <w:rFonts w:ascii="Times New Roman" w:eastAsia="游ゴシック" w:hAnsi="Times New Roman" w:cs="Times New Roman"/>
                <w:color w:val="000000"/>
                <w:kern w:val="0"/>
                <w:sz w:val="18"/>
                <w:szCs w:val="18"/>
                <w:lang w:val="en-US"/>
              </w:rPr>
              <w:t>-36</w:t>
            </w:r>
          </w:p>
        </w:tc>
        <w:tc>
          <w:tcPr>
            <w:tcW w:w="901" w:type="dxa"/>
            <w:tcBorders>
              <w:top w:val="nil"/>
              <w:left w:val="nil"/>
              <w:bottom w:val="nil"/>
              <w:right w:val="nil"/>
            </w:tcBorders>
            <w:shd w:val="clear" w:color="auto" w:fill="auto"/>
            <w:noWrap/>
            <w:vAlign w:val="center"/>
            <w:hideMark/>
            <w:tcPrChange w:id="24" w:author="Toru Maekawa" w:date="2024-02-08T10:04:00Z">
              <w:tcPr>
                <w:tcW w:w="901" w:type="dxa"/>
                <w:tcBorders>
                  <w:top w:val="nil"/>
                  <w:left w:val="nil"/>
                  <w:bottom w:val="nil"/>
                  <w:right w:val="nil"/>
                </w:tcBorders>
                <w:shd w:val="clear" w:color="auto" w:fill="auto"/>
                <w:noWrap/>
                <w:vAlign w:val="center"/>
                <w:hideMark/>
              </w:tcPr>
            </w:tcPrChange>
          </w:tcPr>
          <w:p w14:paraId="6B3A3FB0" w14:textId="77777777" w:rsidR="009F6043" w:rsidRPr="00E24A8D" w:rsidRDefault="009F6043" w:rsidP="000038BB">
            <w:pPr>
              <w:widowControl/>
              <w:spacing w:line="480" w:lineRule="auto"/>
              <w:ind w:firstLine="0"/>
              <w:jc w:val="center"/>
              <w:rPr>
                <w:rFonts w:ascii="Times New Roman" w:eastAsia="游ゴシック" w:hAnsi="Times New Roman" w:cs="Times New Roman"/>
                <w:color w:val="000000"/>
                <w:kern w:val="0"/>
                <w:sz w:val="18"/>
                <w:szCs w:val="18"/>
                <w:lang w:val="en-US"/>
              </w:rPr>
            </w:pPr>
            <w:r w:rsidRPr="00E24A8D">
              <w:rPr>
                <w:rFonts w:ascii="Times New Roman" w:eastAsia="游ゴシック" w:hAnsi="Times New Roman" w:cs="Times New Roman"/>
                <w:color w:val="000000"/>
                <w:kern w:val="0"/>
                <w:sz w:val="18"/>
                <w:szCs w:val="18"/>
                <w:lang w:val="en-US"/>
              </w:rPr>
              <w:t>-20</w:t>
            </w:r>
          </w:p>
        </w:tc>
        <w:tc>
          <w:tcPr>
            <w:tcW w:w="901" w:type="dxa"/>
            <w:tcBorders>
              <w:top w:val="nil"/>
              <w:left w:val="nil"/>
              <w:bottom w:val="nil"/>
              <w:right w:val="nil"/>
            </w:tcBorders>
            <w:shd w:val="clear" w:color="auto" w:fill="auto"/>
            <w:noWrap/>
            <w:vAlign w:val="center"/>
            <w:hideMark/>
            <w:tcPrChange w:id="25" w:author="Toru Maekawa" w:date="2024-02-08T10:04:00Z">
              <w:tcPr>
                <w:tcW w:w="901" w:type="dxa"/>
                <w:tcBorders>
                  <w:top w:val="nil"/>
                  <w:left w:val="nil"/>
                  <w:bottom w:val="nil"/>
                  <w:right w:val="nil"/>
                </w:tcBorders>
                <w:shd w:val="clear" w:color="auto" w:fill="auto"/>
                <w:noWrap/>
                <w:vAlign w:val="center"/>
                <w:hideMark/>
              </w:tcPr>
            </w:tcPrChange>
          </w:tcPr>
          <w:p w14:paraId="34AA332E" w14:textId="77777777" w:rsidR="009F6043" w:rsidRPr="00E24A8D" w:rsidRDefault="009F6043" w:rsidP="000038BB">
            <w:pPr>
              <w:widowControl/>
              <w:spacing w:line="480" w:lineRule="auto"/>
              <w:ind w:firstLine="0"/>
              <w:jc w:val="center"/>
              <w:rPr>
                <w:rFonts w:ascii="Times New Roman" w:eastAsia="游ゴシック" w:hAnsi="Times New Roman" w:cs="Times New Roman"/>
                <w:color w:val="000000"/>
                <w:kern w:val="0"/>
                <w:sz w:val="18"/>
                <w:szCs w:val="18"/>
                <w:lang w:val="en-US"/>
              </w:rPr>
            </w:pPr>
            <w:r w:rsidRPr="00E24A8D">
              <w:rPr>
                <w:rFonts w:ascii="Times New Roman" w:eastAsia="游ゴシック" w:hAnsi="Times New Roman" w:cs="Times New Roman"/>
                <w:color w:val="000000"/>
                <w:kern w:val="0"/>
                <w:sz w:val="18"/>
                <w:szCs w:val="18"/>
                <w:lang w:val="en-US"/>
              </w:rPr>
              <w:t>10</w:t>
            </w:r>
          </w:p>
        </w:tc>
      </w:tr>
      <w:tr w:rsidR="009F6043" w14:paraId="124D86D4" w14:textId="77777777" w:rsidTr="00034762">
        <w:trPr>
          <w:trHeight w:val="310"/>
        </w:trPr>
        <w:tc>
          <w:tcPr>
            <w:tcW w:w="3860" w:type="dxa"/>
            <w:tcBorders>
              <w:top w:val="nil"/>
              <w:left w:val="nil"/>
              <w:bottom w:val="nil"/>
              <w:right w:val="nil"/>
            </w:tcBorders>
            <w:shd w:val="clear" w:color="auto" w:fill="auto"/>
            <w:noWrap/>
            <w:vAlign w:val="bottom"/>
            <w:hideMark/>
          </w:tcPr>
          <w:p w14:paraId="1A0CBEF4" w14:textId="30E6A7D0" w:rsidR="009F6043" w:rsidRPr="00E24A8D" w:rsidRDefault="009F6043" w:rsidP="000038BB">
            <w:pPr>
              <w:widowControl/>
              <w:spacing w:line="480" w:lineRule="auto"/>
              <w:ind w:firstLine="0"/>
              <w:jc w:val="left"/>
              <w:rPr>
                <w:rFonts w:ascii="Times New Roman" w:eastAsia="游ゴシック" w:hAnsi="Times New Roman" w:cs="Times New Roman"/>
                <w:color w:val="000000"/>
                <w:kern w:val="0"/>
                <w:sz w:val="18"/>
                <w:szCs w:val="18"/>
                <w:lang w:val="en-US"/>
              </w:rPr>
            </w:pPr>
            <w:r>
              <w:rPr>
                <w:rFonts w:ascii="Times New Roman" w:eastAsia="游ゴシック" w:hAnsi="Times New Roman" w:cs="Times New Roman"/>
                <w:color w:val="000000"/>
                <w:kern w:val="0"/>
                <w:sz w:val="18"/>
                <w:szCs w:val="18"/>
                <w:lang w:val="en-US"/>
              </w:rPr>
              <w:t>V</w:t>
            </w:r>
            <w:r w:rsidRPr="00E24A8D">
              <w:rPr>
                <w:rFonts w:ascii="Times New Roman" w:eastAsia="游ゴシック" w:hAnsi="Times New Roman" w:cs="Times New Roman"/>
                <w:color w:val="000000"/>
                <w:kern w:val="0"/>
                <w:sz w:val="18"/>
                <w:szCs w:val="18"/>
                <w:lang w:val="en-US"/>
              </w:rPr>
              <w:t>entral agranular insula</w:t>
            </w:r>
          </w:p>
        </w:tc>
        <w:tc>
          <w:tcPr>
            <w:tcW w:w="900" w:type="dxa"/>
            <w:tcBorders>
              <w:top w:val="nil"/>
              <w:left w:val="nil"/>
              <w:bottom w:val="nil"/>
              <w:right w:val="nil"/>
            </w:tcBorders>
            <w:shd w:val="clear" w:color="auto" w:fill="auto"/>
            <w:noWrap/>
            <w:vAlign w:val="center"/>
            <w:hideMark/>
          </w:tcPr>
          <w:p w14:paraId="76064A7D" w14:textId="77777777" w:rsidR="009F6043" w:rsidRPr="00E24A8D" w:rsidRDefault="009F6043" w:rsidP="000038BB">
            <w:pPr>
              <w:widowControl/>
              <w:spacing w:line="480" w:lineRule="auto"/>
              <w:ind w:firstLine="0"/>
              <w:jc w:val="center"/>
              <w:rPr>
                <w:rFonts w:ascii="Times New Roman" w:eastAsia="游ゴシック" w:hAnsi="Times New Roman" w:cs="Times New Roman"/>
                <w:color w:val="000000"/>
                <w:kern w:val="0"/>
                <w:sz w:val="18"/>
                <w:szCs w:val="18"/>
                <w:lang w:val="en-US"/>
              </w:rPr>
            </w:pPr>
            <w:r w:rsidRPr="00E24A8D">
              <w:rPr>
                <w:rFonts w:ascii="Times New Roman" w:eastAsia="游ゴシック" w:hAnsi="Times New Roman" w:cs="Times New Roman"/>
                <w:color w:val="000000"/>
                <w:kern w:val="0"/>
                <w:sz w:val="18"/>
                <w:szCs w:val="18"/>
                <w:lang w:val="en-US"/>
              </w:rPr>
              <w:t xml:space="preserve">1.20 </w:t>
            </w:r>
          </w:p>
        </w:tc>
        <w:tc>
          <w:tcPr>
            <w:tcW w:w="901" w:type="dxa"/>
            <w:tcBorders>
              <w:top w:val="nil"/>
              <w:left w:val="nil"/>
              <w:bottom w:val="nil"/>
              <w:right w:val="nil"/>
            </w:tcBorders>
            <w:shd w:val="clear" w:color="auto" w:fill="auto"/>
            <w:noWrap/>
            <w:vAlign w:val="center"/>
            <w:hideMark/>
          </w:tcPr>
          <w:p w14:paraId="6A6491EC" w14:textId="77777777" w:rsidR="009F6043" w:rsidRPr="00E24A8D" w:rsidRDefault="009F6043" w:rsidP="000038BB">
            <w:pPr>
              <w:widowControl/>
              <w:spacing w:line="480" w:lineRule="auto"/>
              <w:ind w:firstLine="0"/>
              <w:jc w:val="center"/>
              <w:rPr>
                <w:rFonts w:ascii="Times New Roman" w:eastAsia="游ゴシック" w:hAnsi="Times New Roman" w:cs="Times New Roman"/>
                <w:color w:val="000000"/>
                <w:kern w:val="0"/>
                <w:sz w:val="18"/>
                <w:szCs w:val="18"/>
                <w:lang w:val="en-US"/>
              </w:rPr>
            </w:pPr>
          </w:p>
        </w:tc>
        <w:tc>
          <w:tcPr>
            <w:tcW w:w="901" w:type="dxa"/>
            <w:tcBorders>
              <w:top w:val="nil"/>
              <w:left w:val="nil"/>
              <w:bottom w:val="nil"/>
              <w:right w:val="nil"/>
            </w:tcBorders>
            <w:shd w:val="clear" w:color="auto" w:fill="auto"/>
            <w:noWrap/>
            <w:vAlign w:val="center"/>
            <w:hideMark/>
          </w:tcPr>
          <w:p w14:paraId="2F3EF5F5" w14:textId="77777777" w:rsidR="009F6043" w:rsidRPr="00E24A8D" w:rsidRDefault="009F6043" w:rsidP="000038BB">
            <w:pPr>
              <w:widowControl/>
              <w:spacing w:line="480" w:lineRule="auto"/>
              <w:ind w:firstLine="0"/>
              <w:jc w:val="center"/>
              <w:rPr>
                <w:rFonts w:ascii="Times New Roman" w:eastAsia="游ゴシック" w:hAnsi="Times New Roman" w:cs="Times New Roman"/>
                <w:color w:val="000000"/>
                <w:kern w:val="0"/>
                <w:sz w:val="18"/>
                <w:szCs w:val="18"/>
                <w:lang w:val="en-US"/>
              </w:rPr>
            </w:pPr>
            <w:r w:rsidRPr="00E24A8D">
              <w:rPr>
                <w:rFonts w:ascii="Times New Roman" w:eastAsia="游ゴシック" w:hAnsi="Times New Roman" w:cs="Times New Roman"/>
                <w:color w:val="000000"/>
                <w:kern w:val="0"/>
                <w:sz w:val="18"/>
                <w:szCs w:val="18"/>
                <w:lang w:val="en-US"/>
              </w:rPr>
              <w:t>-32</w:t>
            </w:r>
          </w:p>
        </w:tc>
        <w:tc>
          <w:tcPr>
            <w:tcW w:w="901" w:type="dxa"/>
            <w:tcBorders>
              <w:top w:val="nil"/>
              <w:left w:val="nil"/>
              <w:bottom w:val="nil"/>
              <w:right w:val="nil"/>
            </w:tcBorders>
            <w:shd w:val="clear" w:color="auto" w:fill="auto"/>
            <w:noWrap/>
            <w:vAlign w:val="center"/>
            <w:hideMark/>
          </w:tcPr>
          <w:p w14:paraId="1D6E8F13" w14:textId="77777777" w:rsidR="009F6043" w:rsidRPr="00E24A8D" w:rsidRDefault="009F6043" w:rsidP="000038BB">
            <w:pPr>
              <w:widowControl/>
              <w:spacing w:line="480" w:lineRule="auto"/>
              <w:ind w:firstLine="0"/>
              <w:jc w:val="center"/>
              <w:rPr>
                <w:rFonts w:ascii="Times New Roman" w:eastAsia="游ゴシック" w:hAnsi="Times New Roman" w:cs="Times New Roman"/>
                <w:color w:val="000000"/>
                <w:kern w:val="0"/>
                <w:sz w:val="18"/>
                <w:szCs w:val="18"/>
                <w:lang w:val="en-US"/>
              </w:rPr>
            </w:pPr>
            <w:r w:rsidRPr="00E24A8D">
              <w:rPr>
                <w:rFonts w:ascii="Times New Roman" w:eastAsia="游ゴシック" w:hAnsi="Times New Roman" w:cs="Times New Roman"/>
                <w:color w:val="000000"/>
                <w:kern w:val="0"/>
                <w:sz w:val="18"/>
                <w:szCs w:val="18"/>
                <w:lang w:val="en-US"/>
              </w:rPr>
              <w:t>14</w:t>
            </w:r>
          </w:p>
        </w:tc>
        <w:tc>
          <w:tcPr>
            <w:tcW w:w="901" w:type="dxa"/>
            <w:tcBorders>
              <w:top w:val="nil"/>
              <w:left w:val="nil"/>
              <w:bottom w:val="nil"/>
              <w:right w:val="nil"/>
            </w:tcBorders>
            <w:shd w:val="clear" w:color="auto" w:fill="auto"/>
            <w:noWrap/>
            <w:vAlign w:val="center"/>
            <w:hideMark/>
          </w:tcPr>
          <w:p w14:paraId="357381ED" w14:textId="77777777" w:rsidR="009F6043" w:rsidRPr="00E24A8D" w:rsidRDefault="009F6043" w:rsidP="000038BB">
            <w:pPr>
              <w:widowControl/>
              <w:spacing w:line="480" w:lineRule="auto"/>
              <w:ind w:firstLine="0"/>
              <w:jc w:val="center"/>
              <w:rPr>
                <w:rFonts w:ascii="Times New Roman" w:eastAsia="游ゴシック" w:hAnsi="Times New Roman" w:cs="Times New Roman"/>
                <w:color w:val="000000"/>
                <w:kern w:val="0"/>
                <w:sz w:val="18"/>
                <w:szCs w:val="18"/>
                <w:lang w:val="en-US"/>
              </w:rPr>
            </w:pPr>
            <w:r w:rsidRPr="00E24A8D">
              <w:rPr>
                <w:rFonts w:ascii="Times New Roman" w:eastAsia="游ゴシック" w:hAnsi="Times New Roman" w:cs="Times New Roman"/>
                <w:color w:val="000000"/>
                <w:kern w:val="0"/>
                <w:sz w:val="18"/>
                <w:szCs w:val="18"/>
                <w:lang w:val="en-US"/>
              </w:rPr>
              <w:t>-13</w:t>
            </w:r>
          </w:p>
        </w:tc>
      </w:tr>
      <w:tr w:rsidR="009F6043" w14:paraId="1E502A73" w14:textId="77777777" w:rsidTr="00034762">
        <w:trPr>
          <w:trHeight w:val="310"/>
        </w:trPr>
        <w:tc>
          <w:tcPr>
            <w:tcW w:w="3860" w:type="dxa"/>
            <w:tcBorders>
              <w:top w:val="nil"/>
              <w:left w:val="nil"/>
              <w:bottom w:val="nil"/>
              <w:right w:val="nil"/>
            </w:tcBorders>
            <w:shd w:val="clear" w:color="auto" w:fill="auto"/>
            <w:noWrap/>
            <w:vAlign w:val="bottom"/>
            <w:hideMark/>
          </w:tcPr>
          <w:p w14:paraId="433A1D6D" w14:textId="1BC093C8" w:rsidR="009F6043" w:rsidRPr="00E24A8D" w:rsidRDefault="009F6043" w:rsidP="000038BB">
            <w:pPr>
              <w:widowControl/>
              <w:spacing w:line="480" w:lineRule="auto"/>
              <w:ind w:firstLine="0"/>
              <w:jc w:val="left"/>
              <w:rPr>
                <w:rFonts w:ascii="Times New Roman" w:eastAsia="游ゴシック" w:hAnsi="Times New Roman" w:cs="Times New Roman"/>
                <w:color w:val="000000"/>
                <w:kern w:val="0"/>
                <w:sz w:val="18"/>
                <w:szCs w:val="18"/>
                <w:lang w:val="en-US"/>
              </w:rPr>
            </w:pPr>
            <w:r>
              <w:rPr>
                <w:rFonts w:ascii="Times New Roman" w:eastAsia="游ゴシック" w:hAnsi="Times New Roman" w:cs="Times New Roman"/>
                <w:color w:val="000000"/>
                <w:kern w:val="0"/>
                <w:sz w:val="18"/>
                <w:szCs w:val="18"/>
                <w:lang w:val="en-US"/>
              </w:rPr>
              <w:t>D</w:t>
            </w:r>
            <w:r w:rsidRPr="00E24A8D">
              <w:rPr>
                <w:rFonts w:ascii="Times New Roman" w:eastAsia="游ゴシック" w:hAnsi="Times New Roman" w:cs="Times New Roman"/>
                <w:color w:val="000000"/>
                <w:kern w:val="0"/>
                <w:sz w:val="18"/>
                <w:szCs w:val="18"/>
                <w:lang w:val="en-US"/>
              </w:rPr>
              <w:t>orsal agranular insula</w:t>
            </w:r>
          </w:p>
        </w:tc>
        <w:tc>
          <w:tcPr>
            <w:tcW w:w="900" w:type="dxa"/>
            <w:tcBorders>
              <w:top w:val="nil"/>
              <w:left w:val="nil"/>
              <w:bottom w:val="nil"/>
              <w:right w:val="nil"/>
            </w:tcBorders>
            <w:shd w:val="clear" w:color="auto" w:fill="auto"/>
            <w:noWrap/>
            <w:vAlign w:val="center"/>
            <w:hideMark/>
          </w:tcPr>
          <w:p w14:paraId="2787B118" w14:textId="77777777" w:rsidR="009F6043" w:rsidRPr="00E24A8D" w:rsidRDefault="009F6043" w:rsidP="000038BB">
            <w:pPr>
              <w:widowControl/>
              <w:spacing w:line="480" w:lineRule="auto"/>
              <w:ind w:firstLine="0"/>
              <w:jc w:val="center"/>
              <w:rPr>
                <w:rFonts w:ascii="Times New Roman" w:eastAsia="游ゴシック" w:hAnsi="Times New Roman" w:cs="Times New Roman"/>
                <w:color w:val="000000"/>
                <w:kern w:val="0"/>
                <w:sz w:val="18"/>
                <w:szCs w:val="18"/>
                <w:lang w:val="en-US"/>
              </w:rPr>
            </w:pPr>
            <w:r w:rsidRPr="00E24A8D">
              <w:rPr>
                <w:rFonts w:ascii="Times New Roman" w:eastAsia="游ゴシック" w:hAnsi="Times New Roman" w:cs="Times New Roman"/>
                <w:color w:val="000000"/>
                <w:kern w:val="0"/>
                <w:sz w:val="18"/>
                <w:szCs w:val="18"/>
                <w:lang w:val="en-US"/>
              </w:rPr>
              <w:t xml:space="preserve">1.71 </w:t>
            </w:r>
          </w:p>
        </w:tc>
        <w:tc>
          <w:tcPr>
            <w:tcW w:w="901" w:type="dxa"/>
            <w:tcBorders>
              <w:top w:val="nil"/>
              <w:left w:val="nil"/>
              <w:bottom w:val="nil"/>
              <w:right w:val="nil"/>
            </w:tcBorders>
            <w:shd w:val="clear" w:color="auto" w:fill="auto"/>
            <w:noWrap/>
            <w:vAlign w:val="center"/>
            <w:hideMark/>
          </w:tcPr>
          <w:p w14:paraId="1BA1BF09" w14:textId="77777777" w:rsidR="009F6043" w:rsidRPr="00E24A8D" w:rsidRDefault="009F6043" w:rsidP="000038BB">
            <w:pPr>
              <w:widowControl/>
              <w:spacing w:line="480" w:lineRule="auto"/>
              <w:ind w:firstLine="0"/>
              <w:jc w:val="center"/>
              <w:rPr>
                <w:rFonts w:ascii="Times New Roman" w:eastAsia="游ゴシック" w:hAnsi="Times New Roman" w:cs="Times New Roman"/>
                <w:color w:val="000000"/>
                <w:kern w:val="0"/>
                <w:sz w:val="18"/>
                <w:szCs w:val="18"/>
                <w:lang w:val="en-US"/>
              </w:rPr>
            </w:pPr>
          </w:p>
        </w:tc>
        <w:tc>
          <w:tcPr>
            <w:tcW w:w="901" w:type="dxa"/>
            <w:tcBorders>
              <w:top w:val="nil"/>
              <w:left w:val="nil"/>
              <w:bottom w:val="nil"/>
              <w:right w:val="nil"/>
            </w:tcBorders>
            <w:shd w:val="clear" w:color="auto" w:fill="auto"/>
            <w:noWrap/>
            <w:vAlign w:val="center"/>
            <w:hideMark/>
          </w:tcPr>
          <w:p w14:paraId="272A8387" w14:textId="77777777" w:rsidR="009F6043" w:rsidRPr="00E24A8D" w:rsidRDefault="009F6043" w:rsidP="000038BB">
            <w:pPr>
              <w:widowControl/>
              <w:spacing w:line="480" w:lineRule="auto"/>
              <w:ind w:firstLine="0"/>
              <w:jc w:val="center"/>
              <w:rPr>
                <w:rFonts w:ascii="Times New Roman" w:eastAsia="游ゴシック" w:hAnsi="Times New Roman" w:cs="Times New Roman"/>
                <w:color w:val="000000"/>
                <w:kern w:val="0"/>
                <w:sz w:val="18"/>
                <w:szCs w:val="18"/>
                <w:lang w:val="en-US"/>
              </w:rPr>
            </w:pPr>
            <w:r w:rsidRPr="00E24A8D">
              <w:rPr>
                <w:rFonts w:ascii="Times New Roman" w:eastAsia="游ゴシック" w:hAnsi="Times New Roman" w:cs="Times New Roman"/>
                <w:color w:val="000000"/>
                <w:kern w:val="0"/>
                <w:sz w:val="18"/>
                <w:szCs w:val="18"/>
                <w:lang w:val="en-US"/>
              </w:rPr>
              <w:t>-34</w:t>
            </w:r>
          </w:p>
        </w:tc>
        <w:tc>
          <w:tcPr>
            <w:tcW w:w="901" w:type="dxa"/>
            <w:tcBorders>
              <w:top w:val="nil"/>
              <w:left w:val="nil"/>
              <w:bottom w:val="nil"/>
              <w:right w:val="nil"/>
            </w:tcBorders>
            <w:shd w:val="clear" w:color="auto" w:fill="auto"/>
            <w:noWrap/>
            <w:vAlign w:val="center"/>
            <w:hideMark/>
          </w:tcPr>
          <w:p w14:paraId="2504A1EB" w14:textId="77777777" w:rsidR="009F6043" w:rsidRPr="00E24A8D" w:rsidRDefault="009F6043" w:rsidP="000038BB">
            <w:pPr>
              <w:widowControl/>
              <w:spacing w:line="480" w:lineRule="auto"/>
              <w:ind w:firstLine="0"/>
              <w:jc w:val="center"/>
              <w:rPr>
                <w:rFonts w:ascii="Times New Roman" w:eastAsia="游ゴシック" w:hAnsi="Times New Roman" w:cs="Times New Roman"/>
                <w:color w:val="000000"/>
                <w:kern w:val="0"/>
                <w:sz w:val="18"/>
                <w:szCs w:val="18"/>
                <w:lang w:val="en-US"/>
              </w:rPr>
            </w:pPr>
            <w:r w:rsidRPr="00E24A8D">
              <w:rPr>
                <w:rFonts w:ascii="Times New Roman" w:eastAsia="游ゴシック" w:hAnsi="Times New Roman" w:cs="Times New Roman"/>
                <w:color w:val="000000"/>
                <w:kern w:val="0"/>
                <w:sz w:val="18"/>
                <w:szCs w:val="18"/>
                <w:lang w:val="en-US"/>
              </w:rPr>
              <w:t>18</w:t>
            </w:r>
          </w:p>
        </w:tc>
        <w:tc>
          <w:tcPr>
            <w:tcW w:w="901" w:type="dxa"/>
            <w:tcBorders>
              <w:top w:val="nil"/>
              <w:left w:val="nil"/>
              <w:bottom w:val="nil"/>
              <w:right w:val="nil"/>
            </w:tcBorders>
            <w:shd w:val="clear" w:color="auto" w:fill="auto"/>
            <w:noWrap/>
            <w:vAlign w:val="center"/>
            <w:hideMark/>
          </w:tcPr>
          <w:p w14:paraId="3DC47FF9" w14:textId="77777777" w:rsidR="009F6043" w:rsidRPr="00E24A8D" w:rsidRDefault="009F6043" w:rsidP="000038BB">
            <w:pPr>
              <w:widowControl/>
              <w:spacing w:line="480" w:lineRule="auto"/>
              <w:ind w:firstLine="0"/>
              <w:jc w:val="center"/>
              <w:rPr>
                <w:rFonts w:ascii="Times New Roman" w:eastAsia="游ゴシック" w:hAnsi="Times New Roman" w:cs="Times New Roman"/>
                <w:color w:val="000000"/>
                <w:kern w:val="0"/>
                <w:sz w:val="18"/>
                <w:szCs w:val="18"/>
                <w:lang w:val="en-US"/>
              </w:rPr>
            </w:pPr>
            <w:r w:rsidRPr="00E24A8D">
              <w:rPr>
                <w:rFonts w:ascii="Times New Roman" w:eastAsia="游ゴシック" w:hAnsi="Times New Roman" w:cs="Times New Roman"/>
                <w:color w:val="000000"/>
                <w:kern w:val="0"/>
                <w:sz w:val="18"/>
                <w:szCs w:val="18"/>
                <w:lang w:val="en-US"/>
              </w:rPr>
              <w:t>1</w:t>
            </w:r>
          </w:p>
        </w:tc>
      </w:tr>
      <w:tr w:rsidR="009F6043" w14:paraId="1F59BA83" w14:textId="77777777" w:rsidTr="00034762">
        <w:trPr>
          <w:trHeight w:val="310"/>
        </w:trPr>
        <w:tc>
          <w:tcPr>
            <w:tcW w:w="3860" w:type="dxa"/>
            <w:tcBorders>
              <w:top w:val="nil"/>
              <w:left w:val="nil"/>
              <w:bottom w:val="nil"/>
              <w:right w:val="nil"/>
            </w:tcBorders>
            <w:shd w:val="clear" w:color="auto" w:fill="auto"/>
            <w:noWrap/>
            <w:vAlign w:val="bottom"/>
            <w:hideMark/>
          </w:tcPr>
          <w:p w14:paraId="047936F4" w14:textId="45F2227E" w:rsidR="009F6043" w:rsidRPr="00E24A8D" w:rsidRDefault="009F6043" w:rsidP="000038BB">
            <w:pPr>
              <w:widowControl/>
              <w:spacing w:line="480" w:lineRule="auto"/>
              <w:ind w:firstLine="0"/>
              <w:jc w:val="left"/>
              <w:rPr>
                <w:rFonts w:ascii="Times New Roman" w:eastAsia="游ゴシック" w:hAnsi="Times New Roman" w:cs="Times New Roman"/>
                <w:color w:val="000000"/>
                <w:kern w:val="0"/>
                <w:sz w:val="18"/>
                <w:szCs w:val="18"/>
                <w:lang w:val="en-US"/>
              </w:rPr>
            </w:pPr>
            <w:r>
              <w:rPr>
                <w:rFonts w:ascii="Times New Roman" w:eastAsia="游ゴシック" w:hAnsi="Times New Roman" w:cs="Times New Roman"/>
                <w:color w:val="000000"/>
                <w:kern w:val="0"/>
                <w:sz w:val="18"/>
                <w:szCs w:val="18"/>
                <w:lang w:val="en-US"/>
              </w:rPr>
              <w:t>V</w:t>
            </w:r>
            <w:r w:rsidRPr="00E24A8D">
              <w:rPr>
                <w:rFonts w:ascii="Times New Roman" w:eastAsia="游ゴシック" w:hAnsi="Times New Roman" w:cs="Times New Roman"/>
                <w:color w:val="000000"/>
                <w:kern w:val="0"/>
                <w:sz w:val="18"/>
                <w:szCs w:val="18"/>
                <w:lang w:val="en-US"/>
              </w:rPr>
              <w:t xml:space="preserve">entral </w:t>
            </w:r>
            <w:proofErr w:type="spellStart"/>
            <w:r w:rsidRPr="00E24A8D">
              <w:rPr>
                <w:rFonts w:ascii="Times New Roman" w:eastAsia="游ゴシック" w:hAnsi="Times New Roman" w:cs="Times New Roman"/>
                <w:color w:val="000000"/>
                <w:kern w:val="0"/>
                <w:sz w:val="18"/>
                <w:szCs w:val="18"/>
                <w:lang w:val="en-US"/>
              </w:rPr>
              <w:t>dysgranular</w:t>
            </w:r>
            <w:proofErr w:type="spellEnd"/>
            <w:r w:rsidRPr="00E24A8D">
              <w:rPr>
                <w:rFonts w:ascii="Times New Roman" w:eastAsia="游ゴシック" w:hAnsi="Times New Roman" w:cs="Times New Roman"/>
                <w:color w:val="000000"/>
                <w:kern w:val="0"/>
                <w:sz w:val="18"/>
                <w:szCs w:val="18"/>
                <w:lang w:val="en-US"/>
              </w:rPr>
              <w:t xml:space="preserve"> and granular insula</w:t>
            </w:r>
          </w:p>
        </w:tc>
        <w:tc>
          <w:tcPr>
            <w:tcW w:w="900" w:type="dxa"/>
            <w:tcBorders>
              <w:top w:val="nil"/>
              <w:left w:val="nil"/>
              <w:bottom w:val="nil"/>
              <w:right w:val="nil"/>
            </w:tcBorders>
            <w:shd w:val="clear" w:color="auto" w:fill="auto"/>
            <w:noWrap/>
            <w:vAlign w:val="center"/>
            <w:hideMark/>
          </w:tcPr>
          <w:p w14:paraId="393DD275" w14:textId="77777777" w:rsidR="009F6043" w:rsidRPr="00E24A8D" w:rsidRDefault="009F6043" w:rsidP="000038BB">
            <w:pPr>
              <w:widowControl/>
              <w:spacing w:line="480" w:lineRule="auto"/>
              <w:ind w:firstLine="0"/>
              <w:jc w:val="center"/>
              <w:rPr>
                <w:rFonts w:ascii="Times New Roman" w:eastAsia="游ゴシック" w:hAnsi="Times New Roman" w:cs="Times New Roman"/>
                <w:color w:val="000000"/>
                <w:kern w:val="0"/>
                <w:sz w:val="18"/>
                <w:szCs w:val="18"/>
                <w:lang w:val="en-US"/>
              </w:rPr>
            </w:pPr>
            <w:r w:rsidRPr="00E24A8D">
              <w:rPr>
                <w:rFonts w:ascii="Times New Roman" w:eastAsia="游ゴシック" w:hAnsi="Times New Roman" w:cs="Times New Roman"/>
                <w:color w:val="000000"/>
                <w:kern w:val="0"/>
                <w:sz w:val="18"/>
                <w:szCs w:val="18"/>
                <w:lang w:val="en-US"/>
              </w:rPr>
              <w:t xml:space="preserve">1.80 </w:t>
            </w:r>
          </w:p>
        </w:tc>
        <w:tc>
          <w:tcPr>
            <w:tcW w:w="901" w:type="dxa"/>
            <w:tcBorders>
              <w:top w:val="nil"/>
              <w:left w:val="nil"/>
              <w:bottom w:val="nil"/>
              <w:right w:val="nil"/>
            </w:tcBorders>
            <w:shd w:val="clear" w:color="auto" w:fill="auto"/>
            <w:noWrap/>
            <w:vAlign w:val="center"/>
            <w:hideMark/>
          </w:tcPr>
          <w:p w14:paraId="13BFA59A" w14:textId="77777777" w:rsidR="009F6043" w:rsidRPr="00E24A8D" w:rsidRDefault="009F6043" w:rsidP="000038BB">
            <w:pPr>
              <w:widowControl/>
              <w:spacing w:line="480" w:lineRule="auto"/>
              <w:ind w:firstLine="0"/>
              <w:jc w:val="center"/>
              <w:rPr>
                <w:rFonts w:ascii="Times New Roman" w:eastAsia="游ゴシック" w:hAnsi="Times New Roman" w:cs="Times New Roman"/>
                <w:color w:val="000000"/>
                <w:kern w:val="0"/>
                <w:sz w:val="18"/>
                <w:szCs w:val="18"/>
                <w:lang w:val="en-US"/>
              </w:rPr>
            </w:pPr>
          </w:p>
        </w:tc>
        <w:tc>
          <w:tcPr>
            <w:tcW w:w="901" w:type="dxa"/>
            <w:tcBorders>
              <w:top w:val="nil"/>
              <w:left w:val="nil"/>
              <w:bottom w:val="nil"/>
              <w:right w:val="nil"/>
            </w:tcBorders>
            <w:shd w:val="clear" w:color="auto" w:fill="auto"/>
            <w:noWrap/>
            <w:vAlign w:val="center"/>
            <w:hideMark/>
          </w:tcPr>
          <w:p w14:paraId="3A40C948" w14:textId="77777777" w:rsidR="009F6043" w:rsidRPr="00E24A8D" w:rsidRDefault="009F6043" w:rsidP="000038BB">
            <w:pPr>
              <w:widowControl/>
              <w:spacing w:line="480" w:lineRule="auto"/>
              <w:ind w:firstLine="0"/>
              <w:jc w:val="center"/>
              <w:rPr>
                <w:rFonts w:ascii="Times New Roman" w:eastAsia="游ゴシック" w:hAnsi="Times New Roman" w:cs="Times New Roman"/>
                <w:color w:val="000000"/>
                <w:kern w:val="0"/>
                <w:sz w:val="18"/>
                <w:szCs w:val="18"/>
                <w:lang w:val="en-US"/>
              </w:rPr>
            </w:pPr>
            <w:r w:rsidRPr="00E24A8D">
              <w:rPr>
                <w:rFonts w:ascii="Times New Roman" w:eastAsia="游ゴシック" w:hAnsi="Times New Roman" w:cs="Times New Roman"/>
                <w:color w:val="000000"/>
                <w:kern w:val="0"/>
                <w:sz w:val="18"/>
                <w:szCs w:val="18"/>
                <w:lang w:val="en-US"/>
              </w:rPr>
              <w:t>-38</w:t>
            </w:r>
          </w:p>
        </w:tc>
        <w:tc>
          <w:tcPr>
            <w:tcW w:w="901" w:type="dxa"/>
            <w:tcBorders>
              <w:top w:val="nil"/>
              <w:left w:val="nil"/>
              <w:bottom w:val="nil"/>
              <w:right w:val="nil"/>
            </w:tcBorders>
            <w:shd w:val="clear" w:color="auto" w:fill="auto"/>
            <w:noWrap/>
            <w:vAlign w:val="center"/>
            <w:hideMark/>
          </w:tcPr>
          <w:p w14:paraId="62769BCE" w14:textId="77777777" w:rsidR="009F6043" w:rsidRPr="00E24A8D" w:rsidRDefault="009F6043" w:rsidP="000038BB">
            <w:pPr>
              <w:widowControl/>
              <w:spacing w:line="480" w:lineRule="auto"/>
              <w:ind w:firstLine="0"/>
              <w:jc w:val="center"/>
              <w:rPr>
                <w:rFonts w:ascii="Times New Roman" w:eastAsia="游ゴシック" w:hAnsi="Times New Roman" w:cs="Times New Roman"/>
                <w:color w:val="000000"/>
                <w:kern w:val="0"/>
                <w:sz w:val="18"/>
                <w:szCs w:val="18"/>
                <w:lang w:val="en-US"/>
              </w:rPr>
            </w:pPr>
            <w:r w:rsidRPr="00E24A8D">
              <w:rPr>
                <w:rFonts w:ascii="Times New Roman" w:eastAsia="游ゴシック" w:hAnsi="Times New Roman" w:cs="Times New Roman"/>
                <w:color w:val="000000"/>
                <w:kern w:val="0"/>
                <w:sz w:val="18"/>
                <w:szCs w:val="18"/>
                <w:lang w:val="en-US"/>
              </w:rPr>
              <w:t>-4</w:t>
            </w:r>
          </w:p>
        </w:tc>
        <w:tc>
          <w:tcPr>
            <w:tcW w:w="901" w:type="dxa"/>
            <w:tcBorders>
              <w:top w:val="nil"/>
              <w:left w:val="nil"/>
              <w:bottom w:val="nil"/>
              <w:right w:val="nil"/>
            </w:tcBorders>
            <w:shd w:val="clear" w:color="auto" w:fill="auto"/>
            <w:noWrap/>
            <w:vAlign w:val="center"/>
            <w:hideMark/>
          </w:tcPr>
          <w:p w14:paraId="7B442711" w14:textId="77777777" w:rsidR="009F6043" w:rsidRPr="00E24A8D" w:rsidRDefault="009F6043" w:rsidP="000038BB">
            <w:pPr>
              <w:widowControl/>
              <w:spacing w:line="480" w:lineRule="auto"/>
              <w:ind w:firstLine="0"/>
              <w:jc w:val="center"/>
              <w:rPr>
                <w:rFonts w:ascii="Times New Roman" w:eastAsia="游ゴシック" w:hAnsi="Times New Roman" w:cs="Times New Roman"/>
                <w:color w:val="000000"/>
                <w:kern w:val="0"/>
                <w:sz w:val="18"/>
                <w:szCs w:val="18"/>
                <w:lang w:val="en-US"/>
              </w:rPr>
            </w:pPr>
            <w:r w:rsidRPr="00E24A8D">
              <w:rPr>
                <w:rFonts w:ascii="Times New Roman" w:eastAsia="游ゴシック" w:hAnsi="Times New Roman" w:cs="Times New Roman"/>
                <w:color w:val="000000"/>
                <w:kern w:val="0"/>
                <w:sz w:val="18"/>
                <w:szCs w:val="18"/>
                <w:lang w:val="en-US"/>
              </w:rPr>
              <w:t>-9</w:t>
            </w:r>
          </w:p>
        </w:tc>
      </w:tr>
      <w:tr w:rsidR="009F6043" w14:paraId="42B404A7" w14:textId="77777777" w:rsidTr="00034762">
        <w:trPr>
          <w:trHeight w:val="310"/>
        </w:trPr>
        <w:tc>
          <w:tcPr>
            <w:tcW w:w="3860" w:type="dxa"/>
            <w:tcBorders>
              <w:top w:val="nil"/>
              <w:left w:val="nil"/>
              <w:bottom w:val="nil"/>
              <w:right w:val="nil"/>
            </w:tcBorders>
            <w:shd w:val="clear" w:color="auto" w:fill="auto"/>
            <w:noWrap/>
            <w:vAlign w:val="bottom"/>
            <w:hideMark/>
          </w:tcPr>
          <w:p w14:paraId="5054FC7F" w14:textId="75221682" w:rsidR="009F6043" w:rsidRPr="00E24A8D" w:rsidRDefault="009F6043" w:rsidP="000038BB">
            <w:pPr>
              <w:widowControl/>
              <w:spacing w:line="480" w:lineRule="auto"/>
              <w:ind w:firstLine="0"/>
              <w:jc w:val="left"/>
              <w:rPr>
                <w:rFonts w:ascii="Times New Roman" w:eastAsia="游ゴシック" w:hAnsi="Times New Roman" w:cs="Times New Roman"/>
                <w:color w:val="000000"/>
                <w:kern w:val="0"/>
                <w:sz w:val="18"/>
                <w:szCs w:val="18"/>
                <w:lang w:val="en-US"/>
              </w:rPr>
            </w:pPr>
            <w:r>
              <w:rPr>
                <w:rFonts w:ascii="Times New Roman" w:eastAsia="游ゴシック" w:hAnsi="Times New Roman" w:cs="Times New Roman"/>
                <w:color w:val="000000"/>
                <w:kern w:val="0"/>
                <w:sz w:val="18"/>
                <w:szCs w:val="18"/>
                <w:lang w:val="en-US"/>
              </w:rPr>
              <w:t>D</w:t>
            </w:r>
            <w:r w:rsidRPr="00E24A8D">
              <w:rPr>
                <w:rFonts w:ascii="Times New Roman" w:eastAsia="游ゴシック" w:hAnsi="Times New Roman" w:cs="Times New Roman"/>
                <w:color w:val="000000"/>
                <w:kern w:val="0"/>
                <w:sz w:val="18"/>
                <w:szCs w:val="18"/>
                <w:lang w:val="en-US"/>
              </w:rPr>
              <w:t>orsal granular insula</w:t>
            </w:r>
          </w:p>
        </w:tc>
        <w:tc>
          <w:tcPr>
            <w:tcW w:w="900" w:type="dxa"/>
            <w:tcBorders>
              <w:top w:val="nil"/>
              <w:left w:val="nil"/>
              <w:bottom w:val="nil"/>
              <w:right w:val="nil"/>
            </w:tcBorders>
            <w:shd w:val="clear" w:color="auto" w:fill="auto"/>
            <w:noWrap/>
            <w:vAlign w:val="center"/>
            <w:hideMark/>
          </w:tcPr>
          <w:p w14:paraId="676763DC" w14:textId="77777777" w:rsidR="009F6043" w:rsidRPr="00E24A8D" w:rsidRDefault="009F6043" w:rsidP="000038BB">
            <w:pPr>
              <w:widowControl/>
              <w:spacing w:line="480" w:lineRule="auto"/>
              <w:ind w:firstLine="0"/>
              <w:jc w:val="center"/>
              <w:rPr>
                <w:rFonts w:ascii="Times New Roman" w:eastAsia="游ゴシック" w:hAnsi="Times New Roman" w:cs="Times New Roman"/>
                <w:color w:val="000000"/>
                <w:kern w:val="0"/>
                <w:sz w:val="18"/>
                <w:szCs w:val="18"/>
                <w:lang w:val="en-US"/>
              </w:rPr>
            </w:pPr>
            <w:r w:rsidRPr="00E24A8D">
              <w:rPr>
                <w:rFonts w:ascii="Times New Roman" w:eastAsia="游ゴシック" w:hAnsi="Times New Roman" w:cs="Times New Roman"/>
                <w:color w:val="000000"/>
                <w:kern w:val="0"/>
                <w:sz w:val="18"/>
                <w:szCs w:val="18"/>
                <w:lang w:val="en-US"/>
              </w:rPr>
              <w:t xml:space="preserve">1.22 </w:t>
            </w:r>
          </w:p>
        </w:tc>
        <w:tc>
          <w:tcPr>
            <w:tcW w:w="901" w:type="dxa"/>
            <w:tcBorders>
              <w:top w:val="nil"/>
              <w:left w:val="nil"/>
              <w:bottom w:val="nil"/>
              <w:right w:val="nil"/>
            </w:tcBorders>
            <w:shd w:val="clear" w:color="auto" w:fill="auto"/>
            <w:noWrap/>
            <w:vAlign w:val="center"/>
            <w:hideMark/>
          </w:tcPr>
          <w:p w14:paraId="046ED2F5" w14:textId="77777777" w:rsidR="009F6043" w:rsidRPr="00E24A8D" w:rsidRDefault="009F6043" w:rsidP="000038BB">
            <w:pPr>
              <w:widowControl/>
              <w:spacing w:line="480" w:lineRule="auto"/>
              <w:ind w:firstLine="0"/>
              <w:jc w:val="center"/>
              <w:rPr>
                <w:rFonts w:ascii="Times New Roman" w:eastAsia="游ゴシック" w:hAnsi="Times New Roman" w:cs="Times New Roman"/>
                <w:color w:val="000000"/>
                <w:kern w:val="0"/>
                <w:sz w:val="18"/>
                <w:szCs w:val="18"/>
                <w:lang w:val="en-US"/>
              </w:rPr>
            </w:pPr>
          </w:p>
        </w:tc>
        <w:tc>
          <w:tcPr>
            <w:tcW w:w="901" w:type="dxa"/>
            <w:tcBorders>
              <w:top w:val="nil"/>
              <w:left w:val="nil"/>
              <w:bottom w:val="nil"/>
              <w:right w:val="nil"/>
            </w:tcBorders>
            <w:shd w:val="clear" w:color="auto" w:fill="auto"/>
            <w:noWrap/>
            <w:vAlign w:val="center"/>
            <w:hideMark/>
          </w:tcPr>
          <w:p w14:paraId="2A9FA0ED" w14:textId="77777777" w:rsidR="009F6043" w:rsidRPr="00E24A8D" w:rsidRDefault="009F6043" w:rsidP="000038BB">
            <w:pPr>
              <w:widowControl/>
              <w:spacing w:line="480" w:lineRule="auto"/>
              <w:ind w:firstLine="0"/>
              <w:jc w:val="center"/>
              <w:rPr>
                <w:rFonts w:ascii="Times New Roman" w:eastAsia="游ゴシック" w:hAnsi="Times New Roman" w:cs="Times New Roman"/>
                <w:color w:val="000000"/>
                <w:kern w:val="0"/>
                <w:sz w:val="18"/>
                <w:szCs w:val="18"/>
                <w:lang w:val="en-US"/>
              </w:rPr>
            </w:pPr>
            <w:r w:rsidRPr="00E24A8D">
              <w:rPr>
                <w:rFonts w:ascii="Times New Roman" w:eastAsia="游ゴシック" w:hAnsi="Times New Roman" w:cs="Times New Roman"/>
                <w:color w:val="000000"/>
                <w:kern w:val="0"/>
                <w:sz w:val="18"/>
                <w:szCs w:val="18"/>
                <w:lang w:val="en-US"/>
              </w:rPr>
              <w:t>-38</w:t>
            </w:r>
          </w:p>
        </w:tc>
        <w:tc>
          <w:tcPr>
            <w:tcW w:w="901" w:type="dxa"/>
            <w:tcBorders>
              <w:top w:val="nil"/>
              <w:left w:val="nil"/>
              <w:bottom w:val="nil"/>
              <w:right w:val="nil"/>
            </w:tcBorders>
            <w:shd w:val="clear" w:color="auto" w:fill="auto"/>
            <w:noWrap/>
            <w:vAlign w:val="center"/>
            <w:hideMark/>
          </w:tcPr>
          <w:p w14:paraId="48ED661C" w14:textId="77777777" w:rsidR="009F6043" w:rsidRPr="00E24A8D" w:rsidRDefault="009F6043" w:rsidP="000038BB">
            <w:pPr>
              <w:widowControl/>
              <w:spacing w:line="480" w:lineRule="auto"/>
              <w:ind w:firstLine="0"/>
              <w:jc w:val="center"/>
              <w:rPr>
                <w:rFonts w:ascii="Times New Roman" w:eastAsia="游ゴシック" w:hAnsi="Times New Roman" w:cs="Times New Roman"/>
                <w:color w:val="000000"/>
                <w:kern w:val="0"/>
                <w:sz w:val="18"/>
                <w:szCs w:val="18"/>
                <w:lang w:val="en-US"/>
              </w:rPr>
            </w:pPr>
            <w:r w:rsidRPr="00E24A8D">
              <w:rPr>
                <w:rFonts w:ascii="Times New Roman" w:eastAsia="游ゴシック" w:hAnsi="Times New Roman" w:cs="Times New Roman"/>
                <w:color w:val="000000"/>
                <w:kern w:val="0"/>
                <w:sz w:val="18"/>
                <w:szCs w:val="18"/>
                <w:lang w:val="en-US"/>
              </w:rPr>
              <w:t>-8</w:t>
            </w:r>
          </w:p>
        </w:tc>
        <w:tc>
          <w:tcPr>
            <w:tcW w:w="901" w:type="dxa"/>
            <w:tcBorders>
              <w:top w:val="nil"/>
              <w:left w:val="nil"/>
              <w:bottom w:val="nil"/>
              <w:right w:val="nil"/>
            </w:tcBorders>
            <w:shd w:val="clear" w:color="auto" w:fill="auto"/>
            <w:noWrap/>
            <w:vAlign w:val="center"/>
            <w:hideMark/>
          </w:tcPr>
          <w:p w14:paraId="56731AFC" w14:textId="77777777" w:rsidR="009F6043" w:rsidRPr="00E24A8D" w:rsidRDefault="009F6043" w:rsidP="000038BB">
            <w:pPr>
              <w:widowControl/>
              <w:spacing w:line="480" w:lineRule="auto"/>
              <w:ind w:firstLine="0"/>
              <w:jc w:val="center"/>
              <w:rPr>
                <w:rFonts w:ascii="Times New Roman" w:eastAsia="游ゴシック" w:hAnsi="Times New Roman" w:cs="Times New Roman"/>
                <w:color w:val="000000"/>
                <w:kern w:val="0"/>
                <w:sz w:val="18"/>
                <w:szCs w:val="18"/>
                <w:lang w:val="en-US"/>
              </w:rPr>
            </w:pPr>
            <w:r w:rsidRPr="00E24A8D">
              <w:rPr>
                <w:rFonts w:ascii="Times New Roman" w:eastAsia="游ゴシック" w:hAnsi="Times New Roman" w:cs="Times New Roman"/>
                <w:color w:val="000000"/>
                <w:kern w:val="0"/>
                <w:sz w:val="18"/>
                <w:szCs w:val="18"/>
                <w:lang w:val="en-US"/>
              </w:rPr>
              <w:t>8</w:t>
            </w:r>
          </w:p>
        </w:tc>
      </w:tr>
      <w:tr w:rsidR="009F6043" w14:paraId="79CAD46E" w14:textId="77777777" w:rsidTr="00034762">
        <w:trPr>
          <w:trHeight w:val="320"/>
        </w:trPr>
        <w:tc>
          <w:tcPr>
            <w:tcW w:w="3860" w:type="dxa"/>
            <w:tcBorders>
              <w:top w:val="nil"/>
              <w:left w:val="nil"/>
              <w:bottom w:val="single" w:sz="12" w:space="0" w:color="auto"/>
              <w:right w:val="nil"/>
            </w:tcBorders>
            <w:shd w:val="clear" w:color="auto" w:fill="auto"/>
            <w:noWrap/>
            <w:vAlign w:val="bottom"/>
            <w:hideMark/>
          </w:tcPr>
          <w:p w14:paraId="0F2353B0" w14:textId="37C67828" w:rsidR="009F6043" w:rsidRPr="00E24A8D" w:rsidRDefault="009F6043" w:rsidP="000038BB">
            <w:pPr>
              <w:widowControl/>
              <w:spacing w:line="480" w:lineRule="auto"/>
              <w:ind w:firstLine="0"/>
              <w:jc w:val="left"/>
              <w:rPr>
                <w:rFonts w:ascii="Times New Roman" w:eastAsia="游ゴシック" w:hAnsi="Times New Roman" w:cs="Times New Roman"/>
                <w:color w:val="000000"/>
                <w:kern w:val="0"/>
                <w:sz w:val="18"/>
                <w:szCs w:val="18"/>
                <w:lang w:val="en-US"/>
              </w:rPr>
            </w:pPr>
            <w:r>
              <w:rPr>
                <w:rFonts w:ascii="Times New Roman" w:eastAsia="游ゴシック" w:hAnsi="Times New Roman" w:cs="Times New Roman"/>
                <w:color w:val="000000"/>
                <w:kern w:val="0"/>
                <w:sz w:val="18"/>
                <w:szCs w:val="18"/>
                <w:lang w:val="en-US"/>
              </w:rPr>
              <w:t>D</w:t>
            </w:r>
            <w:r w:rsidRPr="00E24A8D">
              <w:rPr>
                <w:rFonts w:ascii="Times New Roman" w:eastAsia="游ゴシック" w:hAnsi="Times New Roman" w:cs="Times New Roman"/>
                <w:color w:val="000000"/>
                <w:kern w:val="0"/>
                <w:sz w:val="18"/>
                <w:szCs w:val="18"/>
                <w:lang w:val="en-US"/>
              </w:rPr>
              <w:t xml:space="preserve">orsal </w:t>
            </w:r>
            <w:proofErr w:type="spellStart"/>
            <w:r w:rsidRPr="00E24A8D">
              <w:rPr>
                <w:rFonts w:ascii="Times New Roman" w:eastAsia="游ゴシック" w:hAnsi="Times New Roman" w:cs="Times New Roman"/>
                <w:color w:val="000000"/>
                <w:kern w:val="0"/>
                <w:sz w:val="18"/>
                <w:szCs w:val="18"/>
                <w:lang w:val="en-US"/>
              </w:rPr>
              <w:t>dysgranular</w:t>
            </w:r>
            <w:proofErr w:type="spellEnd"/>
            <w:r w:rsidRPr="00E24A8D">
              <w:rPr>
                <w:rFonts w:ascii="Times New Roman" w:eastAsia="游ゴシック" w:hAnsi="Times New Roman" w:cs="Times New Roman"/>
                <w:color w:val="000000"/>
                <w:kern w:val="0"/>
                <w:sz w:val="18"/>
                <w:szCs w:val="18"/>
                <w:lang w:val="en-US"/>
              </w:rPr>
              <w:t xml:space="preserve"> insula</w:t>
            </w:r>
          </w:p>
        </w:tc>
        <w:tc>
          <w:tcPr>
            <w:tcW w:w="900" w:type="dxa"/>
            <w:tcBorders>
              <w:top w:val="nil"/>
              <w:left w:val="nil"/>
              <w:bottom w:val="single" w:sz="12" w:space="0" w:color="auto"/>
              <w:right w:val="nil"/>
            </w:tcBorders>
            <w:shd w:val="clear" w:color="auto" w:fill="auto"/>
            <w:noWrap/>
            <w:vAlign w:val="center"/>
            <w:hideMark/>
          </w:tcPr>
          <w:p w14:paraId="594E3252" w14:textId="77777777" w:rsidR="009F6043" w:rsidRPr="00E24A8D" w:rsidRDefault="009F6043" w:rsidP="000038BB">
            <w:pPr>
              <w:widowControl/>
              <w:spacing w:line="480" w:lineRule="auto"/>
              <w:ind w:firstLine="0"/>
              <w:jc w:val="center"/>
              <w:rPr>
                <w:rFonts w:ascii="Times New Roman" w:eastAsia="游ゴシック" w:hAnsi="Times New Roman" w:cs="Times New Roman"/>
                <w:color w:val="000000"/>
                <w:kern w:val="0"/>
                <w:sz w:val="18"/>
                <w:szCs w:val="18"/>
                <w:lang w:val="en-US"/>
              </w:rPr>
            </w:pPr>
            <w:r w:rsidRPr="00E24A8D">
              <w:rPr>
                <w:rFonts w:ascii="Times New Roman" w:eastAsia="游ゴシック" w:hAnsi="Times New Roman" w:cs="Times New Roman"/>
                <w:color w:val="000000"/>
                <w:kern w:val="0"/>
                <w:sz w:val="18"/>
                <w:szCs w:val="18"/>
                <w:lang w:val="en-US"/>
              </w:rPr>
              <w:t xml:space="preserve">2.19 </w:t>
            </w:r>
          </w:p>
        </w:tc>
        <w:tc>
          <w:tcPr>
            <w:tcW w:w="901" w:type="dxa"/>
            <w:tcBorders>
              <w:top w:val="nil"/>
              <w:left w:val="nil"/>
              <w:bottom w:val="single" w:sz="12" w:space="0" w:color="auto"/>
              <w:right w:val="nil"/>
            </w:tcBorders>
            <w:shd w:val="clear" w:color="auto" w:fill="auto"/>
            <w:noWrap/>
            <w:vAlign w:val="center"/>
            <w:hideMark/>
          </w:tcPr>
          <w:p w14:paraId="27ED5426" w14:textId="77777777" w:rsidR="009F6043" w:rsidRPr="00E24A8D" w:rsidRDefault="009F6043" w:rsidP="000038BB">
            <w:pPr>
              <w:widowControl/>
              <w:spacing w:line="480" w:lineRule="auto"/>
              <w:ind w:firstLine="0"/>
              <w:jc w:val="center"/>
              <w:rPr>
                <w:rFonts w:ascii="Times New Roman" w:eastAsia="游ゴシック" w:hAnsi="Times New Roman" w:cs="Times New Roman"/>
                <w:color w:val="000000"/>
                <w:kern w:val="0"/>
                <w:sz w:val="18"/>
                <w:szCs w:val="18"/>
                <w:lang w:val="en-US"/>
              </w:rPr>
            </w:pPr>
            <w:r w:rsidRPr="00E24A8D">
              <w:rPr>
                <w:rFonts w:ascii="Times New Roman" w:eastAsia="游ゴシック" w:hAnsi="Times New Roman" w:cs="Times New Roman"/>
                <w:color w:val="000000"/>
                <w:kern w:val="0"/>
                <w:sz w:val="18"/>
                <w:szCs w:val="18"/>
                <w:lang w:val="en-US"/>
              </w:rPr>
              <w:t>*</w:t>
            </w:r>
          </w:p>
        </w:tc>
        <w:tc>
          <w:tcPr>
            <w:tcW w:w="901" w:type="dxa"/>
            <w:tcBorders>
              <w:top w:val="nil"/>
              <w:left w:val="nil"/>
              <w:bottom w:val="single" w:sz="12" w:space="0" w:color="auto"/>
              <w:right w:val="nil"/>
            </w:tcBorders>
            <w:shd w:val="clear" w:color="auto" w:fill="auto"/>
            <w:noWrap/>
            <w:vAlign w:val="center"/>
            <w:hideMark/>
          </w:tcPr>
          <w:p w14:paraId="56C1FFE8" w14:textId="77777777" w:rsidR="009F6043" w:rsidRPr="00E24A8D" w:rsidRDefault="009F6043" w:rsidP="000038BB">
            <w:pPr>
              <w:widowControl/>
              <w:spacing w:line="480" w:lineRule="auto"/>
              <w:ind w:firstLine="0"/>
              <w:jc w:val="center"/>
              <w:rPr>
                <w:rFonts w:ascii="Times New Roman" w:eastAsia="游ゴシック" w:hAnsi="Times New Roman" w:cs="Times New Roman"/>
                <w:color w:val="000000"/>
                <w:kern w:val="0"/>
                <w:sz w:val="18"/>
                <w:szCs w:val="18"/>
                <w:lang w:val="en-US"/>
              </w:rPr>
            </w:pPr>
            <w:r w:rsidRPr="00E24A8D">
              <w:rPr>
                <w:rFonts w:ascii="Times New Roman" w:eastAsia="游ゴシック" w:hAnsi="Times New Roman" w:cs="Times New Roman"/>
                <w:color w:val="000000"/>
                <w:kern w:val="0"/>
                <w:sz w:val="18"/>
                <w:szCs w:val="18"/>
                <w:lang w:val="en-US"/>
              </w:rPr>
              <w:t>-38</w:t>
            </w:r>
          </w:p>
        </w:tc>
        <w:tc>
          <w:tcPr>
            <w:tcW w:w="901" w:type="dxa"/>
            <w:tcBorders>
              <w:top w:val="nil"/>
              <w:left w:val="nil"/>
              <w:bottom w:val="single" w:sz="12" w:space="0" w:color="auto"/>
              <w:right w:val="nil"/>
            </w:tcBorders>
            <w:shd w:val="clear" w:color="auto" w:fill="auto"/>
            <w:noWrap/>
            <w:vAlign w:val="center"/>
            <w:hideMark/>
          </w:tcPr>
          <w:p w14:paraId="6B8359C5" w14:textId="77777777" w:rsidR="009F6043" w:rsidRPr="00E24A8D" w:rsidRDefault="009F6043" w:rsidP="000038BB">
            <w:pPr>
              <w:widowControl/>
              <w:spacing w:line="480" w:lineRule="auto"/>
              <w:ind w:firstLine="0"/>
              <w:jc w:val="center"/>
              <w:rPr>
                <w:rFonts w:ascii="Times New Roman" w:eastAsia="游ゴシック" w:hAnsi="Times New Roman" w:cs="Times New Roman"/>
                <w:color w:val="000000"/>
                <w:kern w:val="0"/>
                <w:sz w:val="18"/>
                <w:szCs w:val="18"/>
                <w:lang w:val="en-US"/>
              </w:rPr>
            </w:pPr>
            <w:r w:rsidRPr="00E24A8D">
              <w:rPr>
                <w:rFonts w:ascii="Times New Roman" w:eastAsia="游ゴシック" w:hAnsi="Times New Roman" w:cs="Times New Roman"/>
                <w:color w:val="000000"/>
                <w:kern w:val="0"/>
                <w:sz w:val="18"/>
                <w:szCs w:val="18"/>
                <w:lang w:val="en-US"/>
              </w:rPr>
              <w:t>5</w:t>
            </w:r>
          </w:p>
        </w:tc>
        <w:tc>
          <w:tcPr>
            <w:tcW w:w="901" w:type="dxa"/>
            <w:tcBorders>
              <w:top w:val="nil"/>
              <w:left w:val="nil"/>
              <w:bottom w:val="single" w:sz="12" w:space="0" w:color="auto"/>
              <w:right w:val="nil"/>
            </w:tcBorders>
            <w:shd w:val="clear" w:color="auto" w:fill="auto"/>
            <w:noWrap/>
            <w:vAlign w:val="center"/>
            <w:hideMark/>
          </w:tcPr>
          <w:p w14:paraId="2917C963" w14:textId="77777777" w:rsidR="009F6043" w:rsidRPr="00E24A8D" w:rsidRDefault="009F6043" w:rsidP="000038BB">
            <w:pPr>
              <w:widowControl/>
              <w:spacing w:line="480" w:lineRule="auto"/>
              <w:ind w:firstLine="0"/>
              <w:jc w:val="center"/>
              <w:rPr>
                <w:rFonts w:ascii="Times New Roman" w:eastAsia="游ゴシック" w:hAnsi="Times New Roman" w:cs="Times New Roman"/>
                <w:color w:val="000000"/>
                <w:kern w:val="0"/>
                <w:sz w:val="18"/>
                <w:szCs w:val="18"/>
                <w:lang w:val="en-US"/>
              </w:rPr>
            </w:pPr>
            <w:r w:rsidRPr="00E24A8D">
              <w:rPr>
                <w:rFonts w:ascii="Times New Roman" w:eastAsia="游ゴシック" w:hAnsi="Times New Roman" w:cs="Times New Roman"/>
                <w:color w:val="000000"/>
                <w:kern w:val="0"/>
                <w:sz w:val="18"/>
                <w:szCs w:val="18"/>
                <w:lang w:val="en-US"/>
              </w:rPr>
              <w:t>5</w:t>
            </w:r>
          </w:p>
        </w:tc>
      </w:tr>
      <w:tr w:rsidR="009F6043" w14:paraId="1367EC34" w14:textId="77777777" w:rsidTr="00034762">
        <w:trPr>
          <w:trHeight w:val="320"/>
        </w:trPr>
        <w:tc>
          <w:tcPr>
            <w:tcW w:w="8364" w:type="dxa"/>
            <w:gridSpan w:val="6"/>
            <w:tcBorders>
              <w:top w:val="single" w:sz="12" w:space="0" w:color="auto"/>
              <w:left w:val="nil"/>
              <w:right w:val="nil"/>
            </w:tcBorders>
            <w:shd w:val="clear" w:color="auto" w:fill="auto"/>
            <w:noWrap/>
            <w:vAlign w:val="bottom"/>
          </w:tcPr>
          <w:p w14:paraId="56B7DCF7" w14:textId="377BF870" w:rsidR="009F6043" w:rsidRPr="00E24A8D" w:rsidRDefault="009F6043" w:rsidP="00034762">
            <w:pPr>
              <w:widowControl/>
              <w:spacing w:line="480" w:lineRule="auto"/>
              <w:ind w:firstLine="0"/>
              <w:jc w:val="left"/>
              <w:rPr>
                <w:rFonts w:ascii="Times New Roman" w:eastAsia="游ゴシック" w:hAnsi="Times New Roman" w:cs="Times New Roman"/>
                <w:color w:val="000000"/>
                <w:kern w:val="0"/>
                <w:sz w:val="18"/>
                <w:szCs w:val="18"/>
                <w:lang w:val="en-US"/>
              </w:rPr>
            </w:pPr>
            <w:r w:rsidRPr="009F6043">
              <w:rPr>
                <w:rFonts w:ascii="Times New Roman" w:eastAsia="游ゴシック" w:hAnsi="Times New Roman" w:cs="Times New Roman"/>
                <w:color w:val="000000"/>
                <w:kern w:val="0"/>
                <w:sz w:val="18"/>
                <w:szCs w:val="18"/>
                <w:lang w:val="en-US"/>
              </w:rPr>
              <w:t xml:space="preserve">The regions of interest were defined using the </w:t>
            </w:r>
            <w:proofErr w:type="spellStart"/>
            <w:r w:rsidRPr="009F6043">
              <w:rPr>
                <w:rFonts w:ascii="Times New Roman" w:eastAsia="游ゴシック" w:hAnsi="Times New Roman" w:cs="Times New Roman"/>
                <w:color w:val="000000"/>
                <w:kern w:val="0"/>
                <w:sz w:val="18"/>
                <w:szCs w:val="18"/>
                <w:lang w:val="en-US"/>
              </w:rPr>
              <w:t>Brainnetome</w:t>
            </w:r>
            <w:proofErr w:type="spellEnd"/>
            <w:r w:rsidRPr="009F6043">
              <w:rPr>
                <w:rFonts w:ascii="Times New Roman" w:eastAsia="游ゴシック" w:hAnsi="Times New Roman" w:cs="Times New Roman"/>
                <w:color w:val="000000"/>
                <w:kern w:val="0"/>
                <w:sz w:val="18"/>
                <w:szCs w:val="18"/>
                <w:lang w:val="en-US"/>
              </w:rPr>
              <w:t xml:space="preserve"> Atlas. The t-value indicates the result of a one-sided t-test on whether the activity associated with affective level is larger in the high-IS group than in the low-IS group. The asterisk in the table shows p &lt; 0.05 at the significance level corrected with false discovery rate correction for multiple comparisons. ROI, region of interest.</w:t>
            </w:r>
          </w:p>
        </w:tc>
      </w:tr>
    </w:tbl>
    <w:p w14:paraId="40695AD6" w14:textId="77777777" w:rsidR="0060313C" w:rsidRPr="0060313C" w:rsidRDefault="0060313C" w:rsidP="000038BB">
      <w:pPr>
        <w:spacing w:line="480" w:lineRule="auto"/>
        <w:ind w:firstLine="324"/>
        <w:rPr>
          <w:rFonts w:ascii="Times New Roman" w:eastAsia="Times New Roman" w:hAnsi="Times New Roman" w:cs="Times New Roman"/>
          <w:sz w:val="22"/>
          <w:szCs w:val="21"/>
        </w:rPr>
      </w:pPr>
    </w:p>
    <w:p w14:paraId="26BD8D2B" w14:textId="116C1D1A" w:rsidR="003D313D" w:rsidRPr="003F323A" w:rsidRDefault="006D2CF2" w:rsidP="000038BB">
      <w:pPr>
        <w:spacing w:line="480" w:lineRule="auto"/>
        <w:ind w:firstLine="324"/>
        <w:rPr>
          <w:rFonts w:ascii="Times New Roman" w:eastAsia="Times New Roman" w:hAnsi="Times New Roman" w:cs="Times New Roman"/>
          <w:sz w:val="22"/>
          <w:szCs w:val="20"/>
          <w:lang w:val="en-US"/>
        </w:rPr>
      </w:pPr>
      <w:r w:rsidRPr="003F323A">
        <w:rPr>
          <w:rFonts w:ascii="Times New Roman" w:eastAsia="Times New Roman" w:hAnsi="Times New Roman" w:cs="Times New Roman"/>
          <w:b/>
          <w:bCs/>
          <w:sz w:val="22"/>
          <w:szCs w:val="20"/>
          <w:lang w:val="en-US"/>
        </w:rPr>
        <w:t>Fig 6.</w:t>
      </w:r>
      <w:r w:rsidRPr="003F323A">
        <w:rPr>
          <w:rFonts w:ascii="Times New Roman" w:eastAsia="Times New Roman" w:hAnsi="Times New Roman" w:cs="Times New Roman"/>
          <w:sz w:val="22"/>
          <w:szCs w:val="20"/>
          <w:lang w:val="en-US"/>
        </w:rPr>
        <w:t xml:space="preserve"> Mean beta values of parametric modulation with valence level in the insula subregion. Each </w:t>
      </w:r>
      <w:r w:rsidR="00E110CF">
        <w:rPr>
          <w:rFonts w:ascii="Times New Roman" w:eastAsia="Times New Roman" w:hAnsi="Times New Roman" w:cs="Times New Roman"/>
          <w:sz w:val="22"/>
          <w:szCs w:val="20"/>
          <w:lang w:val="en-US"/>
        </w:rPr>
        <w:t>panel</w:t>
      </w:r>
      <w:r w:rsidRPr="003F323A">
        <w:rPr>
          <w:rFonts w:ascii="Times New Roman" w:eastAsia="Times New Roman" w:hAnsi="Times New Roman" w:cs="Times New Roman"/>
          <w:sz w:val="22"/>
          <w:szCs w:val="20"/>
          <w:lang w:val="en-US"/>
        </w:rPr>
        <w:t xml:space="preserve"> represents the insula subregions showing significant differences between the high- and low-IS groups in the ROI </w:t>
      </w:r>
      <w:r w:rsidR="00A266C3">
        <w:rPr>
          <w:rFonts w:ascii="Times New Roman" w:eastAsia="Times New Roman" w:hAnsi="Times New Roman" w:cs="Times New Roman"/>
          <w:sz w:val="22"/>
          <w:szCs w:val="20"/>
          <w:lang w:val="en-US"/>
        </w:rPr>
        <w:t xml:space="preserve">(region of interest) </w:t>
      </w:r>
      <w:r w:rsidRPr="003F323A">
        <w:rPr>
          <w:rFonts w:ascii="Times New Roman" w:eastAsia="Times New Roman" w:hAnsi="Times New Roman" w:cs="Times New Roman"/>
          <w:sz w:val="22"/>
          <w:szCs w:val="20"/>
          <w:lang w:val="en-US"/>
        </w:rPr>
        <w:t xml:space="preserve">analysis. The error bars represent </w:t>
      </w:r>
      <w:r w:rsidRPr="003F323A">
        <w:rPr>
          <w:rFonts w:ascii="Times New Roman" w:eastAsia="Times New Roman" w:hAnsi="Times New Roman" w:cs="Times New Roman" w:hint="eastAsia"/>
          <w:sz w:val="22"/>
          <w:szCs w:val="20"/>
          <w:lang w:val="en-US"/>
        </w:rPr>
        <w:t>±</w:t>
      </w:r>
      <w:r w:rsidRPr="003F323A">
        <w:rPr>
          <w:rFonts w:ascii="Times New Roman" w:eastAsia="Times New Roman" w:hAnsi="Times New Roman" w:cs="Times New Roman"/>
          <w:sz w:val="22"/>
          <w:szCs w:val="20"/>
          <w:lang w:val="en-US"/>
        </w:rPr>
        <w:t>1 standard error.</w:t>
      </w:r>
    </w:p>
    <w:p w14:paraId="63FFF968" w14:textId="77777777" w:rsidR="005A073D" w:rsidRDefault="005A073D" w:rsidP="000038BB">
      <w:pPr>
        <w:spacing w:line="480" w:lineRule="auto"/>
        <w:ind w:firstLine="324"/>
        <w:rPr>
          <w:rFonts w:ascii="Times New Roman" w:eastAsia="Times New Roman" w:hAnsi="Times New Roman" w:cs="Times New Roman"/>
          <w:sz w:val="24"/>
        </w:rPr>
      </w:pPr>
    </w:p>
    <w:p w14:paraId="2B65EE83" w14:textId="77777777" w:rsidR="00EB4D2F" w:rsidRDefault="006D2CF2" w:rsidP="008630F3">
      <w:pPr>
        <w:pStyle w:val="1"/>
      </w:pPr>
      <w:r>
        <w:t>Discussion</w:t>
      </w:r>
    </w:p>
    <w:p w14:paraId="40DFE718" w14:textId="5FB148D4" w:rsidR="00085880" w:rsidRDefault="006D2CF2" w:rsidP="000038BB">
      <w:pPr>
        <w:spacing w:line="480" w:lineRule="auto"/>
        <w:ind w:firstLine="324"/>
        <w:rPr>
          <w:rFonts w:ascii="Times New Roman" w:eastAsia="Times New Roman" w:hAnsi="Times New Roman" w:cs="Times New Roman"/>
          <w:sz w:val="24"/>
        </w:rPr>
      </w:pPr>
      <w:r w:rsidRPr="00F22858">
        <w:rPr>
          <w:rFonts w:ascii="Times New Roman" w:eastAsia="Times New Roman" w:hAnsi="Times New Roman" w:cs="Times New Roman"/>
          <w:sz w:val="24"/>
        </w:rPr>
        <w:t xml:space="preserve">The present study aimed to investigate two open questions related to the neural mechanisms underlying the relationship between interoceptive sensitivity and emotional </w:t>
      </w:r>
      <w:r w:rsidRPr="00F22858">
        <w:rPr>
          <w:rFonts w:ascii="Times New Roman" w:eastAsia="Times New Roman" w:hAnsi="Times New Roman" w:cs="Times New Roman"/>
          <w:sz w:val="24"/>
        </w:rPr>
        <w:lastRenderedPageBreak/>
        <w:t>responses to music stimuli</w:t>
      </w:r>
      <w:r w:rsidR="00DE0612">
        <w:rPr>
          <w:rFonts w:ascii="Times New Roman" w:eastAsia="Times New Roman" w:hAnsi="Times New Roman" w:cs="Times New Roman"/>
          <w:sz w:val="24"/>
        </w:rPr>
        <w:t>;</w:t>
      </w:r>
      <w:r w:rsidR="00DE0612" w:rsidRPr="00F22858">
        <w:rPr>
          <w:rFonts w:ascii="Times New Roman" w:eastAsia="Times New Roman" w:hAnsi="Times New Roman" w:cs="Times New Roman"/>
          <w:sz w:val="24"/>
        </w:rPr>
        <w:t xml:space="preserve"> </w:t>
      </w:r>
      <w:r w:rsidRPr="00F22858">
        <w:rPr>
          <w:rFonts w:ascii="Times New Roman" w:eastAsia="Times New Roman" w:hAnsi="Times New Roman" w:cs="Times New Roman"/>
          <w:sz w:val="24"/>
        </w:rPr>
        <w:t>namely</w:t>
      </w:r>
      <w:r w:rsidR="00DE0612">
        <w:rPr>
          <w:rFonts w:ascii="Times New Roman" w:eastAsia="Times New Roman" w:hAnsi="Times New Roman" w:cs="Times New Roman"/>
          <w:sz w:val="24"/>
        </w:rPr>
        <w:t>,</w:t>
      </w:r>
      <w:r w:rsidRPr="00F22858">
        <w:rPr>
          <w:rFonts w:ascii="Times New Roman" w:eastAsia="Times New Roman" w:hAnsi="Times New Roman" w:cs="Times New Roman"/>
          <w:sz w:val="24"/>
        </w:rPr>
        <w:t xml:space="preserve"> </w:t>
      </w:r>
      <w:r w:rsidR="0027326E" w:rsidRPr="00761733">
        <w:rPr>
          <w:rFonts w:ascii="Times New Roman" w:eastAsia="游明朝" w:hAnsi="Times New Roman" w:cs="Times New Roman"/>
          <w:sz w:val="24"/>
        </w:rPr>
        <w:t>whether individual differences in interoceptive sensitivity influence the relationship between subjective emotional intensity and physiological signals in response to music stimuli</w:t>
      </w:r>
      <w:r w:rsidRPr="00F22858">
        <w:rPr>
          <w:rFonts w:ascii="Times New Roman" w:eastAsia="Times New Roman" w:hAnsi="Times New Roman" w:cs="Times New Roman"/>
          <w:sz w:val="24"/>
        </w:rPr>
        <w:t xml:space="preserve"> and the involvement of specific insula subregions in emotion </w:t>
      </w:r>
      <w:ins w:id="26" w:author="Toru Maekawa" w:date="2024-02-08T09:57:00Z">
        <w:r w:rsidR="004A304D">
          <w:rPr>
            <w:rFonts w:ascii="Times New Roman" w:eastAsia="Times New Roman" w:hAnsi="Times New Roman" w:cs="Times New Roman"/>
            <w:sz w:val="24"/>
          </w:rPr>
          <w:t>processing</w:t>
        </w:r>
      </w:ins>
      <w:del w:id="27" w:author="Toru Maekawa" w:date="2024-02-08T09:57:00Z">
        <w:r w:rsidRPr="00F22858" w:rsidDel="004A304D">
          <w:rPr>
            <w:rFonts w:ascii="Times New Roman" w:eastAsia="Times New Roman" w:hAnsi="Times New Roman" w:cs="Times New Roman"/>
            <w:sz w:val="24"/>
          </w:rPr>
          <w:delText>recognition</w:delText>
        </w:r>
      </w:del>
      <w:r w:rsidRPr="00F22858">
        <w:rPr>
          <w:rFonts w:ascii="Times New Roman" w:eastAsia="Times New Roman" w:hAnsi="Times New Roman" w:cs="Times New Roman"/>
          <w:sz w:val="24"/>
        </w:rPr>
        <w:t>.</w:t>
      </w:r>
    </w:p>
    <w:p w14:paraId="285E305F" w14:textId="5DBAEEF6" w:rsidR="00085880" w:rsidRDefault="00CF0C32" w:rsidP="000038BB">
      <w:pPr>
        <w:spacing w:line="480" w:lineRule="auto"/>
        <w:ind w:firstLine="324"/>
        <w:rPr>
          <w:rFonts w:ascii="Times New Roman" w:eastAsia="Times New Roman" w:hAnsi="Times New Roman" w:cs="Times New Roman"/>
          <w:sz w:val="24"/>
        </w:rPr>
      </w:pPr>
      <w:r>
        <w:rPr>
          <w:rFonts w:ascii="Times New Roman" w:eastAsia="Times New Roman" w:hAnsi="Times New Roman" w:cs="Times New Roman"/>
          <w:sz w:val="24"/>
        </w:rPr>
        <w:t xml:space="preserve">Using our new index of interoceptive sensitivity (amplitude parameter </w:t>
      </w:r>
      <w:r>
        <w:rPr>
          <w:rFonts w:ascii="Times New Roman" w:eastAsia="Times New Roman" w:hAnsi="Times New Roman" w:cs="Times New Roman"/>
          <w:i/>
          <w:sz w:val="24"/>
        </w:rPr>
        <w:t>A</w:t>
      </w:r>
      <w:r>
        <w:rPr>
          <w:rFonts w:ascii="Times New Roman" w:eastAsia="Times New Roman" w:hAnsi="Times New Roman" w:cs="Times New Roman"/>
          <w:sz w:val="24"/>
        </w:rPr>
        <w:t xml:space="preserve">) derived from the heartbeat discrimination task, we were able to demonstrate that participants with high interoceptive sensitivity (high-IS group) displayed an increase in </w:t>
      </w:r>
      <w:r w:rsidR="0061038A">
        <w:rPr>
          <w:rFonts w:ascii="Times New Roman" w:eastAsia="Times New Roman" w:hAnsi="Times New Roman" w:cs="Times New Roman"/>
          <w:sz w:val="24"/>
        </w:rPr>
        <w:t>pulse</w:t>
      </w:r>
      <w:r>
        <w:rPr>
          <w:rFonts w:ascii="Times New Roman" w:eastAsia="Times New Roman" w:hAnsi="Times New Roman" w:cs="Times New Roman"/>
          <w:sz w:val="24"/>
        </w:rPr>
        <w:t xml:space="preserve"> rate when listening to high-valence music pieces (high-valence trials). This finding supports the first hypothesis that the physiological response during an emotional experience correlates with individual differences in interoceptive sensitivity, which was estimated </w:t>
      </w:r>
      <w:r w:rsidR="001B0FA4">
        <w:rPr>
          <w:rFonts w:ascii="Times New Roman" w:eastAsia="Times New Roman" w:hAnsi="Times New Roman" w:cs="Times New Roman"/>
          <w:sz w:val="24"/>
        </w:rPr>
        <w:t>using the</w:t>
      </w:r>
      <w:r>
        <w:rPr>
          <w:rFonts w:ascii="Times New Roman" w:eastAsia="Times New Roman" w:hAnsi="Times New Roman" w:cs="Times New Roman"/>
          <w:sz w:val="24"/>
        </w:rPr>
        <w:t xml:space="preserve"> heartbeat discrimination task.</w:t>
      </w:r>
    </w:p>
    <w:p w14:paraId="007BDC3A" w14:textId="38974175" w:rsidR="00EB4D2F" w:rsidRDefault="00CF0C32" w:rsidP="000038BB">
      <w:pPr>
        <w:spacing w:line="480" w:lineRule="auto"/>
        <w:ind w:firstLine="324"/>
        <w:rPr>
          <w:rFonts w:ascii="Times New Roman" w:eastAsia="Times New Roman" w:hAnsi="Times New Roman" w:cs="Times New Roman"/>
          <w:sz w:val="24"/>
        </w:rPr>
      </w:pPr>
      <w:r>
        <w:rPr>
          <w:rFonts w:ascii="Times New Roman" w:eastAsia="Times New Roman" w:hAnsi="Times New Roman" w:cs="Times New Roman"/>
          <w:sz w:val="24"/>
        </w:rPr>
        <w:t xml:space="preserve">fMRI </w:t>
      </w:r>
      <w:r w:rsidR="001B0FA4">
        <w:rPr>
          <w:rFonts w:ascii="Times New Roman" w:eastAsia="Times New Roman" w:hAnsi="Times New Roman" w:cs="Times New Roman"/>
          <w:sz w:val="24"/>
        </w:rPr>
        <w:t>analysis revealed</w:t>
      </w:r>
      <w:r>
        <w:rPr>
          <w:rFonts w:ascii="Times New Roman" w:eastAsia="Times New Roman" w:hAnsi="Times New Roman" w:cs="Times New Roman"/>
          <w:sz w:val="24"/>
        </w:rPr>
        <w:t xml:space="preserve"> that the valence level was significantly associated with increased activity in the left anterior insula. Furthermore, ROI analysis of the insula subregions revealed that the high-IS individuals showed significantly stronger activity in the </w:t>
      </w:r>
      <w:ins w:id="28" w:author="Toru Maekawa" w:date="2024-02-08T09:59:00Z">
        <w:r w:rsidR="00314A7E" w:rsidRPr="00314A7E">
          <w:rPr>
            <w:rFonts w:ascii="Times New Roman" w:eastAsia="Times New Roman" w:hAnsi="Times New Roman" w:cs="Times New Roman"/>
            <w:sz w:val="24"/>
          </w:rPr>
          <w:t>dorsal dysgranular</w:t>
        </w:r>
      </w:ins>
      <w:del w:id="29" w:author="Toru Maekawa" w:date="2024-02-08T09:59:00Z">
        <w:r w:rsidDel="00314A7E">
          <w:rPr>
            <w:rFonts w:ascii="Times New Roman" w:eastAsia="Times New Roman" w:hAnsi="Times New Roman" w:cs="Times New Roman"/>
            <w:sz w:val="24"/>
          </w:rPr>
          <w:delText>mid-posterior</w:delText>
        </w:r>
      </w:del>
      <w:r>
        <w:rPr>
          <w:rFonts w:ascii="Times New Roman" w:eastAsia="Times New Roman" w:hAnsi="Times New Roman" w:cs="Times New Roman"/>
          <w:sz w:val="24"/>
        </w:rPr>
        <w:t xml:space="preserve"> insula. These results indicate that posterior insula activity during an emotional experience correlates with the individual difference in the interoceptive sensitivity estimated by the heartbeat discrimination task, supporting the second hypothesis.</w:t>
      </w:r>
    </w:p>
    <w:p w14:paraId="2ABC5F3C" w14:textId="77777777" w:rsidR="00EB4D2F" w:rsidRDefault="006D2CF2" w:rsidP="00CA2C9D">
      <w:pPr>
        <w:pStyle w:val="2"/>
      </w:pPr>
      <w:r>
        <w:t>Method for measuring interoceptive sensitivity</w:t>
      </w:r>
    </w:p>
    <w:p w14:paraId="7FD35EC2" w14:textId="3D90C21B" w:rsidR="00A369F3" w:rsidRPr="00A369F3" w:rsidRDefault="00A369F3" w:rsidP="00A369F3">
      <w:pPr>
        <w:spacing w:line="480" w:lineRule="auto"/>
        <w:ind w:firstLine="324"/>
        <w:rPr>
          <w:rFonts w:ascii="Times New Roman" w:eastAsia="Times New Roman" w:hAnsi="Times New Roman" w:cs="Times New Roman"/>
          <w:sz w:val="24"/>
        </w:rPr>
      </w:pPr>
      <w:r w:rsidRPr="00A369F3">
        <w:rPr>
          <w:rFonts w:ascii="Times New Roman" w:eastAsia="Times New Roman" w:hAnsi="Times New Roman" w:cs="Times New Roman"/>
          <w:sz w:val="24"/>
        </w:rPr>
        <w:t>To address the complexity of measuring interoceptive sensitivity, our study took a novel approach to the heartbeat discrimination task. This was informed by literature suggesting that participants often perceive a shift from a 0-ms condition as synchronous</w:t>
      </w:r>
      <w:r w:rsidR="00736080">
        <w:rPr>
          <w:rFonts w:ascii="Times New Roman" w:eastAsia="Times New Roman" w:hAnsi="Times New Roman" w:cs="Times New Roman"/>
          <w:sz w:val="24"/>
        </w:rPr>
        <w:t xml:space="preserve"> </w:t>
      </w:r>
      <w:r w:rsidR="00736080" w:rsidRPr="00736080">
        <w:rPr>
          <w:rFonts w:ascii="Times New Roman" w:eastAsia="Times New Roman" w:hAnsi="Times New Roman" w:cs="Times New Roman"/>
          <w:sz w:val="24"/>
        </w:rPr>
        <w:t>[38, 40]</w:t>
      </w:r>
      <w:r w:rsidRPr="00A369F3">
        <w:rPr>
          <w:rFonts w:ascii="Times New Roman" w:eastAsia="Times New Roman" w:hAnsi="Times New Roman" w:cs="Times New Roman"/>
          <w:sz w:val="24"/>
        </w:rPr>
        <w:t xml:space="preserve">, leading us to compute an independent threshold deviating from the subjective </w:t>
      </w:r>
      <w:r w:rsidRPr="00A369F3">
        <w:rPr>
          <w:rFonts w:ascii="Times New Roman" w:eastAsia="Times New Roman" w:hAnsi="Times New Roman" w:cs="Times New Roman"/>
          <w:sz w:val="24"/>
        </w:rPr>
        <w:lastRenderedPageBreak/>
        <w:t>equivalence point shift. In addition, the inherent variability observed in the data led us to use a parametric approximation—specifically, a Gaussian function—to estimate this threshold.</w:t>
      </w:r>
    </w:p>
    <w:p w14:paraId="5C0E5AB5" w14:textId="58BBEAEA" w:rsidR="005F684F" w:rsidRDefault="00A369F3" w:rsidP="003B0221">
      <w:pPr>
        <w:spacing w:line="480" w:lineRule="auto"/>
        <w:ind w:firstLineChars="300" w:firstLine="720"/>
        <w:rPr>
          <w:rFonts w:ascii="Times New Roman" w:eastAsia="Times New Roman" w:hAnsi="Times New Roman" w:cs="Times New Roman"/>
          <w:sz w:val="24"/>
        </w:rPr>
      </w:pPr>
      <w:r w:rsidRPr="00A369F3">
        <w:rPr>
          <w:rFonts w:ascii="Times New Roman" w:eastAsia="Times New Roman" w:hAnsi="Times New Roman" w:cs="Times New Roman"/>
          <w:sz w:val="24"/>
        </w:rPr>
        <w:t>This study also included the heartbeat counting task.</w:t>
      </w:r>
      <w:r w:rsidR="006D2CF2" w:rsidRPr="0055017D">
        <w:rPr>
          <w:rFonts w:ascii="Times New Roman" w:eastAsia="Times New Roman" w:hAnsi="Times New Roman" w:cs="Times New Roman"/>
          <w:sz w:val="24"/>
        </w:rPr>
        <w:t xml:space="preserve"> Previous studies of emotional and physiological responses have used heart</w:t>
      </w:r>
      <w:r w:rsidR="00F92EBE">
        <w:rPr>
          <w:rFonts w:ascii="Times New Roman" w:eastAsia="Times New Roman" w:hAnsi="Times New Roman" w:cs="Times New Roman"/>
          <w:sz w:val="24"/>
        </w:rPr>
        <w:t>beat</w:t>
      </w:r>
      <w:r w:rsidR="006D2CF2" w:rsidRPr="0055017D">
        <w:rPr>
          <w:rFonts w:ascii="Times New Roman" w:eastAsia="Times New Roman" w:hAnsi="Times New Roman" w:cs="Times New Roman"/>
          <w:sz w:val="24"/>
        </w:rPr>
        <w:t xml:space="preserve"> counting tasks to estimate interoceptive sensitivity. However, this method has been criticized because participant knowledge of their heart rate affects their </w:t>
      </w:r>
      <w:r w:rsidR="00F11021" w:rsidRPr="0055017D">
        <w:rPr>
          <w:rFonts w:ascii="Times New Roman" w:eastAsia="Times New Roman" w:hAnsi="Times New Roman" w:cs="Times New Roman"/>
          <w:sz w:val="24"/>
        </w:rPr>
        <w:t>scor</w:t>
      </w:r>
      <w:r w:rsidR="00F11021">
        <w:rPr>
          <w:rFonts w:ascii="Times New Roman" w:eastAsia="Times New Roman" w:hAnsi="Times New Roman" w:cs="Times New Roman"/>
          <w:sz w:val="24"/>
        </w:rPr>
        <w:t>ing</w:t>
      </w:r>
      <w:r w:rsidR="00F11021" w:rsidRPr="0055017D">
        <w:rPr>
          <w:rFonts w:ascii="Times New Roman" w:eastAsia="Times New Roman" w:hAnsi="Times New Roman" w:cs="Times New Roman"/>
          <w:sz w:val="24"/>
        </w:rPr>
        <w:t xml:space="preserve"> </w:t>
      </w:r>
      <w:r w:rsidR="00270154">
        <w:rPr>
          <w:rFonts w:ascii="Times New Roman" w:hAnsi="Times New Roman" w:cs="Times New Roman"/>
          <w:noProof/>
          <w:sz w:val="24"/>
          <w:szCs w:val="24"/>
        </w:rPr>
        <w:t>[34-36]</w:t>
      </w:r>
      <w:r w:rsidR="006D2CF2" w:rsidRPr="0055017D">
        <w:rPr>
          <w:rFonts w:ascii="Times New Roman" w:eastAsia="Times New Roman" w:hAnsi="Times New Roman" w:cs="Times New Roman"/>
          <w:sz w:val="24"/>
        </w:rPr>
        <w:t>. The heart</w:t>
      </w:r>
      <w:r w:rsidR="00F92EBE">
        <w:rPr>
          <w:rFonts w:ascii="Times New Roman" w:eastAsia="Times New Roman" w:hAnsi="Times New Roman" w:cs="Times New Roman"/>
          <w:sz w:val="24"/>
        </w:rPr>
        <w:t>beat</w:t>
      </w:r>
      <w:r w:rsidR="006D2CF2" w:rsidRPr="0055017D">
        <w:rPr>
          <w:rFonts w:ascii="Times New Roman" w:eastAsia="Times New Roman" w:hAnsi="Times New Roman" w:cs="Times New Roman"/>
          <w:sz w:val="24"/>
        </w:rPr>
        <w:t xml:space="preserve"> discrimination task provides a more accurate measure of participant sensitivity to heart rate because it minimizes the influence of </w:t>
      </w:r>
      <w:r w:rsidR="0027096F">
        <w:rPr>
          <w:rFonts w:ascii="Times New Roman" w:eastAsia="Times New Roman" w:hAnsi="Times New Roman" w:cs="Times New Roman"/>
          <w:sz w:val="24"/>
        </w:rPr>
        <w:t>participant</w:t>
      </w:r>
      <w:r w:rsidR="0027096F" w:rsidRPr="0055017D">
        <w:rPr>
          <w:rFonts w:ascii="Times New Roman" w:eastAsia="Times New Roman" w:hAnsi="Times New Roman" w:cs="Times New Roman"/>
          <w:sz w:val="24"/>
        </w:rPr>
        <w:t xml:space="preserve"> </w:t>
      </w:r>
      <w:r w:rsidR="006D2CF2" w:rsidRPr="0055017D">
        <w:rPr>
          <w:rFonts w:ascii="Times New Roman" w:eastAsia="Times New Roman" w:hAnsi="Times New Roman" w:cs="Times New Roman"/>
          <w:sz w:val="24"/>
        </w:rPr>
        <w:t xml:space="preserve">knowledge and </w:t>
      </w:r>
      <w:r w:rsidR="00F11021" w:rsidRPr="0055017D">
        <w:rPr>
          <w:rFonts w:ascii="Times New Roman" w:eastAsia="Times New Roman" w:hAnsi="Times New Roman" w:cs="Times New Roman"/>
          <w:sz w:val="24"/>
        </w:rPr>
        <w:t>scor</w:t>
      </w:r>
      <w:r w:rsidR="00F11021">
        <w:rPr>
          <w:rFonts w:ascii="Times New Roman" w:eastAsia="Times New Roman" w:hAnsi="Times New Roman" w:cs="Times New Roman"/>
          <w:sz w:val="24"/>
        </w:rPr>
        <w:t>ing</w:t>
      </w:r>
      <w:r w:rsidR="00F11021" w:rsidRPr="0055017D">
        <w:rPr>
          <w:rFonts w:ascii="Times New Roman" w:eastAsia="Times New Roman" w:hAnsi="Times New Roman" w:cs="Times New Roman"/>
          <w:sz w:val="24"/>
        </w:rPr>
        <w:t xml:space="preserve"> </w:t>
      </w:r>
      <w:r w:rsidR="006D2CF2" w:rsidRPr="0055017D">
        <w:rPr>
          <w:rFonts w:ascii="Times New Roman" w:eastAsia="Times New Roman" w:hAnsi="Times New Roman" w:cs="Times New Roman"/>
          <w:sz w:val="24"/>
        </w:rPr>
        <w:t xml:space="preserve">strategies </w:t>
      </w:r>
      <w:r w:rsidR="00270154">
        <w:rPr>
          <w:rFonts w:ascii="Times New Roman" w:hAnsi="Times New Roman" w:cs="Times New Roman"/>
          <w:noProof/>
          <w:sz w:val="24"/>
          <w:szCs w:val="24"/>
        </w:rPr>
        <w:t>[38, 40]</w:t>
      </w:r>
      <w:r w:rsidR="003B0221">
        <w:rPr>
          <w:rFonts w:ascii="Times New Roman" w:eastAsia="Times New Roman" w:hAnsi="Times New Roman" w:cs="Times New Roman"/>
          <w:sz w:val="24"/>
        </w:rPr>
        <w:t xml:space="preserve">. </w:t>
      </w:r>
      <w:r w:rsidR="006D2CF2" w:rsidRPr="0055017D">
        <w:rPr>
          <w:rFonts w:ascii="Times New Roman" w:eastAsia="Times New Roman" w:hAnsi="Times New Roman" w:cs="Times New Roman"/>
          <w:sz w:val="24"/>
        </w:rPr>
        <w:t>When comparing the two tasks, we found a positive correlation (</w:t>
      </w:r>
      <w:r w:rsidR="006D2CF2" w:rsidRPr="00304ED1">
        <w:rPr>
          <w:rFonts w:ascii="Times New Roman" w:eastAsia="Times New Roman" w:hAnsi="Times New Roman" w:cs="Times New Roman"/>
          <w:i/>
          <w:iCs/>
          <w:sz w:val="24"/>
        </w:rPr>
        <w:t>r</w:t>
      </w:r>
      <w:r w:rsidR="006D2CF2" w:rsidRPr="0055017D">
        <w:rPr>
          <w:rFonts w:ascii="Times New Roman" w:eastAsia="Times New Roman" w:hAnsi="Times New Roman" w:cs="Times New Roman"/>
          <w:sz w:val="24"/>
        </w:rPr>
        <w:t xml:space="preserve"> = 0</w:t>
      </w:r>
      <w:r w:rsidR="007457AA">
        <w:rPr>
          <w:rFonts w:ascii="Times New Roman" w:eastAsia="Times New Roman" w:hAnsi="Times New Roman" w:cs="Times New Roman"/>
          <w:sz w:val="24"/>
        </w:rPr>
        <w:t>.34</w:t>
      </w:r>
      <w:r w:rsidR="006D2CF2" w:rsidRPr="0055017D">
        <w:rPr>
          <w:rFonts w:ascii="Times New Roman" w:eastAsia="Times New Roman" w:hAnsi="Times New Roman" w:cs="Times New Roman"/>
          <w:sz w:val="24"/>
        </w:rPr>
        <w:t>) between IA and amplitude alone for the heartbeat discrimination task.</w:t>
      </w:r>
    </w:p>
    <w:p w14:paraId="3ADA4F54" w14:textId="3C2FF95C" w:rsidR="00EA1536" w:rsidRDefault="006D2CF2" w:rsidP="00034762">
      <w:pPr>
        <w:spacing w:line="480" w:lineRule="auto"/>
        <w:ind w:firstLineChars="300" w:firstLine="720"/>
        <w:rPr>
          <w:rFonts w:ascii="Times New Roman" w:eastAsia="Times New Roman" w:hAnsi="Times New Roman" w:cs="Times New Roman"/>
          <w:sz w:val="24"/>
        </w:rPr>
      </w:pPr>
      <w:r w:rsidRPr="0055017D">
        <w:rPr>
          <w:rFonts w:ascii="Times New Roman" w:eastAsia="Times New Roman" w:hAnsi="Times New Roman" w:cs="Times New Roman"/>
          <w:sz w:val="24"/>
        </w:rPr>
        <w:t xml:space="preserve">In previous studies, the correlation between heartbeat counting and heartbeat discrimination tasks has been controversial; some researchers have reported positive correlations </w:t>
      </w:r>
      <w:r w:rsidR="00270154">
        <w:rPr>
          <w:rFonts w:ascii="Times New Roman" w:hAnsi="Times New Roman" w:cs="Times New Roman"/>
          <w:noProof/>
          <w:sz w:val="24"/>
          <w:szCs w:val="24"/>
        </w:rPr>
        <w:t>[37, 44-46]</w:t>
      </w:r>
      <w:r w:rsidRPr="0055017D">
        <w:rPr>
          <w:rFonts w:ascii="Times New Roman" w:eastAsia="Times New Roman" w:hAnsi="Times New Roman" w:cs="Times New Roman"/>
          <w:sz w:val="24"/>
        </w:rPr>
        <w:t xml:space="preserve">, while others have reported no correlation </w:t>
      </w:r>
      <w:r w:rsidR="00270154">
        <w:rPr>
          <w:rFonts w:ascii="Times New Roman" w:hAnsi="Times New Roman" w:cs="Times New Roman"/>
          <w:noProof/>
          <w:sz w:val="24"/>
          <w:szCs w:val="24"/>
        </w:rPr>
        <w:t>[38, 47, 48]</w:t>
      </w:r>
      <w:r w:rsidRPr="0055017D">
        <w:rPr>
          <w:rFonts w:ascii="Times New Roman" w:eastAsia="Times New Roman" w:hAnsi="Times New Roman" w:cs="Times New Roman"/>
          <w:sz w:val="24"/>
        </w:rPr>
        <w:t xml:space="preserve">. An integrative review of these studies suggests a weak correlation of 0.20 </w:t>
      </w:r>
      <w:r w:rsidR="00270154">
        <w:rPr>
          <w:rFonts w:ascii="Times New Roman" w:hAnsi="Times New Roman" w:cs="Times New Roman"/>
          <w:noProof/>
          <w:sz w:val="24"/>
          <w:szCs w:val="24"/>
        </w:rPr>
        <w:t>[49]</w:t>
      </w:r>
      <w:r w:rsidRPr="0055017D">
        <w:rPr>
          <w:rFonts w:ascii="Times New Roman" w:eastAsia="Times New Roman" w:hAnsi="Times New Roman" w:cs="Times New Roman"/>
          <w:sz w:val="24"/>
        </w:rPr>
        <w:t>, which is close to that of the present study. Contrary to previous studies, we developed two new heartbeat discrimination indices (</w:t>
      </w:r>
      <w:r w:rsidRPr="00117150">
        <w:rPr>
          <w:rFonts w:ascii="Times New Roman" w:eastAsia="Times New Roman" w:hAnsi="Times New Roman" w:cs="Times New Roman"/>
          <w:i/>
          <w:iCs/>
          <w:sz w:val="24"/>
        </w:rPr>
        <w:t>A</w:t>
      </w:r>
      <w:r w:rsidRPr="0055017D">
        <w:rPr>
          <w:rFonts w:ascii="Times New Roman" w:eastAsia="Times New Roman" w:hAnsi="Times New Roman" w:cs="Times New Roman"/>
          <w:sz w:val="24"/>
        </w:rPr>
        <w:t xml:space="preserve"> and </w:t>
      </w:r>
      <w:r w:rsidRPr="00117150">
        <w:rPr>
          <w:rFonts w:ascii="Times New Roman" w:eastAsia="Times New Roman" w:hAnsi="Times New Roman" w:cs="Times New Roman"/>
          <w:i/>
          <w:iCs/>
          <w:sz w:val="24"/>
        </w:rPr>
        <w:t>σ</w:t>
      </w:r>
      <w:r w:rsidRPr="0055017D">
        <w:rPr>
          <w:rFonts w:ascii="Times New Roman" w:eastAsia="Times New Roman" w:hAnsi="Times New Roman" w:cs="Times New Roman"/>
          <w:sz w:val="24"/>
        </w:rPr>
        <w:t>).</w:t>
      </w:r>
    </w:p>
    <w:p w14:paraId="2E733F12" w14:textId="41A9598A" w:rsidR="0055017D" w:rsidRPr="0055017D" w:rsidRDefault="00056AD9" w:rsidP="000038BB">
      <w:pPr>
        <w:spacing w:line="480" w:lineRule="auto"/>
        <w:ind w:firstLine="324"/>
        <w:rPr>
          <w:rFonts w:ascii="Times New Roman" w:eastAsia="Times New Roman" w:hAnsi="Times New Roman" w:cs="Times New Roman"/>
          <w:sz w:val="24"/>
        </w:rPr>
      </w:pPr>
      <w:r w:rsidRPr="00056AD9">
        <w:rPr>
          <w:rFonts w:ascii="Times New Roman" w:eastAsia="Times New Roman" w:hAnsi="Times New Roman" w:cs="Times New Roman"/>
          <w:sz w:val="24"/>
        </w:rPr>
        <w:t xml:space="preserve">The amplitude index A is proposed to reflect the signal-to-noise ratio of heartbeat perception, potentially indicating individual sensitivity to heartbeat intensity. The variance index σ is intended to represent the temporal resolution of heartbeat perception, possibly illustrating the capacity for temporal integration with exteroceptive senses, such as auditory perception. The significant correlation observed between the IA index (estimated using the heartbeat counting task) and the amplitude index A (estimated using the heartbeat discrimination task) suggests that the heartbeat counting task is effective in </w:t>
      </w:r>
      <w:r w:rsidRPr="00056AD9">
        <w:rPr>
          <w:rFonts w:ascii="Times New Roman" w:eastAsia="Times New Roman" w:hAnsi="Times New Roman" w:cs="Times New Roman"/>
          <w:sz w:val="24"/>
        </w:rPr>
        <w:lastRenderedPageBreak/>
        <w:t>detecting individual differences in heartbeat perception ability.</w:t>
      </w:r>
    </w:p>
    <w:p w14:paraId="07532C60" w14:textId="18DCE4C4" w:rsidR="0087047C" w:rsidRDefault="006D2CF2" w:rsidP="000038BB">
      <w:pPr>
        <w:spacing w:line="480" w:lineRule="auto"/>
        <w:ind w:firstLine="324"/>
        <w:rPr>
          <w:rFonts w:ascii="Times New Roman" w:eastAsia="Times New Roman" w:hAnsi="Times New Roman" w:cs="Times New Roman"/>
          <w:sz w:val="24"/>
        </w:rPr>
      </w:pPr>
      <w:r w:rsidRPr="0055017D">
        <w:rPr>
          <w:rFonts w:ascii="Times New Roman" w:eastAsia="Times New Roman" w:hAnsi="Times New Roman" w:cs="Times New Roman"/>
          <w:sz w:val="24"/>
        </w:rPr>
        <w:t xml:space="preserve">Regarding the relationship between the music listening task and the heartbeat tasks, a significant difference in </w:t>
      </w:r>
      <w:r w:rsidR="00056AD9">
        <w:rPr>
          <w:rFonts w:ascii="Times New Roman" w:eastAsia="Times New Roman" w:hAnsi="Times New Roman" w:cs="Times New Roman"/>
          <w:sz w:val="24"/>
        </w:rPr>
        <w:t>pulse</w:t>
      </w:r>
      <w:r w:rsidRPr="0055017D">
        <w:rPr>
          <w:rFonts w:ascii="Times New Roman" w:eastAsia="Times New Roman" w:hAnsi="Times New Roman" w:cs="Times New Roman"/>
          <w:sz w:val="24"/>
        </w:rPr>
        <w:t xml:space="preserve"> rate was observed only when the participants were grouped according to the amplitude parameter derived from the heartbeat discrimination task. One reason for this is that the amplitude of the heartbeat discrimination task may have been more strongly related to participant music valence ratings.</w:t>
      </w:r>
    </w:p>
    <w:p w14:paraId="1441A827" w14:textId="6D4100AD" w:rsidR="0055017D" w:rsidRDefault="006D2CF2" w:rsidP="000038BB">
      <w:pPr>
        <w:spacing w:line="480" w:lineRule="auto"/>
        <w:ind w:firstLine="324"/>
        <w:rPr>
          <w:rFonts w:ascii="Times New Roman" w:eastAsia="Times New Roman" w:hAnsi="Times New Roman" w:cs="Times New Roman"/>
          <w:sz w:val="24"/>
        </w:rPr>
      </w:pPr>
      <w:r w:rsidRPr="0055017D">
        <w:rPr>
          <w:rFonts w:ascii="Times New Roman" w:eastAsia="Times New Roman" w:hAnsi="Times New Roman" w:cs="Times New Roman"/>
          <w:sz w:val="24"/>
        </w:rPr>
        <w:t xml:space="preserve">The heartbeat counting task does not require any exteroceptive sensation, since the participant simply counts heartbeats. In contrast, the heartbeat discrimination task requires participants to compare their heartbeats to the simultaneously presented tones. Thus, the heartbeat discrimination task requires integrated processing of interoception and exteroception. Notably, the generation of emotion requires the integration of interoception and exteroception </w:t>
      </w:r>
      <w:r w:rsidR="00270154">
        <w:rPr>
          <w:rFonts w:ascii="Times New Roman" w:hAnsi="Times New Roman" w:cs="Times New Roman"/>
          <w:noProof/>
          <w:sz w:val="24"/>
          <w:szCs w:val="24"/>
        </w:rPr>
        <w:t>[50, 51]</w:t>
      </w:r>
      <w:r w:rsidRPr="0055017D">
        <w:rPr>
          <w:rFonts w:ascii="Times New Roman" w:eastAsia="Times New Roman" w:hAnsi="Times New Roman" w:cs="Times New Roman"/>
          <w:sz w:val="24"/>
        </w:rPr>
        <w:t>; thus, the ability to integrate interoception and exteroception may be strongly associated with the physiological response to music.</w:t>
      </w:r>
    </w:p>
    <w:p w14:paraId="7257C788" w14:textId="77777777" w:rsidR="00EB4D2F" w:rsidRDefault="006D2CF2" w:rsidP="00CA2C9D">
      <w:pPr>
        <w:pStyle w:val="2"/>
      </w:pPr>
      <w:r>
        <w:t>Individual differences in interoceptive sensitivity and physiological response</w:t>
      </w:r>
    </w:p>
    <w:p w14:paraId="09B8CDFA" w14:textId="562DDB8E" w:rsidR="002C68CA" w:rsidRDefault="006D2CF2" w:rsidP="000038BB">
      <w:pPr>
        <w:spacing w:line="480" w:lineRule="auto"/>
        <w:ind w:firstLine="324"/>
        <w:rPr>
          <w:rFonts w:ascii="Times New Roman" w:eastAsia="Times New Roman" w:hAnsi="Times New Roman" w:cs="Times New Roman"/>
          <w:sz w:val="24"/>
        </w:rPr>
      </w:pPr>
      <w:r>
        <w:rPr>
          <w:rFonts w:ascii="Times New Roman" w:eastAsia="Times New Roman" w:hAnsi="Times New Roman" w:cs="Times New Roman"/>
          <w:sz w:val="24"/>
        </w:rPr>
        <w:t xml:space="preserve">A comparison of the </w:t>
      </w:r>
      <w:r w:rsidR="002C68CA">
        <w:rPr>
          <w:rFonts w:ascii="Times New Roman" w:eastAsia="Times New Roman" w:hAnsi="Times New Roman" w:cs="Times New Roman"/>
          <w:sz w:val="24"/>
        </w:rPr>
        <w:t>pulse</w:t>
      </w:r>
      <w:r>
        <w:rPr>
          <w:rFonts w:ascii="Times New Roman" w:eastAsia="Times New Roman" w:hAnsi="Times New Roman" w:cs="Times New Roman"/>
          <w:sz w:val="24"/>
        </w:rPr>
        <w:t xml:space="preserve"> rates when listening to music among the high-valence, middle-valence, and low-valence trials showed that the higher the valence rating, the higher the </w:t>
      </w:r>
      <w:r w:rsidR="002C68CA">
        <w:rPr>
          <w:rFonts w:ascii="Times New Roman" w:eastAsia="Times New Roman" w:hAnsi="Times New Roman" w:cs="Times New Roman"/>
          <w:sz w:val="24"/>
        </w:rPr>
        <w:t>pulse</w:t>
      </w:r>
      <w:r>
        <w:rPr>
          <w:rFonts w:ascii="Times New Roman" w:eastAsia="Times New Roman" w:hAnsi="Times New Roman" w:cs="Times New Roman"/>
          <w:sz w:val="24"/>
        </w:rPr>
        <w:t xml:space="preserve"> rate. This is consistent with the typical tendency observed when listening to music or feeling emotions induced by music </w:t>
      </w:r>
      <w:r w:rsidR="00270154">
        <w:rPr>
          <w:rFonts w:ascii="Times New Roman" w:hAnsi="Times New Roman" w:cs="Times New Roman"/>
          <w:noProof/>
          <w:sz w:val="24"/>
          <w:szCs w:val="24"/>
        </w:rPr>
        <w:t>[52]</w:t>
      </w:r>
      <w:r>
        <w:rPr>
          <w:rFonts w:ascii="Times New Roman" w:eastAsia="Times New Roman" w:hAnsi="Times New Roman" w:cs="Times New Roman"/>
          <w:sz w:val="24"/>
        </w:rPr>
        <w:t>. Furthermore, in the present study, we found</w:t>
      </w:r>
      <w:r w:rsidR="001B0FA4">
        <w:rPr>
          <w:rFonts w:ascii="Times New Roman" w:eastAsia="Times New Roman" w:hAnsi="Times New Roman" w:cs="Times New Roman"/>
          <w:sz w:val="24"/>
        </w:rPr>
        <w:t xml:space="preserve"> a</w:t>
      </w:r>
      <w:r>
        <w:rPr>
          <w:rFonts w:ascii="Times New Roman" w:eastAsia="Times New Roman" w:hAnsi="Times New Roman" w:cs="Times New Roman"/>
          <w:sz w:val="24"/>
        </w:rPr>
        <w:t xml:space="preserve"> relationship between changes in </w:t>
      </w:r>
      <w:r w:rsidR="002C68CA">
        <w:rPr>
          <w:rFonts w:ascii="Times New Roman" w:eastAsia="Times New Roman" w:hAnsi="Times New Roman" w:cs="Times New Roman"/>
          <w:sz w:val="24"/>
        </w:rPr>
        <w:t>pulse</w:t>
      </w:r>
      <w:r>
        <w:rPr>
          <w:rFonts w:ascii="Times New Roman" w:eastAsia="Times New Roman" w:hAnsi="Times New Roman" w:cs="Times New Roman"/>
          <w:sz w:val="24"/>
        </w:rPr>
        <w:t xml:space="preserve"> rate and individual differences in interoceptive sensitivity: the </w:t>
      </w:r>
      <w:r w:rsidR="002C68CA">
        <w:rPr>
          <w:rFonts w:ascii="Times New Roman" w:eastAsia="Times New Roman" w:hAnsi="Times New Roman" w:cs="Times New Roman"/>
          <w:sz w:val="24"/>
        </w:rPr>
        <w:t>pulse</w:t>
      </w:r>
      <w:r>
        <w:rPr>
          <w:rFonts w:ascii="Times New Roman" w:eastAsia="Times New Roman" w:hAnsi="Times New Roman" w:cs="Times New Roman"/>
          <w:sz w:val="24"/>
        </w:rPr>
        <w:t xml:space="preserve"> rate was higher when listening to the high-valence music piece</w:t>
      </w:r>
      <w:r w:rsidR="001B0FA4" w:rsidRPr="001B0FA4">
        <w:rPr>
          <w:rFonts w:ascii="Times New Roman" w:eastAsia="Times New Roman" w:hAnsi="Times New Roman" w:cs="Times New Roman"/>
          <w:sz w:val="24"/>
        </w:rPr>
        <w:t xml:space="preserve"> </w:t>
      </w:r>
      <w:r w:rsidR="001B0FA4">
        <w:rPr>
          <w:rFonts w:ascii="Times New Roman" w:eastAsia="Times New Roman" w:hAnsi="Times New Roman" w:cs="Times New Roman"/>
          <w:sz w:val="24"/>
        </w:rPr>
        <w:t>only in the high-IS group</w:t>
      </w:r>
      <w:r>
        <w:rPr>
          <w:rFonts w:ascii="Times New Roman" w:eastAsia="Times New Roman" w:hAnsi="Times New Roman" w:cs="Times New Roman"/>
          <w:sz w:val="24"/>
        </w:rPr>
        <w:t>.</w:t>
      </w:r>
    </w:p>
    <w:p w14:paraId="2C8EA771" w14:textId="65653011" w:rsidR="00EB4D2F" w:rsidRDefault="006D7FEA" w:rsidP="000038BB">
      <w:pPr>
        <w:spacing w:line="480" w:lineRule="auto"/>
        <w:ind w:firstLine="324"/>
        <w:rPr>
          <w:rFonts w:ascii="Times New Roman" w:eastAsia="Times New Roman" w:hAnsi="Times New Roman" w:cs="Times New Roman"/>
          <w:sz w:val="24"/>
        </w:rPr>
      </w:pPr>
      <w:r w:rsidRPr="006D7FEA">
        <w:rPr>
          <w:rFonts w:ascii="Times New Roman" w:eastAsia="Times New Roman" w:hAnsi="Times New Roman" w:cs="Times New Roman"/>
          <w:sz w:val="24"/>
        </w:rPr>
        <w:t xml:space="preserve">This observation aligns with previous research demonstrating a correlation between </w:t>
      </w:r>
      <w:r w:rsidRPr="006D7FEA">
        <w:rPr>
          <w:rFonts w:ascii="Times New Roman" w:eastAsia="Times New Roman" w:hAnsi="Times New Roman" w:cs="Times New Roman"/>
          <w:sz w:val="24"/>
        </w:rPr>
        <w:lastRenderedPageBreak/>
        <w:t>interoceptive awareness and the intensity of physiological responses, triggered by visual stimuli affecting emotional perception</w:t>
      </w:r>
      <w:r w:rsidR="006D2CF2">
        <w:rPr>
          <w:rFonts w:ascii="Times New Roman" w:eastAsia="Times New Roman" w:hAnsi="Times New Roman" w:cs="Times New Roman"/>
          <w:sz w:val="24"/>
        </w:rPr>
        <w:t xml:space="preserve"> </w:t>
      </w:r>
      <w:r w:rsidR="00270154">
        <w:rPr>
          <w:rFonts w:ascii="Times New Roman" w:hAnsi="Times New Roman" w:cs="Times New Roman"/>
          <w:noProof/>
          <w:sz w:val="24"/>
          <w:szCs w:val="24"/>
        </w:rPr>
        <w:t>[10-12, 14]</w:t>
      </w:r>
      <w:r w:rsidR="006D2CF2">
        <w:rPr>
          <w:rFonts w:ascii="Times New Roman" w:eastAsia="Times New Roman" w:hAnsi="Times New Roman" w:cs="Times New Roman"/>
          <w:sz w:val="24"/>
        </w:rPr>
        <w:t xml:space="preserve">. However, no significant change in </w:t>
      </w:r>
      <w:r>
        <w:rPr>
          <w:rFonts w:ascii="Times New Roman" w:eastAsia="Times New Roman" w:hAnsi="Times New Roman" w:cs="Times New Roman"/>
          <w:sz w:val="24"/>
        </w:rPr>
        <w:t>pulse</w:t>
      </w:r>
      <w:r w:rsidR="006D2CF2">
        <w:rPr>
          <w:rFonts w:ascii="Times New Roman" w:eastAsia="Times New Roman" w:hAnsi="Times New Roman" w:cs="Times New Roman"/>
          <w:sz w:val="24"/>
        </w:rPr>
        <w:t xml:space="preserve"> rate was observed when we </w:t>
      </w:r>
      <w:r w:rsidR="005C4477">
        <w:rPr>
          <w:rFonts w:ascii="Times New Roman" w:eastAsia="Times New Roman" w:hAnsi="Times New Roman" w:cs="Times New Roman"/>
          <w:sz w:val="24"/>
        </w:rPr>
        <w:t xml:space="preserve">analyzed </w:t>
      </w:r>
      <w:r w:rsidR="006D2CF2">
        <w:rPr>
          <w:rFonts w:ascii="Times New Roman" w:eastAsia="Times New Roman" w:hAnsi="Times New Roman" w:cs="Times New Roman"/>
          <w:sz w:val="24"/>
        </w:rPr>
        <w:t xml:space="preserve">trials </w:t>
      </w:r>
      <w:r w:rsidR="005C4477">
        <w:rPr>
          <w:rFonts w:ascii="Times New Roman" w:eastAsia="Times New Roman" w:hAnsi="Times New Roman" w:cs="Times New Roman"/>
          <w:sz w:val="24"/>
        </w:rPr>
        <w:t xml:space="preserve">grouped </w:t>
      </w:r>
      <w:r w:rsidR="006D2CF2">
        <w:rPr>
          <w:rFonts w:ascii="Times New Roman" w:eastAsia="Times New Roman" w:hAnsi="Times New Roman" w:cs="Times New Roman"/>
          <w:sz w:val="24"/>
        </w:rPr>
        <w:t xml:space="preserve">by the type of music pieces (tonal, atonal, and dissonance). This suggests that subjective evaluation is more related to the </w:t>
      </w:r>
      <w:r>
        <w:rPr>
          <w:rFonts w:ascii="Times New Roman" w:eastAsia="Times New Roman" w:hAnsi="Times New Roman" w:cs="Times New Roman"/>
          <w:sz w:val="24"/>
        </w:rPr>
        <w:t>pulse</w:t>
      </w:r>
      <w:r w:rsidR="006D2CF2">
        <w:rPr>
          <w:rFonts w:ascii="Times New Roman" w:eastAsia="Times New Roman" w:hAnsi="Times New Roman" w:cs="Times New Roman"/>
          <w:sz w:val="24"/>
        </w:rPr>
        <w:t xml:space="preserve"> rate than the type of music. In addition, there was a weak positive correlation between interoceptive sensitivity and the average valence score, but no significant correlation between interoceptive sensitivity and </w:t>
      </w:r>
      <w:r w:rsidR="00D80EDA">
        <w:rPr>
          <w:rFonts w:ascii="Times New Roman" w:eastAsia="Times New Roman" w:hAnsi="Times New Roman" w:cs="Times New Roman"/>
          <w:sz w:val="24"/>
        </w:rPr>
        <w:t xml:space="preserve">valence score </w:t>
      </w:r>
      <w:r w:rsidR="006D2CF2">
        <w:rPr>
          <w:rFonts w:ascii="Times New Roman" w:eastAsia="Times New Roman" w:hAnsi="Times New Roman" w:cs="Times New Roman"/>
          <w:sz w:val="24"/>
        </w:rPr>
        <w:t xml:space="preserve">variance, average </w:t>
      </w:r>
      <w:r>
        <w:rPr>
          <w:rFonts w:ascii="Times New Roman" w:eastAsia="Times New Roman" w:hAnsi="Times New Roman" w:cs="Times New Roman"/>
          <w:sz w:val="24"/>
        </w:rPr>
        <w:t>pulse</w:t>
      </w:r>
      <w:r w:rsidR="006D2CF2">
        <w:rPr>
          <w:rFonts w:ascii="Times New Roman" w:eastAsia="Times New Roman" w:hAnsi="Times New Roman" w:cs="Times New Roman"/>
          <w:sz w:val="24"/>
        </w:rPr>
        <w:t xml:space="preserve"> rate, </w:t>
      </w:r>
      <w:r w:rsidR="001B0FA4">
        <w:rPr>
          <w:rFonts w:ascii="Times New Roman" w:eastAsia="Times New Roman" w:hAnsi="Times New Roman" w:cs="Times New Roman"/>
          <w:sz w:val="24"/>
        </w:rPr>
        <w:t>or</w:t>
      </w:r>
      <w:r w:rsidR="006D2CF2">
        <w:rPr>
          <w:rFonts w:ascii="Times New Roman" w:eastAsia="Times New Roman" w:hAnsi="Times New Roman" w:cs="Times New Roman"/>
          <w:sz w:val="24"/>
        </w:rPr>
        <w:t xml:space="preserve"> </w:t>
      </w:r>
      <w:r>
        <w:rPr>
          <w:rFonts w:ascii="Times New Roman" w:eastAsia="Times New Roman" w:hAnsi="Times New Roman" w:cs="Times New Roman"/>
          <w:sz w:val="24"/>
        </w:rPr>
        <w:t>pulse</w:t>
      </w:r>
      <w:r w:rsidR="00D80EDA">
        <w:rPr>
          <w:rFonts w:ascii="Times New Roman" w:eastAsia="Times New Roman" w:hAnsi="Times New Roman" w:cs="Times New Roman"/>
          <w:sz w:val="24"/>
        </w:rPr>
        <w:t xml:space="preserve"> rate </w:t>
      </w:r>
      <w:r w:rsidR="006D2CF2">
        <w:rPr>
          <w:rFonts w:ascii="Times New Roman" w:eastAsia="Times New Roman" w:hAnsi="Times New Roman" w:cs="Times New Roman"/>
          <w:sz w:val="24"/>
        </w:rPr>
        <w:t xml:space="preserve">variance. This indicates that </w:t>
      </w:r>
      <w:r w:rsidR="00FA5A58">
        <w:rPr>
          <w:rFonts w:ascii="Times New Roman" w:eastAsia="Times New Roman" w:hAnsi="Times New Roman" w:cs="Times New Roman"/>
          <w:sz w:val="24"/>
        </w:rPr>
        <w:t xml:space="preserve">the </w:t>
      </w:r>
      <w:r w:rsidR="006D2CF2">
        <w:rPr>
          <w:rFonts w:ascii="Times New Roman" w:eastAsia="Times New Roman" w:hAnsi="Times New Roman" w:cs="Times New Roman"/>
          <w:sz w:val="24"/>
        </w:rPr>
        <w:t xml:space="preserve">participants with low and high interoceptive sensitivity showed similar changes in valence score and </w:t>
      </w:r>
      <w:r>
        <w:rPr>
          <w:rFonts w:ascii="Times New Roman" w:eastAsia="Times New Roman" w:hAnsi="Times New Roman" w:cs="Times New Roman"/>
          <w:sz w:val="24"/>
        </w:rPr>
        <w:t>pulse</w:t>
      </w:r>
      <w:r w:rsidR="006D2CF2">
        <w:rPr>
          <w:rFonts w:ascii="Times New Roman" w:eastAsia="Times New Roman" w:hAnsi="Times New Roman" w:cs="Times New Roman"/>
          <w:sz w:val="24"/>
        </w:rPr>
        <w:t xml:space="preserve"> rate.</w:t>
      </w:r>
    </w:p>
    <w:p w14:paraId="69D81D30" w14:textId="132FFFFC" w:rsidR="00C90AB0" w:rsidRDefault="006D2CF2" w:rsidP="000038BB">
      <w:pPr>
        <w:spacing w:line="480" w:lineRule="auto"/>
        <w:ind w:firstLine="324"/>
        <w:rPr>
          <w:rFonts w:ascii="Times New Roman" w:eastAsia="Times New Roman" w:hAnsi="Times New Roman" w:cs="Times New Roman"/>
          <w:sz w:val="24"/>
        </w:rPr>
      </w:pPr>
      <w:r>
        <w:rPr>
          <w:rFonts w:ascii="Times New Roman" w:eastAsia="Times New Roman" w:hAnsi="Times New Roman" w:cs="Times New Roman"/>
          <w:sz w:val="24"/>
        </w:rPr>
        <w:t xml:space="preserve">There are two possible interpretations for the finding </w:t>
      </w:r>
      <w:r w:rsidR="00FA5A58">
        <w:rPr>
          <w:rFonts w:ascii="Times New Roman" w:eastAsia="Times New Roman" w:hAnsi="Times New Roman" w:cs="Times New Roman"/>
          <w:sz w:val="24"/>
        </w:rPr>
        <w:t xml:space="preserve">of a relationship between valence score and </w:t>
      </w:r>
      <w:r w:rsidR="0041706F">
        <w:rPr>
          <w:rFonts w:ascii="Times New Roman" w:eastAsia="Times New Roman" w:hAnsi="Times New Roman" w:cs="Times New Roman"/>
          <w:sz w:val="24"/>
        </w:rPr>
        <w:t>pulse</w:t>
      </w:r>
      <w:r w:rsidR="00FA5A58">
        <w:rPr>
          <w:rFonts w:ascii="Times New Roman" w:eastAsia="Times New Roman" w:hAnsi="Times New Roman" w:cs="Times New Roman"/>
          <w:sz w:val="24"/>
        </w:rPr>
        <w:t xml:space="preserve"> rate </w:t>
      </w:r>
      <w:r>
        <w:rPr>
          <w:rFonts w:ascii="Times New Roman" w:eastAsia="Times New Roman" w:hAnsi="Times New Roman" w:cs="Times New Roman"/>
          <w:sz w:val="24"/>
        </w:rPr>
        <w:t xml:space="preserve">only </w:t>
      </w:r>
      <w:r w:rsidR="00FA5A58">
        <w:rPr>
          <w:rFonts w:ascii="Times New Roman" w:eastAsia="Times New Roman" w:hAnsi="Times New Roman" w:cs="Times New Roman"/>
          <w:sz w:val="24"/>
        </w:rPr>
        <w:t xml:space="preserve">in </w:t>
      </w:r>
      <w:r>
        <w:rPr>
          <w:rFonts w:ascii="Times New Roman" w:eastAsia="Times New Roman" w:hAnsi="Times New Roman" w:cs="Times New Roman"/>
          <w:sz w:val="24"/>
        </w:rPr>
        <w:t xml:space="preserve">the high-IS group. First, the </w:t>
      </w:r>
      <w:r w:rsidR="0041706F">
        <w:rPr>
          <w:rFonts w:ascii="Times New Roman" w:eastAsia="Times New Roman" w:hAnsi="Times New Roman" w:cs="Times New Roman"/>
          <w:sz w:val="24"/>
        </w:rPr>
        <w:t>pulse</w:t>
      </w:r>
      <w:r>
        <w:rPr>
          <w:rFonts w:ascii="Times New Roman" w:eastAsia="Times New Roman" w:hAnsi="Times New Roman" w:cs="Times New Roman"/>
          <w:sz w:val="24"/>
        </w:rPr>
        <w:t xml:space="preserve"> rate of </w:t>
      </w:r>
      <w:r w:rsidR="00FA20DD">
        <w:rPr>
          <w:rFonts w:ascii="Times New Roman" w:eastAsia="Times New Roman" w:hAnsi="Times New Roman" w:cs="Times New Roman"/>
          <w:sz w:val="24"/>
        </w:rPr>
        <w:t xml:space="preserve">individuals with </w:t>
      </w:r>
      <w:r>
        <w:rPr>
          <w:rFonts w:ascii="Times New Roman" w:eastAsia="Times New Roman" w:hAnsi="Times New Roman" w:cs="Times New Roman"/>
          <w:sz w:val="24"/>
        </w:rPr>
        <w:t>high</w:t>
      </w:r>
      <w:r w:rsidR="00FA20DD">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IS fluctuates greatly depending on their emotions. Second, high-IS individuals refer to their </w:t>
      </w:r>
      <w:r w:rsidR="0041706F">
        <w:rPr>
          <w:rFonts w:ascii="Times New Roman" w:eastAsia="Times New Roman" w:hAnsi="Times New Roman" w:cs="Times New Roman"/>
          <w:sz w:val="24"/>
        </w:rPr>
        <w:t>pulse</w:t>
      </w:r>
      <w:r>
        <w:rPr>
          <w:rFonts w:ascii="Times New Roman" w:eastAsia="Times New Roman" w:hAnsi="Times New Roman" w:cs="Times New Roman"/>
          <w:sz w:val="24"/>
        </w:rPr>
        <w:t xml:space="preserve"> rate when evaluating emotions. If the first hypothesis was true, </w:t>
      </w:r>
      <w:r w:rsidR="001361AB">
        <w:rPr>
          <w:rFonts w:ascii="Times New Roman" w:eastAsia="Times New Roman" w:hAnsi="Times New Roman" w:cs="Times New Roman"/>
          <w:sz w:val="24"/>
        </w:rPr>
        <w:t xml:space="preserve">the </w:t>
      </w:r>
      <w:r>
        <w:rPr>
          <w:rFonts w:ascii="Times New Roman" w:eastAsia="Times New Roman" w:hAnsi="Times New Roman" w:cs="Times New Roman"/>
          <w:sz w:val="24"/>
        </w:rPr>
        <w:t>participants in the low-IS group would show less</w:t>
      </w:r>
      <w:r w:rsidR="00FA20DD">
        <w:rPr>
          <w:rFonts w:ascii="Times New Roman" w:eastAsia="Times New Roman" w:hAnsi="Times New Roman" w:cs="Times New Roman"/>
          <w:sz w:val="24"/>
        </w:rPr>
        <w:t xml:space="preserve"> substantial</w:t>
      </w:r>
      <w:r w:rsidR="00BC5789">
        <w:rPr>
          <w:rFonts w:ascii="Times New Roman" w:eastAsia="Times New Roman" w:hAnsi="Times New Roman" w:cs="Times New Roman"/>
          <w:sz w:val="24"/>
        </w:rPr>
        <w:t xml:space="preserve"> pulse</w:t>
      </w:r>
      <w:r>
        <w:rPr>
          <w:rFonts w:ascii="Times New Roman" w:eastAsia="Times New Roman" w:hAnsi="Times New Roman" w:cs="Times New Roman"/>
          <w:sz w:val="24"/>
        </w:rPr>
        <w:t xml:space="preserve"> rate changes among the trials.</w:t>
      </w:r>
    </w:p>
    <w:p w14:paraId="77BA576A" w14:textId="3E12C66B" w:rsidR="00EB4D2F" w:rsidRDefault="006D2CF2" w:rsidP="000038BB">
      <w:pPr>
        <w:spacing w:line="480" w:lineRule="auto"/>
        <w:ind w:firstLine="324"/>
        <w:rPr>
          <w:rFonts w:ascii="Times New Roman" w:eastAsia="Times New Roman" w:hAnsi="Times New Roman" w:cs="Times New Roman"/>
          <w:sz w:val="24"/>
        </w:rPr>
      </w:pPr>
      <w:r>
        <w:rPr>
          <w:rFonts w:ascii="Times New Roman" w:eastAsia="Times New Roman" w:hAnsi="Times New Roman" w:cs="Times New Roman"/>
          <w:sz w:val="24"/>
        </w:rPr>
        <w:t xml:space="preserve">However, we observed no difference in the variance of </w:t>
      </w:r>
      <w:r w:rsidR="00C90AB0">
        <w:rPr>
          <w:rFonts w:ascii="Times New Roman" w:eastAsia="Times New Roman" w:hAnsi="Times New Roman" w:cs="Times New Roman"/>
          <w:sz w:val="24"/>
        </w:rPr>
        <w:t>pulse</w:t>
      </w:r>
      <w:r>
        <w:rPr>
          <w:rFonts w:ascii="Times New Roman" w:eastAsia="Times New Roman" w:hAnsi="Times New Roman" w:cs="Times New Roman"/>
          <w:sz w:val="24"/>
        </w:rPr>
        <w:t xml:space="preserve"> rate changes between the high- and low-IS groups, which indicates that the second interpretation is appropriate. Based on our findings, we can speculate that individuals with high interoceptive sensitivity might use their physical condition to assess their emotional level when listening to music, while those with low interoceptive sensitivity might use their knowledge of moving and non-moving music or experience of emotional music.</w:t>
      </w:r>
    </w:p>
    <w:p w14:paraId="7840CA9B" w14:textId="515FFED0" w:rsidR="004C39C9" w:rsidRDefault="006D2CF2" w:rsidP="000038BB">
      <w:pPr>
        <w:spacing w:line="480" w:lineRule="auto"/>
        <w:ind w:firstLine="324"/>
        <w:rPr>
          <w:rFonts w:ascii="Times New Roman" w:eastAsia="Times New Roman" w:hAnsi="Times New Roman" w:cs="Times New Roman"/>
          <w:sz w:val="24"/>
        </w:rPr>
      </w:pPr>
      <w:r>
        <w:rPr>
          <w:rFonts w:ascii="Times New Roman" w:hAnsi="Times New Roman" w:cs="Times New Roman"/>
          <w:noProof/>
          <w:sz w:val="24"/>
          <w:szCs w:val="24"/>
        </w:rPr>
        <w:t>Dunn</w:t>
      </w:r>
      <w:r w:rsidR="004C39C9">
        <w:rPr>
          <w:rFonts w:ascii="Times New Roman" w:hAnsi="Times New Roman" w:cs="Times New Roman"/>
          <w:noProof/>
          <w:sz w:val="24"/>
          <w:szCs w:val="24"/>
        </w:rPr>
        <w:t xml:space="preserve"> and</w:t>
      </w:r>
      <w:r>
        <w:rPr>
          <w:rFonts w:ascii="Times New Roman" w:hAnsi="Times New Roman" w:cs="Times New Roman"/>
          <w:noProof/>
          <w:sz w:val="24"/>
          <w:szCs w:val="24"/>
        </w:rPr>
        <w:t xml:space="preserve"> Galton </w:t>
      </w:r>
      <w:ins w:id="30" w:author="Toru Maekawa" w:date="2024-02-08T10:14:00Z">
        <w:r w:rsidR="001F473E">
          <w:rPr>
            <w:rFonts w:ascii="Times New Roman" w:hAnsi="Times New Roman" w:cs="Times New Roman"/>
            <w:noProof/>
            <w:sz w:val="24"/>
            <w:szCs w:val="24"/>
          </w:rPr>
          <w:t>[</w:t>
        </w:r>
      </w:ins>
      <w:del w:id="31" w:author="Toru Maekawa" w:date="2024-02-08T10:14:00Z">
        <w:r w:rsidDel="001F473E">
          <w:rPr>
            <w:rFonts w:ascii="Times New Roman" w:hAnsi="Times New Roman" w:cs="Times New Roman"/>
            <w:noProof/>
            <w:sz w:val="24"/>
            <w:szCs w:val="24"/>
          </w:rPr>
          <w:delText>(</w:delText>
        </w:r>
      </w:del>
      <w:r>
        <w:rPr>
          <w:rFonts w:ascii="Times New Roman" w:hAnsi="Times New Roman" w:cs="Times New Roman"/>
          <w:noProof/>
          <w:sz w:val="24"/>
          <w:szCs w:val="24"/>
        </w:rPr>
        <w:t>53</w:t>
      </w:r>
      <w:ins w:id="32" w:author="Toru Maekawa" w:date="2024-02-08T10:14:00Z">
        <w:r w:rsidR="001F473E">
          <w:rPr>
            <w:rFonts w:ascii="Times New Roman" w:hAnsi="Times New Roman" w:cs="Times New Roman"/>
            <w:noProof/>
            <w:sz w:val="24"/>
            <w:szCs w:val="24"/>
          </w:rPr>
          <w:t>]</w:t>
        </w:r>
      </w:ins>
      <w:del w:id="33" w:author="Toru Maekawa" w:date="2024-02-08T10:14:00Z">
        <w:r w:rsidDel="001F473E">
          <w:rPr>
            <w:rFonts w:ascii="Times New Roman" w:hAnsi="Times New Roman" w:cs="Times New Roman"/>
            <w:noProof/>
            <w:sz w:val="24"/>
            <w:szCs w:val="24"/>
          </w:rPr>
          <w:delText>)</w:delText>
        </w:r>
      </w:del>
      <w:r w:rsidR="00CF0C32">
        <w:rPr>
          <w:rFonts w:ascii="Times New Roman" w:eastAsia="Times New Roman" w:hAnsi="Times New Roman" w:cs="Times New Roman"/>
          <w:sz w:val="24"/>
        </w:rPr>
        <w:t xml:space="preserve"> showed that participants with high interoceptive accuracy had a greater effect of anticipatory EDA on risk-aversion behavior. However, there was no difference in the magnitude of EDA depending on interoceptive accuracy. In other words, </w:t>
      </w:r>
      <w:r w:rsidR="00CF0C32">
        <w:rPr>
          <w:rFonts w:ascii="Times New Roman" w:eastAsia="Times New Roman" w:hAnsi="Times New Roman" w:cs="Times New Roman"/>
          <w:sz w:val="24"/>
        </w:rPr>
        <w:lastRenderedPageBreak/>
        <w:t>when making a risky selection, EDA occurs in the same way regardless of the interoceptive accuracy, but an individual with high interoceptive accuracy can effectively utilize it for selection behavior.</w:t>
      </w:r>
    </w:p>
    <w:p w14:paraId="395FB097" w14:textId="5DE9D0AA" w:rsidR="00EB4D2F" w:rsidRPr="00BE1D3C" w:rsidRDefault="00CF0C32" w:rsidP="000038BB">
      <w:pPr>
        <w:spacing w:line="480" w:lineRule="auto"/>
        <w:ind w:firstLine="324"/>
        <w:rPr>
          <w:rFonts w:ascii="Times New Roman" w:eastAsia="Times New Roman" w:hAnsi="Times New Roman" w:cs="Times New Roman"/>
          <w:sz w:val="24"/>
        </w:rPr>
      </w:pPr>
      <w:r>
        <w:rPr>
          <w:rFonts w:ascii="Times New Roman" w:eastAsia="Times New Roman" w:hAnsi="Times New Roman" w:cs="Times New Roman"/>
          <w:sz w:val="24"/>
        </w:rPr>
        <w:t xml:space="preserve">Consistent with this result, in the present study, individuals in the high-IS group showed a large </w:t>
      </w:r>
      <w:r w:rsidR="004C39C9">
        <w:rPr>
          <w:rFonts w:ascii="Times New Roman" w:eastAsia="Times New Roman" w:hAnsi="Times New Roman" w:cs="Times New Roman"/>
          <w:sz w:val="24"/>
        </w:rPr>
        <w:t>pulse</w:t>
      </w:r>
      <w:r>
        <w:rPr>
          <w:rFonts w:ascii="Times New Roman" w:eastAsia="Times New Roman" w:hAnsi="Times New Roman" w:cs="Times New Roman"/>
          <w:sz w:val="24"/>
        </w:rPr>
        <w:t xml:space="preserve"> rate change during the high-valence trials, </w:t>
      </w:r>
      <w:r w:rsidR="00651E98">
        <w:rPr>
          <w:rFonts w:ascii="Times New Roman" w:eastAsia="Times New Roman" w:hAnsi="Times New Roman" w:cs="Times New Roman"/>
          <w:sz w:val="24"/>
        </w:rPr>
        <w:t xml:space="preserve">although </w:t>
      </w:r>
      <w:r>
        <w:rPr>
          <w:rFonts w:ascii="Times New Roman" w:eastAsia="Times New Roman" w:hAnsi="Times New Roman" w:cs="Times New Roman"/>
          <w:sz w:val="24"/>
        </w:rPr>
        <w:t xml:space="preserve">the magnitude of </w:t>
      </w:r>
      <w:r w:rsidR="00D15A65">
        <w:rPr>
          <w:rFonts w:ascii="Times New Roman" w:eastAsia="Times New Roman" w:hAnsi="Times New Roman" w:cs="Times New Roman"/>
          <w:sz w:val="24"/>
        </w:rPr>
        <w:t xml:space="preserve">the </w:t>
      </w:r>
      <w:r w:rsidR="004C39C9">
        <w:rPr>
          <w:rFonts w:ascii="Times New Roman" w:eastAsia="Times New Roman" w:hAnsi="Times New Roman" w:cs="Times New Roman"/>
          <w:sz w:val="24"/>
        </w:rPr>
        <w:t>pulse</w:t>
      </w:r>
      <w:r>
        <w:rPr>
          <w:rFonts w:ascii="Times New Roman" w:eastAsia="Times New Roman" w:hAnsi="Times New Roman" w:cs="Times New Roman"/>
          <w:sz w:val="24"/>
        </w:rPr>
        <w:t xml:space="preserve"> rate change did not differ according to interoceptive sensitivity. Therefore, the magnitude of the physiological response does not change depending on individual differences in interoception. </w:t>
      </w:r>
      <w:r w:rsidR="00F77720">
        <w:rPr>
          <w:rFonts w:ascii="Times New Roman" w:eastAsia="Times New Roman" w:hAnsi="Times New Roman" w:cs="Times New Roman"/>
          <w:sz w:val="24"/>
        </w:rPr>
        <w:t>T</w:t>
      </w:r>
      <w:r>
        <w:rPr>
          <w:rFonts w:ascii="Times New Roman" w:eastAsia="Times New Roman" w:hAnsi="Times New Roman" w:cs="Times New Roman"/>
          <w:sz w:val="24"/>
        </w:rPr>
        <w:t>he individual differences in interoception might not be associated with differences in the magnitude of the physiological response, rather with the difference in the use of the physiological response for evaluating emotions.</w:t>
      </w:r>
    </w:p>
    <w:p w14:paraId="270651BF" w14:textId="77777777" w:rsidR="00EB4D2F" w:rsidRDefault="006D2CF2" w:rsidP="00CA2C9D">
      <w:pPr>
        <w:pStyle w:val="2"/>
      </w:pPr>
      <w:r>
        <w:t>Brain activity and interoceptive sensitivity</w:t>
      </w:r>
    </w:p>
    <w:p w14:paraId="0CC85250" w14:textId="77777777" w:rsidR="00AA03AD" w:rsidRPr="00AA03AD" w:rsidRDefault="00AA03AD" w:rsidP="00AA03AD">
      <w:pPr>
        <w:spacing w:line="480" w:lineRule="auto"/>
        <w:ind w:firstLine="324"/>
        <w:rPr>
          <w:rFonts w:ascii="Times New Roman" w:eastAsia="Times New Roman" w:hAnsi="Times New Roman" w:cs="Times New Roman"/>
          <w:sz w:val="24"/>
        </w:rPr>
      </w:pPr>
      <w:r w:rsidRPr="00AA03AD">
        <w:rPr>
          <w:rFonts w:ascii="Times New Roman" w:eastAsia="Times New Roman" w:hAnsi="Times New Roman" w:cs="Times New Roman"/>
          <w:sz w:val="24"/>
        </w:rPr>
        <w:t>In our whole-brain fMRI analysis, we observed associations between music valence scores and activity in the bilateral auditory cortices (superior temporal gyrus), striatum (caudate nucleus and putamen), primary motor area, left supplementary motor area, right middle cingulate cortex, and left anterior insula. Notably, the role of the anterior insula is prominent for interoceptive sensitivity [16, 21, 51], suggesting its importance in emotional processing.</w:t>
      </w:r>
    </w:p>
    <w:p w14:paraId="7C0A7E48" w14:textId="7ED331B0" w:rsidR="00AA03AD" w:rsidRPr="00AA03AD" w:rsidRDefault="00AA03AD" w:rsidP="00AA03AD">
      <w:pPr>
        <w:spacing w:line="480" w:lineRule="auto"/>
        <w:ind w:firstLine="324"/>
        <w:rPr>
          <w:rFonts w:ascii="Times New Roman" w:eastAsia="Times New Roman" w:hAnsi="Times New Roman" w:cs="Times New Roman"/>
          <w:sz w:val="24"/>
        </w:rPr>
      </w:pPr>
      <w:r w:rsidRPr="00AA03AD">
        <w:rPr>
          <w:rFonts w:ascii="Times New Roman" w:eastAsia="Times New Roman" w:hAnsi="Times New Roman" w:cs="Times New Roman"/>
          <w:sz w:val="24"/>
        </w:rPr>
        <w:t xml:space="preserve">The bilateral auditory cortices—particularly the superior temporal gyrus—play a central role in the perception of music, involving the processing and understanding of sound [54]. This is consistent with our findings, as higher music valence scores were associated with increased activity in these areas, suggesting their involvement in the emotional aspects of music perception. In addition, the striatum, which includes the caudate nucleus and putamen, has been implicated in reward processing and emotional </w:t>
      </w:r>
      <w:r w:rsidRPr="00AA03AD">
        <w:rPr>
          <w:rFonts w:ascii="Times New Roman" w:eastAsia="Times New Roman" w:hAnsi="Times New Roman" w:cs="Times New Roman"/>
          <w:sz w:val="24"/>
        </w:rPr>
        <w:lastRenderedPageBreak/>
        <w:t>responses that reflect the pleasure and satisfaction derived from music [55, 56]. This suggests that the activity of the striatum could be indicative of the pleasure that participants experience while listening to music, consistent with the emotional valence of the pieces.</w:t>
      </w:r>
    </w:p>
    <w:p w14:paraId="6C3B6945" w14:textId="2B3540AF" w:rsidR="00AA03AD" w:rsidRDefault="00AA03AD" w:rsidP="00AA03AD">
      <w:pPr>
        <w:spacing w:line="480" w:lineRule="auto"/>
        <w:ind w:firstLine="324"/>
        <w:rPr>
          <w:rFonts w:ascii="Times New Roman" w:eastAsia="Times New Roman" w:hAnsi="Times New Roman" w:cs="Times New Roman"/>
          <w:sz w:val="24"/>
        </w:rPr>
      </w:pPr>
      <w:r w:rsidRPr="00AA03AD">
        <w:rPr>
          <w:rFonts w:ascii="Times New Roman" w:eastAsia="Times New Roman" w:hAnsi="Times New Roman" w:cs="Times New Roman"/>
          <w:sz w:val="24"/>
        </w:rPr>
        <w:t>The primary motor area and left supplementary motor area are known to be involved in motor responses and musical rhythm synchronization [57]. This may explain the activation of these areas in response to high-valence music, potentially reflecting the physical embodiment of musical rhythm and its emotional impact.</w:t>
      </w:r>
    </w:p>
    <w:p w14:paraId="0BBAE85E" w14:textId="3704D8C5" w:rsidR="008E3671" w:rsidRDefault="008E3671" w:rsidP="00AA03AD">
      <w:pPr>
        <w:spacing w:line="480" w:lineRule="auto"/>
        <w:ind w:firstLine="324"/>
        <w:rPr>
          <w:rFonts w:ascii="Times New Roman" w:eastAsia="Times New Roman" w:hAnsi="Times New Roman" w:cs="Times New Roman"/>
          <w:sz w:val="24"/>
        </w:rPr>
      </w:pPr>
      <w:r w:rsidRPr="008E3671">
        <w:rPr>
          <w:rFonts w:ascii="Times New Roman" w:eastAsia="Times New Roman" w:hAnsi="Times New Roman" w:cs="Times New Roman"/>
          <w:sz w:val="24"/>
        </w:rPr>
        <w:t>Additionally, the right middle cingulate cortex, which is involved in attention and emotional regulation, could influence emotional processes during music listening [58], perhaps by modulating the intensity and focus of emotional responses to music. Thus, the current findings support the notion that the physiological and emotional responses elicited by music involve the functions of brain regions that represent interoceptive, somatic, and emotional states. However, further research is necessary to elucidate the specific roles of each of these regions and their functional connections, particularly in terms of how they represent general emotional intensity and subjective emotional experiences in response to music.</w:t>
      </w:r>
    </w:p>
    <w:p w14:paraId="6A2EFA5E" w14:textId="6AAF8A3D" w:rsidR="00851396" w:rsidRDefault="00F435ED" w:rsidP="000038BB">
      <w:pPr>
        <w:spacing w:line="480" w:lineRule="auto"/>
        <w:ind w:firstLine="324"/>
        <w:rPr>
          <w:rFonts w:ascii="Times New Roman" w:eastAsia="Times New Roman" w:hAnsi="Times New Roman" w:cs="Times New Roman"/>
          <w:sz w:val="24"/>
        </w:rPr>
      </w:pPr>
      <w:r w:rsidRPr="00F435ED">
        <w:rPr>
          <w:rFonts w:ascii="Times New Roman" w:eastAsia="Times New Roman" w:hAnsi="Times New Roman" w:cs="Times New Roman"/>
          <w:sz w:val="24"/>
        </w:rPr>
        <w:t xml:space="preserve">In our subsequent ROI analysis, we focused specifically on the left anterior insula, given its significant activity in the whole-brain analysis and its prominent role in proprioceptive sensation and emotional processing. </w:t>
      </w:r>
      <w:r w:rsidR="006D2CF2">
        <w:rPr>
          <w:rFonts w:ascii="Times New Roman" w:eastAsia="Times New Roman" w:hAnsi="Times New Roman" w:cs="Times New Roman"/>
          <w:sz w:val="24"/>
        </w:rPr>
        <w:t>The ROI analysis on the insula subregions showed significant</w:t>
      </w:r>
      <w:r w:rsidR="00D552B0">
        <w:rPr>
          <w:rFonts w:ascii="Times New Roman" w:eastAsia="Times New Roman" w:hAnsi="Times New Roman" w:cs="Times New Roman"/>
          <w:sz w:val="24"/>
        </w:rPr>
        <w:t>ly</w:t>
      </w:r>
      <w:r w:rsidR="006D2CF2">
        <w:rPr>
          <w:rFonts w:ascii="Times New Roman" w:eastAsia="Times New Roman" w:hAnsi="Times New Roman" w:cs="Times New Roman"/>
          <w:sz w:val="24"/>
        </w:rPr>
        <w:t xml:space="preserve"> higher activity in the </w:t>
      </w:r>
      <w:r w:rsidR="008C59DE">
        <w:rPr>
          <w:rFonts w:ascii="Times New Roman" w:eastAsia="Times New Roman" w:hAnsi="Times New Roman" w:cs="Times New Roman"/>
          <w:sz w:val="24"/>
        </w:rPr>
        <w:t>left</w:t>
      </w:r>
      <w:r w:rsidR="006D2CF2">
        <w:rPr>
          <w:rFonts w:ascii="Times New Roman" w:eastAsia="Times New Roman" w:hAnsi="Times New Roman" w:cs="Times New Roman"/>
          <w:sz w:val="24"/>
        </w:rPr>
        <w:t xml:space="preserve"> dorsal dysgranular insula in the high-IS compared to the low-IS groups.</w:t>
      </w:r>
      <w:r w:rsidR="00CF0C32">
        <w:rPr>
          <w:rFonts w:ascii="Times New Roman" w:eastAsia="Times New Roman" w:hAnsi="Times New Roman" w:cs="Times New Roman"/>
          <w:sz w:val="24"/>
        </w:rPr>
        <w:t xml:space="preserve"> The anterior insula </w:t>
      </w:r>
      <w:r w:rsidR="00851396" w:rsidRPr="00851396">
        <w:rPr>
          <w:rFonts w:ascii="Times New Roman" w:eastAsia="Times New Roman" w:hAnsi="Times New Roman" w:cs="Times New Roman"/>
          <w:sz w:val="24"/>
        </w:rPr>
        <w:t xml:space="preserve">has been associated with the integration of perceptions, emotions, thoughts, and plans, contributing to a subjective representation of “our world.” The posterior insula, on the other hand, is more closely </w:t>
      </w:r>
      <w:r w:rsidR="00851396" w:rsidRPr="00851396">
        <w:rPr>
          <w:rFonts w:ascii="Times New Roman" w:eastAsia="Times New Roman" w:hAnsi="Times New Roman" w:cs="Times New Roman"/>
          <w:sz w:val="24"/>
        </w:rPr>
        <w:lastRenderedPageBreak/>
        <w:t>associated with bodily sensorimotor functions, including those related to internal organs [59].</w:t>
      </w:r>
    </w:p>
    <w:p w14:paraId="59D9FF0A" w14:textId="1E2A8945" w:rsidR="00EB4D2F" w:rsidRDefault="00CF0C32" w:rsidP="000038BB">
      <w:pPr>
        <w:spacing w:line="480" w:lineRule="auto"/>
        <w:ind w:firstLine="324"/>
        <w:rPr>
          <w:rFonts w:ascii="Times New Roman" w:eastAsia="Times New Roman" w:hAnsi="Times New Roman" w:cs="Times New Roman"/>
          <w:sz w:val="24"/>
        </w:rPr>
      </w:pPr>
      <w:r>
        <w:rPr>
          <w:rFonts w:ascii="Times New Roman" w:eastAsia="Times New Roman" w:hAnsi="Times New Roman" w:cs="Times New Roman"/>
          <w:sz w:val="24"/>
        </w:rPr>
        <w:t xml:space="preserve">The anterior insula is connected to the orbitofrontal, cingulate, and limbic </w:t>
      </w:r>
      <w:r w:rsidR="00771A6E">
        <w:rPr>
          <w:rFonts w:ascii="Times New Roman" w:eastAsia="Times New Roman" w:hAnsi="Times New Roman" w:cs="Times New Roman"/>
          <w:sz w:val="24"/>
        </w:rPr>
        <w:t>cortices</w:t>
      </w:r>
      <w:r>
        <w:rPr>
          <w:rFonts w:ascii="Times New Roman" w:eastAsia="Times New Roman" w:hAnsi="Times New Roman" w:cs="Times New Roman"/>
          <w:sz w:val="24"/>
        </w:rPr>
        <w:t xml:space="preserve">, while the posterior insula is connected to the parietal area, such as the somatosensory and motor cortices </w:t>
      </w:r>
      <w:r w:rsidR="00270154">
        <w:rPr>
          <w:rFonts w:ascii="Times New Roman" w:hAnsi="Times New Roman" w:cs="Times New Roman"/>
          <w:noProof/>
          <w:sz w:val="24"/>
          <w:szCs w:val="24"/>
        </w:rPr>
        <w:t>[6</w:t>
      </w:r>
      <w:r w:rsidR="00454A5C">
        <w:rPr>
          <w:rFonts w:ascii="Times New Roman" w:hAnsi="Times New Roman" w:cs="Times New Roman"/>
          <w:noProof/>
          <w:sz w:val="24"/>
          <w:szCs w:val="24"/>
        </w:rPr>
        <w:t>0</w:t>
      </w:r>
      <w:r w:rsidR="00270154">
        <w:rPr>
          <w:rFonts w:ascii="Times New Roman" w:hAnsi="Times New Roman" w:cs="Times New Roman"/>
          <w:noProof/>
          <w:sz w:val="24"/>
          <w:szCs w:val="24"/>
        </w:rPr>
        <w:t>-6</w:t>
      </w:r>
      <w:r w:rsidR="00454A5C">
        <w:rPr>
          <w:rFonts w:ascii="Times New Roman" w:hAnsi="Times New Roman" w:cs="Times New Roman"/>
          <w:noProof/>
          <w:sz w:val="24"/>
          <w:szCs w:val="24"/>
        </w:rPr>
        <w:t>3</w:t>
      </w:r>
      <w:r w:rsidR="00270154">
        <w:rPr>
          <w:rFonts w:ascii="Times New Roman" w:hAnsi="Times New Roman" w:cs="Times New Roman"/>
          <w:noProof/>
          <w:sz w:val="24"/>
          <w:szCs w:val="24"/>
        </w:rPr>
        <w:t>]</w:t>
      </w:r>
      <w:r>
        <w:rPr>
          <w:rFonts w:ascii="Times New Roman" w:eastAsia="Times New Roman" w:hAnsi="Times New Roman" w:cs="Times New Roman"/>
          <w:sz w:val="24"/>
        </w:rPr>
        <w:t xml:space="preserve">, which correspond to their respective functions. </w:t>
      </w:r>
      <w:r w:rsidR="00270154">
        <w:rPr>
          <w:rFonts w:ascii="Times New Roman" w:hAnsi="Times New Roman" w:cs="Times New Roman"/>
          <w:noProof/>
          <w:sz w:val="24"/>
          <w:szCs w:val="24"/>
        </w:rPr>
        <w:t xml:space="preserve">Barrett and Simmons </w:t>
      </w:r>
      <w:ins w:id="34" w:author="Toru Maekawa" w:date="2024-02-08T10:14:00Z">
        <w:r w:rsidR="009C1D5D">
          <w:rPr>
            <w:rFonts w:ascii="Times New Roman" w:hAnsi="Times New Roman" w:cs="Times New Roman"/>
            <w:noProof/>
            <w:sz w:val="24"/>
            <w:szCs w:val="24"/>
          </w:rPr>
          <w:t>[</w:t>
        </w:r>
      </w:ins>
      <w:del w:id="35" w:author="Toru Maekawa" w:date="2024-02-08T10:14:00Z">
        <w:r w:rsidR="00270154" w:rsidDel="009C1D5D">
          <w:rPr>
            <w:rFonts w:ascii="Times New Roman" w:hAnsi="Times New Roman" w:cs="Times New Roman"/>
            <w:noProof/>
            <w:sz w:val="24"/>
            <w:szCs w:val="24"/>
          </w:rPr>
          <w:delText>(</w:delText>
        </w:r>
      </w:del>
      <w:r w:rsidR="00270154">
        <w:rPr>
          <w:rFonts w:ascii="Times New Roman" w:hAnsi="Times New Roman" w:cs="Times New Roman"/>
          <w:noProof/>
          <w:sz w:val="24"/>
          <w:szCs w:val="24"/>
        </w:rPr>
        <w:t>51</w:t>
      </w:r>
      <w:ins w:id="36" w:author="Toru Maekawa" w:date="2024-02-08T10:14:00Z">
        <w:r w:rsidR="009C1D5D">
          <w:rPr>
            <w:rFonts w:ascii="Times New Roman" w:hAnsi="Times New Roman" w:cs="Times New Roman"/>
            <w:noProof/>
            <w:sz w:val="24"/>
            <w:szCs w:val="24"/>
          </w:rPr>
          <w:t>]</w:t>
        </w:r>
      </w:ins>
      <w:del w:id="37" w:author="Toru Maekawa" w:date="2024-02-08T10:14:00Z">
        <w:r w:rsidR="00270154" w:rsidDel="009C1D5D">
          <w:rPr>
            <w:rFonts w:ascii="Times New Roman" w:hAnsi="Times New Roman" w:cs="Times New Roman"/>
            <w:noProof/>
            <w:sz w:val="24"/>
            <w:szCs w:val="24"/>
          </w:rPr>
          <w:delText>)</w:delText>
        </w:r>
      </w:del>
      <w:r>
        <w:rPr>
          <w:rFonts w:ascii="Times New Roman" w:eastAsia="Times New Roman" w:hAnsi="Times New Roman" w:cs="Times New Roman"/>
          <w:sz w:val="24"/>
        </w:rPr>
        <w:t xml:space="preserve"> proposed a model of interoceptive processing focusing on the composition of the insula subregion and argued that the granular cortex receives the interoceptive sensory input, while the agranular cortex provides interoceptive predictions. Since the posterior insula, which showed a significant difference in activity between the high- and low-IS groups, receives sensory input, it is presumed that participants with high interoceptive sensitivity receive more interoceptive sensory input during the emotional experience. From the </w:t>
      </w:r>
      <w:r w:rsidR="00D552B0">
        <w:rPr>
          <w:rFonts w:ascii="Times New Roman" w:eastAsia="Times New Roman" w:hAnsi="Times New Roman" w:cs="Times New Roman"/>
          <w:sz w:val="24"/>
        </w:rPr>
        <w:t xml:space="preserve">results of the </w:t>
      </w:r>
      <w:r w:rsidR="00F77720">
        <w:rPr>
          <w:rFonts w:ascii="Times New Roman" w:eastAsia="Times New Roman" w:hAnsi="Times New Roman" w:cs="Times New Roman"/>
          <w:sz w:val="24"/>
        </w:rPr>
        <w:t>physiological responses</w:t>
      </w:r>
      <w:r>
        <w:rPr>
          <w:rFonts w:ascii="Times New Roman" w:eastAsia="Times New Roman" w:hAnsi="Times New Roman" w:cs="Times New Roman"/>
          <w:sz w:val="24"/>
        </w:rPr>
        <w:t>, we can speculate that participants with high interoceptive sensitivity received strong heartbeat sensory input and used it for emotional evaluation, and the strong sensory input may have been reflected in the activity of the posterior insula.</w:t>
      </w:r>
    </w:p>
    <w:p w14:paraId="1B1A0D8F" w14:textId="0768B191" w:rsidR="00EB4D2F" w:rsidRDefault="006D2CF2" w:rsidP="000038BB">
      <w:pPr>
        <w:spacing w:line="480" w:lineRule="auto"/>
        <w:ind w:firstLine="324"/>
        <w:rPr>
          <w:rFonts w:ascii="Times New Roman" w:eastAsia="Times New Roman" w:hAnsi="Times New Roman" w:cs="Times New Roman"/>
          <w:sz w:val="24"/>
        </w:rPr>
      </w:pPr>
      <w:r>
        <w:rPr>
          <w:rFonts w:ascii="Times New Roman" w:eastAsia="Times New Roman" w:hAnsi="Times New Roman" w:cs="Times New Roman"/>
          <w:sz w:val="24"/>
        </w:rPr>
        <w:t>The mid</w:t>
      </w:r>
      <w:r w:rsidR="00A75D38">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insula connects the anterior and posterior regions, and it has been reported that the brain waves generated by pain are transmitted from the posterior insula to the anterior insula via the mid insula </w:t>
      </w:r>
      <w:r w:rsidR="00270154">
        <w:rPr>
          <w:rFonts w:ascii="Times New Roman" w:hAnsi="Times New Roman" w:cs="Times New Roman"/>
          <w:noProof/>
          <w:sz w:val="24"/>
          <w:szCs w:val="24"/>
        </w:rPr>
        <w:t>[6</w:t>
      </w:r>
      <w:r w:rsidR="00A75D38">
        <w:rPr>
          <w:rFonts w:ascii="Times New Roman" w:hAnsi="Times New Roman" w:cs="Times New Roman"/>
          <w:noProof/>
          <w:sz w:val="24"/>
          <w:szCs w:val="24"/>
        </w:rPr>
        <w:t>4</w:t>
      </w:r>
      <w:r w:rsidR="00270154">
        <w:rPr>
          <w:rFonts w:ascii="Times New Roman" w:hAnsi="Times New Roman" w:cs="Times New Roman"/>
          <w:noProof/>
          <w:sz w:val="24"/>
          <w:szCs w:val="24"/>
        </w:rPr>
        <w:t>]</w:t>
      </w:r>
      <w:r>
        <w:rPr>
          <w:rFonts w:ascii="Times New Roman" w:eastAsia="Times New Roman" w:hAnsi="Times New Roman" w:cs="Times New Roman"/>
          <w:sz w:val="24"/>
        </w:rPr>
        <w:t xml:space="preserve">. </w:t>
      </w:r>
      <w:r w:rsidR="00270154">
        <w:rPr>
          <w:rFonts w:ascii="Times New Roman" w:hAnsi="Times New Roman" w:cs="Times New Roman"/>
          <w:noProof/>
          <w:sz w:val="24"/>
          <w:szCs w:val="24"/>
        </w:rPr>
        <w:t>Kuehn</w:t>
      </w:r>
      <w:r w:rsidR="00A75D38">
        <w:rPr>
          <w:rFonts w:ascii="Times New Roman" w:hAnsi="Times New Roman" w:cs="Times New Roman"/>
          <w:noProof/>
          <w:sz w:val="24"/>
          <w:szCs w:val="24"/>
        </w:rPr>
        <w:t xml:space="preserve"> and</w:t>
      </w:r>
      <w:r w:rsidR="00270154">
        <w:rPr>
          <w:rFonts w:ascii="Times New Roman" w:hAnsi="Times New Roman" w:cs="Times New Roman"/>
          <w:noProof/>
          <w:sz w:val="24"/>
          <w:szCs w:val="24"/>
        </w:rPr>
        <w:t xml:space="preserve"> Mueller </w:t>
      </w:r>
      <w:ins w:id="38" w:author="Toru Maekawa" w:date="2024-02-08T10:15:00Z">
        <w:r w:rsidR="00790BDF">
          <w:rPr>
            <w:rFonts w:ascii="Times New Roman" w:hAnsi="Times New Roman" w:cs="Times New Roman"/>
            <w:noProof/>
            <w:sz w:val="24"/>
            <w:szCs w:val="24"/>
          </w:rPr>
          <w:t>[</w:t>
        </w:r>
      </w:ins>
      <w:del w:id="39" w:author="Toru Maekawa" w:date="2024-02-08T10:15:00Z">
        <w:r w:rsidR="00270154" w:rsidDel="00790BDF">
          <w:rPr>
            <w:rFonts w:ascii="Times New Roman" w:hAnsi="Times New Roman" w:cs="Times New Roman"/>
            <w:noProof/>
            <w:sz w:val="24"/>
            <w:szCs w:val="24"/>
          </w:rPr>
          <w:delText>(</w:delText>
        </w:r>
      </w:del>
      <w:r w:rsidR="00270154">
        <w:rPr>
          <w:rFonts w:ascii="Times New Roman" w:hAnsi="Times New Roman" w:cs="Times New Roman"/>
          <w:noProof/>
          <w:sz w:val="24"/>
          <w:szCs w:val="24"/>
        </w:rPr>
        <w:t>30</w:t>
      </w:r>
      <w:ins w:id="40" w:author="Toru Maekawa" w:date="2024-02-08T10:15:00Z">
        <w:r w:rsidR="00790BDF">
          <w:rPr>
            <w:rFonts w:ascii="Times New Roman" w:hAnsi="Times New Roman" w:cs="Times New Roman"/>
            <w:noProof/>
            <w:sz w:val="24"/>
            <w:szCs w:val="24"/>
          </w:rPr>
          <w:t>]</w:t>
        </w:r>
      </w:ins>
      <w:del w:id="41" w:author="Toru Maekawa" w:date="2024-02-08T10:15:00Z">
        <w:r w:rsidR="00270154" w:rsidDel="00790BDF">
          <w:rPr>
            <w:rFonts w:ascii="Times New Roman" w:hAnsi="Times New Roman" w:cs="Times New Roman"/>
            <w:noProof/>
            <w:sz w:val="24"/>
            <w:szCs w:val="24"/>
          </w:rPr>
          <w:delText>)</w:delText>
        </w:r>
      </w:del>
      <w:r>
        <w:rPr>
          <w:rFonts w:ascii="Times New Roman" w:eastAsia="Times New Roman" w:hAnsi="Times New Roman" w:cs="Times New Roman"/>
          <w:sz w:val="24"/>
        </w:rPr>
        <w:t xml:space="preserve"> also showed that interoceptive sensitivity is related to the strength of the connection between the posterior insula and the mid/anterior insula. </w:t>
      </w:r>
      <w:r w:rsidR="003D0CED" w:rsidRPr="003D0CED">
        <w:rPr>
          <w:rFonts w:ascii="Times New Roman" w:eastAsia="Times New Roman" w:hAnsi="Times New Roman" w:cs="Times New Roman"/>
          <w:sz w:val="24"/>
        </w:rPr>
        <w:t xml:space="preserve">The significant correlations found in the present study between </w:t>
      </w:r>
      <w:ins w:id="42" w:author="Toru Maekawa" w:date="2024-02-08T09:59:00Z">
        <w:r w:rsidR="00E94D4D" w:rsidRPr="00E94D4D">
          <w:rPr>
            <w:rFonts w:ascii="Times New Roman" w:eastAsia="Times New Roman" w:hAnsi="Times New Roman" w:cs="Times New Roman"/>
            <w:sz w:val="24"/>
          </w:rPr>
          <w:t xml:space="preserve">dorsal dysgranular </w:t>
        </w:r>
      </w:ins>
      <w:del w:id="43" w:author="Toru Maekawa" w:date="2024-02-08T09:59:00Z">
        <w:r w:rsidR="003D0CED" w:rsidRPr="003D0CED" w:rsidDel="00E94D4D">
          <w:rPr>
            <w:rFonts w:ascii="Times New Roman" w:eastAsia="Times New Roman" w:hAnsi="Times New Roman" w:cs="Times New Roman"/>
            <w:sz w:val="24"/>
          </w:rPr>
          <w:delText>mid-</w:delText>
        </w:r>
      </w:del>
      <w:r w:rsidR="003D0CED" w:rsidRPr="003D0CED">
        <w:rPr>
          <w:rFonts w:ascii="Times New Roman" w:eastAsia="Times New Roman" w:hAnsi="Times New Roman" w:cs="Times New Roman"/>
          <w:sz w:val="24"/>
        </w:rPr>
        <w:t xml:space="preserve">insula cortical activity and emotional experience in participants with high interoceptive sensitivity are consistent with the findings of this study. Although these results suggest that the mid insula may play a role in integrating physiological signals and music stimuli to produce emotional experiences, definitive </w:t>
      </w:r>
      <w:r w:rsidR="003D0CED" w:rsidRPr="003D0CED">
        <w:rPr>
          <w:rFonts w:ascii="Times New Roman" w:eastAsia="Times New Roman" w:hAnsi="Times New Roman" w:cs="Times New Roman"/>
          <w:sz w:val="24"/>
        </w:rPr>
        <w:lastRenderedPageBreak/>
        <w:t>conclusions about the involved neural pathway and its exact function require further investigation.</w:t>
      </w:r>
    </w:p>
    <w:p w14:paraId="76EF81EA" w14:textId="77777777" w:rsidR="00C43CF2" w:rsidRPr="00C43CF2" w:rsidRDefault="00C43CF2" w:rsidP="00034762">
      <w:pPr>
        <w:pStyle w:val="2"/>
        <w:rPr>
          <w:rFonts w:eastAsia="游明朝"/>
        </w:rPr>
      </w:pPr>
      <w:r w:rsidRPr="00C43CF2">
        <w:rPr>
          <w:rFonts w:eastAsia="游明朝"/>
        </w:rPr>
        <w:t>Limitations</w:t>
      </w:r>
    </w:p>
    <w:p w14:paraId="5D57DA34" w14:textId="77777777" w:rsidR="00C43CF2" w:rsidRPr="00C43CF2" w:rsidRDefault="00C43CF2" w:rsidP="00C43CF2">
      <w:pPr>
        <w:spacing w:line="480" w:lineRule="auto"/>
        <w:ind w:firstLine="324"/>
        <w:rPr>
          <w:rFonts w:ascii="Times New Roman" w:eastAsia="游明朝" w:hAnsi="Times New Roman" w:cs="Times New Roman"/>
          <w:sz w:val="24"/>
        </w:rPr>
      </w:pPr>
      <w:r w:rsidRPr="00C43CF2">
        <w:rPr>
          <w:rFonts w:ascii="Times New Roman" w:eastAsia="游明朝" w:hAnsi="Times New Roman" w:cs="Times New Roman"/>
          <w:sz w:val="24"/>
        </w:rPr>
        <w:t>Our study of interoceptive sensitivity, heart rate, and insula activity in response to music has several limitations that warrant attention. A main limitation comes from our methodological decision to introduce novel indices, parameters A and σ, into our heartbeat discrimination task. While these indices provide a unique perspective for assessing interoceptive sensitivity, their use may limit the ability to directly compare our findings with those of other studies. This choice highlights the need for further validation and comparison with well-established methods in future research.</w:t>
      </w:r>
    </w:p>
    <w:p w14:paraId="0E5AE1D3" w14:textId="77777777" w:rsidR="00C43CF2" w:rsidRPr="00C43CF2" w:rsidRDefault="00C43CF2" w:rsidP="00C43CF2">
      <w:pPr>
        <w:spacing w:line="480" w:lineRule="auto"/>
        <w:ind w:firstLine="324"/>
        <w:rPr>
          <w:rFonts w:ascii="Times New Roman" w:eastAsia="游明朝" w:hAnsi="Times New Roman" w:cs="Times New Roman"/>
          <w:sz w:val="24"/>
        </w:rPr>
      </w:pPr>
      <w:r w:rsidRPr="00C43CF2">
        <w:rPr>
          <w:rFonts w:ascii="Times New Roman" w:eastAsia="游明朝" w:hAnsi="Times New Roman" w:cs="Times New Roman"/>
          <w:sz w:val="24"/>
        </w:rPr>
        <w:t>Another important limitation concerns the measurement of emotional responses. Our study used the Japanese concept of “Kando,” which focuses on the intensity of positive emotional responses to music. However, this approach did not allow us to distinguish between positive and negative emotions, thus limiting our ability to analyze and interpret the qualitative aspects of the emotional responses elicited by different types of music.</w:t>
      </w:r>
    </w:p>
    <w:p w14:paraId="4F960277" w14:textId="7FA6B829" w:rsidR="00C43CF2" w:rsidRPr="00C43CF2" w:rsidDel="00952F6D" w:rsidRDefault="00C43CF2" w:rsidP="00C43CF2">
      <w:pPr>
        <w:spacing w:line="480" w:lineRule="auto"/>
        <w:ind w:firstLine="324"/>
        <w:rPr>
          <w:del w:id="44" w:author="Toru Maekawa" w:date="2024-02-08T10:05:00Z"/>
          <w:rFonts w:ascii="Times New Roman" w:eastAsia="游明朝" w:hAnsi="Times New Roman" w:cs="Times New Roman"/>
          <w:sz w:val="24"/>
        </w:rPr>
      </w:pPr>
      <w:del w:id="45" w:author="Toru Maekawa" w:date="2024-02-08T10:05:00Z">
        <w:r w:rsidRPr="00C43CF2" w:rsidDel="00952F6D">
          <w:rPr>
            <w:rFonts w:ascii="Times New Roman" w:eastAsia="游明朝" w:hAnsi="Times New Roman" w:cs="Times New Roman"/>
            <w:sz w:val="24"/>
          </w:rPr>
          <w:delText>Furthermore, the generalizability of our findings is limited by the specific demographics of the healthy volunteers who participated in the study. This participant pool may not be fully representative of the broader population, suggesting the need for future studies to include a more diverse range of participants to explore the generalizability  of these findings.</w:delText>
        </w:r>
      </w:del>
    </w:p>
    <w:p w14:paraId="25C473A6" w14:textId="48E96C84" w:rsidR="007A5E66" w:rsidRDefault="00C43CF2" w:rsidP="00C43CF2">
      <w:pPr>
        <w:spacing w:line="480" w:lineRule="auto"/>
        <w:ind w:firstLine="324"/>
        <w:rPr>
          <w:rFonts w:ascii="Times New Roman" w:eastAsia="游明朝" w:hAnsi="Times New Roman" w:cs="Times New Roman"/>
          <w:sz w:val="24"/>
        </w:rPr>
      </w:pPr>
      <w:r w:rsidRPr="00C43CF2">
        <w:rPr>
          <w:rFonts w:ascii="Times New Roman" w:eastAsia="游明朝" w:hAnsi="Times New Roman" w:cs="Times New Roman"/>
          <w:sz w:val="24"/>
        </w:rPr>
        <w:t>These limitations are crucial for contextualizing our findings and should guide future research efforts aimed at deepening our understanding of the intricate relationship between interoceptive sensitivity, emotional response, and musical experience.</w:t>
      </w:r>
    </w:p>
    <w:p w14:paraId="5186E224" w14:textId="77777777" w:rsidR="00EB4D2F" w:rsidRDefault="006D2CF2" w:rsidP="00034762">
      <w:pPr>
        <w:pStyle w:val="2"/>
      </w:pPr>
      <w:r>
        <w:t>Conclusions</w:t>
      </w:r>
    </w:p>
    <w:p w14:paraId="1211B67B" w14:textId="3CB943C6" w:rsidR="00B30E1A" w:rsidRDefault="006D2CF2" w:rsidP="000038BB">
      <w:pPr>
        <w:spacing w:line="480" w:lineRule="auto"/>
        <w:ind w:firstLine="485"/>
        <w:rPr>
          <w:rFonts w:ascii="Times New Roman" w:eastAsia="Times New Roman" w:hAnsi="Times New Roman" w:cs="Times New Roman"/>
          <w:sz w:val="24"/>
        </w:rPr>
      </w:pPr>
      <w:r w:rsidRPr="00355950">
        <w:rPr>
          <w:rFonts w:ascii="Times New Roman" w:eastAsia="Times New Roman" w:hAnsi="Times New Roman" w:cs="Times New Roman"/>
          <w:sz w:val="24"/>
        </w:rPr>
        <w:t xml:space="preserve">In the present study, we investigated the relationship between individual differences in interoceptive sensitivity, ratings of emotional valence level, and </w:t>
      </w:r>
      <w:r w:rsidR="006B36C0">
        <w:rPr>
          <w:rFonts w:ascii="Times New Roman" w:eastAsia="Times New Roman" w:hAnsi="Times New Roman" w:cs="Times New Roman"/>
          <w:sz w:val="24"/>
        </w:rPr>
        <w:t>pulse</w:t>
      </w:r>
      <w:r w:rsidRPr="00355950">
        <w:rPr>
          <w:rFonts w:ascii="Times New Roman" w:eastAsia="Times New Roman" w:hAnsi="Times New Roman" w:cs="Times New Roman"/>
          <w:sz w:val="24"/>
        </w:rPr>
        <w:t xml:space="preserve"> rate when listening to music. We found an increased </w:t>
      </w:r>
      <w:r w:rsidR="006B36C0">
        <w:rPr>
          <w:rFonts w:ascii="Times New Roman" w:eastAsia="Times New Roman" w:hAnsi="Times New Roman" w:cs="Times New Roman"/>
          <w:sz w:val="24"/>
        </w:rPr>
        <w:t>pulse</w:t>
      </w:r>
      <w:r w:rsidRPr="00355950">
        <w:rPr>
          <w:rFonts w:ascii="Times New Roman" w:eastAsia="Times New Roman" w:hAnsi="Times New Roman" w:cs="Times New Roman"/>
          <w:sz w:val="24"/>
        </w:rPr>
        <w:t xml:space="preserve"> rate in high-valence music trials for the high-IS group only, which was defined by the amplitude parameter of the heartbeat </w:t>
      </w:r>
      <w:r w:rsidRPr="00355950">
        <w:rPr>
          <w:rFonts w:ascii="Times New Roman" w:eastAsia="Times New Roman" w:hAnsi="Times New Roman" w:cs="Times New Roman"/>
          <w:sz w:val="24"/>
        </w:rPr>
        <w:lastRenderedPageBreak/>
        <w:t>discrimination task. This suggests that the internal physiological state of individuals with high interoceptive sensitivity may influence the assessment of their emotional experience when listening to music.</w:t>
      </w:r>
    </w:p>
    <w:p w14:paraId="43C06488" w14:textId="6E33FD9D" w:rsidR="00A852E2" w:rsidRDefault="00B30E1A" w:rsidP="000038BB">
      <w:pPr>
        <w:spacing w:line="480" w:lineRule="auto"/>
        <w:ind w:firstLine="485"/>
        <w:rPr>
          <w:rFonts w:ascii="Times New Roman" w:eastAsia="Times New Roman" w:hAnsi="Times New Roman" w:cs="Times New Roman"/>
          <w:sz w:val="24"/>
        </w:rPr>
      </w:pPr>
      <w:r>
        <w:rPr>
          <w:rFonts w:ascii="Times New Roman" w:eastAsia="Times New Roman" w:hAnsi="Times New Roman" w:cs="Times New Roman"/>
          <w:sz w:val="24"/>
        </w:rPr>
        <w:t>W</w:t>
      </w:r>
      <w:r w:rsidR="006D2CF2" w:rsidRPr="00355950">
        <w:rPr>
          <w:rFonts w:ascii="Times New Roman" w:eastAsia="Times New Roman" w:hAnsi="Times New Roman" w:cs="Times New Roman"/>
          <w:sz w:val="24"/>
        </w:rPr>
        <w:t xml:space="preserve">e </w:t>
      </w:r>
      <w:r>
        <w:rPr>
          <w:rFonts w:ascii="Times New Roman" w:eastAsia="Times New Roman" w:hAnsi="Times New Roman" w:cs="Times New Roman"/>
          <w:sz w:val="24"/>
        </w:rPr>
        <w:t xml:space="preserve">also </w:t>
      </w:r>
      <w:r w:rsidR="006D2CF2" w:rsidRPr="00355950">
        <w:rPr>
          <w:rFonts w:ascii="Times New Roman" w:eastAsia="Times New Roman" w:hAnsi="Times New Roman" w:cs="Times New Roman"/>
          <w:sz w:val="24"/>
        </w:rPr>
        <w:t xml:space="preserve">found no significant relationship between </w:t>
      </w:r>
      <w:r>
        <w:rPr>
          <w:rFonts w:ascii="Times New Roman" w:eastAsia="Times New Roman" w:hAnsi="Times New Roman" w:cs="Times New Roman"/>
          <w:sz w:val="24"/>
        </w:rPr>
        <w:t>pulse</w:t>
      </w:r>
      <w:r w:rsidR="006D2CF2" w:rsidRPr="00355950">
        <w:rPr>
          <w:rFonts w:ascii="Times New Roman" w:eastAsia="Times New Roman" w:hAnsi="Times New Roman" w:cs="Times New Roman"/>
          <w:sz w:val="24"/>
        </w:rPr>
        <w:t xml:space="preserve"> rate and interoceptive sensitivity assessed with the heartbeat counting task, suggesting higher reliability of the heartbeat discrimination to assess interoceptive sensitivity and its relationship with the physiological response of emotional experience. Furthermore, our ROI analysis showed that </w:t>
      </w:r>
      <w:ins w:id="46" w:author="Toru Maekawa" w:date="2024-02-08T10:01:00Z">
        <w:r w:rsidR="00636BBA" w:rsidRPr="00636BBA">
          <w:rPr>
            <w:rFonts w:ascii="Times New Roman" w:eastAsia="Times New Roman" w:hAnsi="Times New Roman" w:cs="Times New Roman"/>
            <w:sz w:val="24"/>
          </w:rPr>
          <w:t>dorsal dysgranular</w:t>
        </w:r>
      </w:ins>
      <w:del w:id="47" w:author="Toru Maekawa" w:date="2024-02-08T10:01:00Z">
        <w:r w:rsidR="006D2CF2" w:rsidRPr="00355950" w:rsidDel="00636BBA">
          <w:rPr>
            <w:rFonts w:ascii="Times New Roman" w:eastAsia="Times New Roman" w:hAnsi="Times New Roman" w:cs="Times New Roman"/>
            <w:sz w:val="24"/>
          </w:rPr>
          <w:delText>mid</w:delText>
        </w:r>
      </w:del>
      <w:r w:rsidR="00464A64">
        <w:rPr>
          <w:rFonts w:ascii="Times New Roman" w:eastAsia="Times New Roman" w:hAnsi="Times New Roman" w:cs="Times New Roman"/>
          <w:sz w:val="24"/>
        </w:rPr>
        <w:t xml:space="preserve"> </w:t>
      </w:r>
      <w:r w:rsidR="006D2CF2" w:rsidRPr="00355950">
        <w:rPr>
          <w:rFonts w:ascii="Times New Roman" w:eastAsia="Times New Roman" w:hAnsi="Times New Roman" w:cs="Times New Roman"/>
          <w:sz w:val="24"/>
        </w:rPr>
        <w:t xml:space="preserve">insula activity was significantly correlated with emotional experiences in individuals with high IS than in those with low IS, while no such association was observed with the anterior insula. This suggests that </w:t>
      </w:r>
      <w:r w:rsidR="00262184">
        <w:rPr>
          <w:rFonts w:ascii="Times New Roman" w:eastAsia="Times New Roman" w:hAnsi="Times New Roman" w:cs="Times New Roman"/>
          <w:sz w:val="24"/>
        </w:rPr>
        <w:t xml:space="preserve">the </w:t>
      </w:r>
      <w:r w:rsidR="006D2CF2" w:rsidRPr="00355950">
        <w:rPr>
          <w:rFonts w:ascii="Times New Roman" w:eastAsia="Times New Roman" w:hAnsi="Times New Roman" w:cs="Times New Roman"/>
          <w:sz w:val="24"/>
        </w:rPr>
        <w:t>mid insula may be the locus where primary interoception representations and physiological signals interact with music-induced stimuli to generate an emotional experience. These results extend the knowledge of interoceptive processing and elucidate the role of interoception in emotions.</w:t>
      </w:r>
    </w:p>
    <w:p w14:paraId="5EA02031" w14:textId="6BBB9F41" w:rsidR="00EB4D2F" w:rsidRDefault="006D2CF2" w:rsidP="00CA2C9D">
      <w:pPr>
        <w:pStyle w:val="2"/>
      </w:pPr>
      <w:r>
        <w:t>Acknowledgement</w:t>
      </w:r>
      <w:r w:rsidR="00A852E2">
        <w:t>s</w:t>
      </w:r>
    </w:p>
    <w:p w14:paraId="3FFFEC9D" w14:textId="77777777" w:rsidR="00EB4D2F" w:rsidRDefault="006D2CF2" w:rsidP="000038BB">
      <w:pPr>
        <w:spacing w:line="480" w:lineRule="auto"/>
        <w:ind w:firstLine="324"/>
        <w:rPr>
          <w:rFonts w:ascii="Times New Roman" w:eastAsia="Times New Roman" w:hAnsi="Times New Roman" w:cs="Times New Roman"/>
          <w:sz w:val="24"/>
        </w:rPr>
      </w:pPr>
      <w:r>
        <w:rPr>
          <w:rFonts w:ascii="Times New Roman" w:eastAsia="Times New Roman" w:hAnsi="Times New Roman" w:cs="Times New Roman"/>
          <w:sz w:val="24"/>
        </w:rPr>
        <w:t>The authors are grateful to T. Tomita, H. Matsuura, and N. Miura for their assistance with data collection.</w:t>
      </w:r>
    </w:p>
    <w:p w14:paraId="582523B1" w14:textId="77777777" w:rsidR="00EB4D2F" w:rsidRDefault="006D2CF2" w:rsidP="000038BB">
      <w:pPr>
        <w:spacing w:line="480" w:lineRule="auto"/>
        <w:ind w:firstLine="324"/>
        <w:rPr>
          <w:rFonts w:ascii="Times New Roman" w:eastAsia="Times New Roman" w:hAnsi="Times New Roman" w:cs="Times New Roman"/>
          <w:sz w:val="24"/>
        </w:rPr>
      </w:pPr>
      <w:r>
        <w:rPr>
          <w:rFonts w:ascii="游明朝" w:eastAsia="游明朝" w:hAnsi="游明朝" w:cs="游明朝"/>
        </w:rPr>
        <w:br w:type="page"/>
      </w:r>
    </w:p>
    <w:p w14:paraId="23D72348" w14:textId="77777777" w:rsidR="00EB4D2F" w:rsidRDefault="006D2CF2" w:rsidP="00CA2C9D">
      <w:pPr>
        <w:pStyle w:val="2"/>
      </w:pPr>
      <w:r>
        <w:lastRenderedPageBreak/>
        <w:t>References</w:t>
      </w:r>
    </w:p>
    <w:p w14:paraId="383EDB1F" w14:textId="77777777" w:rsidR="00093CA9" w:rsidRPr="005E7565" w:rsidRDefault="00093CA9" w:rsidP="00034762">
      <w:pPr>
        <w:rPr>
          <w:lang w:val="en-US"/>
        </w:rPr>
      </w:pPr>
      <w:r w:rsidRPr="005E7565">
        <w:rPr>
          <w:lang w:val="en-US"/>
        </w:rPr>
        <w:t>1.</w:t>
      </w:r>
      <w:r w:rsidRPr="005E7565">
        <w:rPr>
          <w:lang w:val="en-US"/>
        </w:rPr>
        <w:tab/>
      </w:r>
      <w:proofErr w:type="spellStart"/>
      <w:r w:rsidRPr="005E7565">
        <w:rPr>
          <w:lang w:val="en-US"/>
        </w:rPr>
        <w:t>Ceunen</w:t>
      </w:r>
      <w:proofErr w:type="spellEnd"/>
      <w:r w:rsidRPr="005E7565">
        <w:rPr>
          <w:lang w:val="en-US"/>
        </w:rPr>
        <w:t xml:space="preserve"> E, </w:t>
      </w:r>
      <w:proofErr w:type="spellStart"/>
      <w:r w:rsidRPr="005E7565">
        <w:rPr>
          <w:lang w:val="en-US"/>
        </w:rPr>
        <w:t>Vlaeyen</w:t>
      </w:r>
      <w:proofErr w:type="spellEnd"/>
      <w:r w:rsidRPr="005E7565">
        <w:rPr>
          <w:lang w:val="en-US"/>
        </w:rPr>
        <w:t xml:space="preserve"> JW, Van Diest I. On the origin of interoception. Front Psychol. 2016;7: 743. </w:t>
      </w:r>
      <w:proofErr w:type="spellStart"/>
      <w:r w:rsidRPr="005E7565">
        <w:rPr>
          <w:lang w:val="en-US"/>
        </w:rPr>
        <w:t>doi</w:t>
      </w:r>
      <w:proofErr w:type="spellEnd"/>
      <w:r w:rsidRPr="005E7565">
        <w:rPr>
          <w:lang w:val="en-US"/>
        </w:rPr>
        <w:t>: 10.3389/fpsyg.2016.00743.</w:t>
      </w:r>
    </w:p>
    <w:p w14:paraId="5E691657" w14:textId="77777777" w:rsidR="00093CA9" w:rsidRPr="005E7565" w:rsidRDefault="00093CA9" w:rsidP="00034762">
      <w:pPr>
        <w:rPr>
          <w:lang w:val="en-US"/>
        </w:rPr>
      </w:pPr>
      <w:r w:rsidRPr="005E7565">
        <w:rPr>
          <w:lang w:val="en-US"/>
        </w:rPr>
        <w:t>2.</w:t>
      </w:r>
      <w:r w:rsidRPr="005E7565">
        <w:rPr>
          <w:lang w:val="en-US"/>
        </w:rPr>
        <w:tab/>
        <w:t xml:space="preserve">Craig AD. How do you feel? Interoception: the sense of the physiological condition of the body. Nat Rev </w:t>
      </w:r>
      <w:proofErr w:type="spellStart"/>
      <w:r w:rsidRPr="005E7565">
        <w:rPr>
          <w:lang w:val="en-US"/>
        </w:rPr>
        <w:t>Neurosci</w:t>
      </w:r>
      <w:proofErr w:type="spellEnd"/>
      <w:r w:rsidRPr="005E7565">
        <w:rPr>
          <w:lang w:val="en-US"/>
        </w:rPr>
        <w:t xml:space="preserve">. 2002;3: 655-666. </w:t>
      </w:r>
      <w:proofErr w:type="spellStart"/>
      <w:r w:rsidRPr="005E7565">
        <w:rPr>
          <w:lang w:val="en-US"/>
        </w:rPr>
        <w:t>doi</w:t>
      </w:r>
      <w:proofErr w:type="spellEnd"/>
      <w:r w:rsidRPr="005E7565">
        <w:rPr>
          <w:lang w:val="en-US"/>
        </w:rPr>
        <w:t>: 10.1038/nrn894.</w:t>
      </w:r>
    </w:p>
    <w:p w14:paraId="008AFEE5" w14:textId="77777777" w:rsidR="00093CA9" w:rsidRPr="005E7565" w:rsidRDefault="00093CA9" w:rsidP="00034762">
      <w:pPr>
        <w:rPr>
          <w:lang w:val="en-US"/>
        </w:rPr>
      </w:pPr>
      <w:r w:rsidRPr="005E7565">
        <w:rPr>
          <w:lang w:val="en-US"/>
        </w:rPr>
        <w:t>3.</w:t>
      </w:r>
      <w:r w:rsidRPr="005E7565">
        <w:rPr>
          <w:lang w:val="en-US"/>
        </w:rPr>
        <w:tab/>
        <w:t xml:space="preserve">Seth AK. Interoceptive inference, emotion, and the embodied self. Trends </w:t>
      </w:r>
      <w:proofErr w:type="spellStart"/>
      <w:r w:rsidRPr="005E7565">
        <w:rPr>
          <w:lang w:val="en-US"/>
        </w:rPr>
        <w:t>Cogn</w:t>
      </w:r>
      <w:proofErr w:type="spellEnd"/>
      <w:r w:rsidRPr="005E7565">
        <w:rPr>
          <w:lang w:val="en-US"/>
        </w:rPr>
        <w:t xml:space="preserve"> Sci. 2013;17: 565-573. </w:t>
      </w:r>
      <w:proofErr w:type="spellStart"/>
      <w:r w:rsidRPr="005E7565">
        <w:rPr>
          <w:lang w:val="en-US"/>
        </w:rPr>
        <w:t>doi</w:t>
      </w:r>
      <w:proofErr w:type="spellEnd"/>
      <w:r w:rsidRPr="005E7565">
        <w:rPr>
          <w:lang w:val="en-US"/>
        </w:rPr>
        <w:t>: 10.1016/j.tics.2013.09.007.</w:t>
      </w:r>
    </w:p>
    <w:p w14:paraId="6F615142" w14:textId="77777777" w:rsidR="00093CA9" w:rsidRPr="005E7565" w:rsidRDefault="00093CA9" w:rsidP="00034762">
      <w:pPr>
        <w:rPr>
          <w:lang w:val="en-US"/>
        </w:rPr>
      </w:pPr>
      <w:r w:rsidRPr="005E7565">
        <w:rPr>
          <w:lang w:val="en-US"/>
        </w:rPr>
        <w:t>4.</w:t>
      </w:r>
      <w:r w:rsidRPr="005E7565">
        <w:rPr>
          <w:lang w:val="en-US"/>
        </w:rPr>
        <w:tab/>
        <w:t xml:space="preserve">Critchley HD, Garfinkel SN. Interoception and emotion. Curr </w:t>
      </w:r>
      <w:proofErr w:type="spellStart"/>
      <w:r w:rsidRPr="005E7565">
        <w:rPr>
          <w:lang w:val="en-US"/>
        </w:rPr>
        <w:t>Opin</w:t>
      </w:r>
      <w:proofErr w:type="spellEnd"/>
      <w:r w:rsidRPr="005E7565">
        <w:rPr>
          <w:lang w:val="en-US"/>
        </w:rPr>
        <w:t xml:space="preserve"> Psychol. 2017;17: 7-14. </w:t>
      </w:r>
      <w:proofErr w:type="spellStart"/>
      <w:r w:rsidRPr="005E7565">
        <w:rPr>
          <w:lang w:val="en-US"/>
        </w:rPr>
        <w:t>doi</w:t>
      </w:r>
      <w:proofErr w:type="spellEnd"/>
      <w:r w:rsidRPr="005E7565">
        <w:rPr>
          <w:lang w:val="en-US"/>
        </w:rPr>
        <w:t>: 10.1016/j.copsyc.2017.04.020.</w:t>
      </w:r>
    </w:p>
    <w:p w14:paraId="0377486B" w14:textId="77777777" w:rsidR="00093CA9" w:rsidRPr="005E7565" w:rsidRDefault="00093CA9" w:rsidP="00034762">
      <w:pPr>
        <w:rPr>
          <w:lang w:val="en-US"/>
        </w:rPr>
      </w:pPr>
      <w:r w:rsidRPr="005E7565">
        <w:rPr>
          <w:lang w:val="en-US"/>
        </w:rPr>
        <w:t>5.</w:t>
      </w:r>
      <w:r w:rsidRPr="005E7565">
        <w:rPr>
          <w:lang w:val="en-US"/>
        </w:rPr>
        <w:tab/>
        <w:t>Craig A. Interoception and emotion: A neuroanatomical perspective. 3rd ed. Lewis M, Haviland-Jones JM, Barrett LF, editors: Guilford Press; 2008.</w:t>
      </w:r>
    </w:p>
    <w:p w14:paraId="1221DE0E" w14:textId="77777777" w:rsidR="00093CA9" w:rsidRPr="005E7565" w:rsidRDefault="00093CA9" w:rsidP="00034762">
      <w:pPr>
        <w:rPr>
          <w:lang w:val="en-US"/>
        </w:rPr>
      </w:pPr>
      <w:r w:rsidRPr="005E7565">
        <w:rPr>
          <w:lang w:val="en-US"/>
        </w:rPr>
        <w:t>6.</w:t>
      </w:r>
      <w:r w:rsidRPr="005E7565">
        <w:rPr>
          <w:lang w:val="en-US"/>
        </w:rPr>
        <w:tab/>
        <w:t xml:space="preserve">Khalsa SS, Adolphs R, Cameron OG, Critchley HD, Davenport PW, Feinstein JS, et al. Interoception and mental health: A roadmap. Biol Psychiatry </w:t>
      </w:r>
      <w:proofErr w:type="spellStart"/>
      <w:r w:rsidRPr="005E7565">
        <w:rPr>
          <w:lang w:val="en-US"/>
        </w:rPr>
        <w:t>Cogn</w:t>
      </w:r>
      <w:proofErr w:type="spellEnd"/>
      <w:r w:rsidRPr="005E7565">
        <w:rPr>
          <w:lang w:val="en-US"/>
        </w:rPr>
        <w:t xml:space="preserve"> </w:t>
      </w:r>
      <w:proofErr w:type="spellStart"/>
      <w:r w:rsidRPr="005E7565">
        <w:rPr>
          <w:lang w:val="en-US"/>
        </w:rPr>
        <w:t>Neurosci</w:t>
      </w:r>
      <w:proofErr w:type="spellEnd"/>
      <w:r w:rsidRPr="005E7565">
        <w:rPr>
          <w:lang w:val="en-US"/>
        </w:rPr>
        <w:t xml:space="preserve"> Neuroimaging. 2018;3: 501-513. </w:t>
      </w:r>
      <w:proofErr w:type="spellStart"/>
      <w:r w:rsidRPr="005E7565">
        <w:rPr>
          <w:lang w:val="en-US"/>
        </w:rPr>
        <w:t>doi</w:t>
      </w:r>
      <w:proofErr w:type="spellEnd"/>
      <w:r w:rsidRPr="005E7565">
        <w:rPr>
          <w:lang w:val="en-US"/>
        </w:rPr>
        <w:t>: 10.1016/j.bpsc.2017.12.004.</w:t>
      </w:r>
    </w:p>
    <w:p w14:paraId="385086DE" w14:textId="77777777" w:rsidR="00093CA9" w:rsidRPr="005E7565" w:rsidRDefault="00093CA9" w:rsidP="00034762">
      <w:pPr>
        <w:rPr>
          <w:lang w:val="en-US"/>
        </w:rPr>
      </w:pPr>
      <w:r w:rsidRPr="005E7565">
        <w:rPr>
          <w:lang w:val="en-US"/>
        </w:rPr>
        <w:t>7.</w:t>
      </w:r>
      <w:r w:rsidRPr="005E7565">
        <w:rPr>
          <w:lang w:val="en-US"/>
        </w:rPr>
        <w:tab/>
      </w:r>
      <w:proofErr w:type="spellStart"/>
      <w:r w:rsidRPr="005E7565">
        <w:rPr>
          <w:lang w:val="en-US"/>
        </w:rPr>
        <w:t>Pollatos</w:t>
      </w:r>
      <w:proofErr w:type="spellEnd"/>
      <w:r w:rsidRPr="005E7565">
        <w:rPr>
          <w:lang w:val="en-US"/>
        </w:rPr>
        <w:t xml:space="preserve"> O, Kirsch W, </w:t>
      </w:r>
      <w:proofErr w:type="spellStart"/>
      <w:r w:rsidRPr="005E7565">
        <w:rPr>
          <w:lang w:val="en-US"/>
        </w:rPr>
        <w:t>Schandry</w:t>
      </w:r>
      <w:proofErr w:type="spellEnd"/>
      <w:r w:rsidRPr="005E7565">
        <w:rPr>
          <w:lang w:val="en-US"/>
        </w:rPr>
        <w:t xml:space="preserve"> R. On the relationship between interoceptive awareness, emotional experience, and brain processes. </w:t>
      </w:r>
      <w:proofErr w:type="spellStart"/>
      <w:r w:rsidRPr="005E7565">
        <w:rPr>
          <w:lang w:val="en-US"/>
        </w:rPr>
        <w:t>Cogn</w:t>
      </w:r>
      <w:proofErr w:type="spellEnd"/>
      <w:r w:rsidRPr="005E7565">
        <w:rPr>
          <w:lang w:val="en-US"/>
        </w:rPr>
        <w:t xml:space="preserve"> Brain Res. 2005;25: 948-962. </w:t>
      </w:r>
      <w:proofErr w:type="spellStart"/>
      <w:r w:rsidRPr="005E7565">
        <w:rPr>
          <w:lang w:val="en-US"/>
        </w:rPr>
        <w:t>doi</w:t>
      </w:r>
      <w:proofErr w:type="spellEnd"/>
      <w:r w:rsidRPr="005E7565">
        <w:rPr>
          <w:lang w:val="en-US"/>
        </w:rPr>
        <w:t>: 10.1016/j.cogbrainres.2005.09.019.</w:t>
      </w:r>
    </w:p>
    <w:p w14:paraId="0452CCF1" w14:textId="77777777" w:rsidR="00093CA9" w:rsidRPr="005E7565" w:rsidRDefault="00093CA9" w:rsidP="00034762">
      <w:pPr>
        <w:rPr>
          <w:lang w:val="en-US"/>
        </w:rPr>
      </w:pPr>
      <w:r w:rsidRPr="005E7565">
        <w:rPr>
          <w:lang w:val="en-US"/>
        </w:rPr>
        <w:t>8.</w:t>
      </w:r>
      <w:r w:rsidRPr="005E7565">
        <w:rPr>
          <w:lang w:val="en-US"/>
        </w:rPr>
        <w:tab/>
        <w:t xml:space="preserve">Barrett LF, Quigley KS, Hamilton P. An active inference theory of allostasis and interoception in depression. </w:t>
      </w:r>
      <w:proofErr w:type="spellStart"/>
      <w:r w:rsidRPr="005E7565">
        <w:rPr>
          <w:lang w:val="en-US"/>
        </w:rPr>
        <w:t>Philos</w:t>
      </w:r>
      <w:proofErr w:type="spellEnd"/>
      <w:r w:rsidRPr="005E7565">
        <w:rPr>
          <w:lang w:val="en-US"/>
        </w:rPr>
        <w:t xml:space="preserve"> Trans R Soc Lond B Biol Sci. 2016;371: 20160011. </w:t>
      </w:r>
      <w:proofErr w:type="spellStart"/>
      <w:r w:rsidRPr="005E7565">
        <w:rPr>
          <w:lang w:val="en-US"/>
        </w:rPr>
        <w:t>doi</w:t>
      </w:r>
      <w:proofErr w:type="spellEnd"/>
      <w:r w:rsidRPr="005E7565">
        <w:rPr>
          <w:lang w:val="en-US"/>
        </w:rPr>
        <w:t>: doi:10.1098/rstb.2016.0011.</w:t>
      </w:r>
    </w:p>
    <w:p w14:paraId="778CE84E" w14:textId="77777777" w:rsidR="00093CA9" w:rsidRPr="005E7565" w:rsidRDefault="00093CA9" w:rsidP="00034762">
      <w:pPr>
        <w:rPr>
          <w:lang w:val="en-US"/>
        </w:rPr>
      </w:pPr>
      <w:r w:rsidRPr="00EC1DD4">
        <w:rPr>
          <w:lang w:val="de-DE"/>
        </w:rPr>
        <w:t>9.</w:t>
      </w:r>
      <w:r w:rsidRPr="00EC1DD4">
        <w:rPr>
          <w:lang w:val="de-DE"/>
        </w:rPr>
        <w:tab/>
        <w:t xml:space="preserve">Paulus MP, Feinstein JS, Khalsa SS. </w:t>
      </w:r>
      <w:r w:rsidRPr="005E7565">
        <w:rPr>
          <w:lang w:val="en-US"/>
        </w:rPr>
        <w:t xml:space="preserve">An active inference approach to interoceptive psychopathology. Annu Rev Clin Psychol. 2019;15: 97-122. </w:t>
      </w:r>
      <w:proofErr w:type="spellStart"/>
      <w:r w:rsidRPr="005E7565">
        <w:rPr>
          <w:lang w:val="en-US"/>
        </w:rPr>
        <w:t>doi</w:t>
      </w:r>
      <w:proofErr w:type="spellEnd"/>
      <w:r w:rsidRPr="005E7565">
        <w:rPr>
          <w:lang w:val="en-US"/>
        </w:rPr>
        <w:t>: 10.1146/annurev-clinpsy-050718-095617.</w:t>
      </w:r>
    </w:p>
    <w:p w14:paraId="73B8DF5C" w14:textId="77777777" w:rsidR="00093CA9" w:rsidRPr="005E7565" w:rsidRDefault="00093CA9" w:rsidP="00034762">
      <w:pPr>
        <w:rPr>
          <w:lang w:val="en-US"/>
        </w:rPr>
      </w:pPr>
      <w:r w:rsidRPr="005E7565">
        <w:rPr>
          <w:lang w:val="en-US"/>
        </w:rPr>
        <w:t>10.</w:t>
      </w:r>
      <w:r w:rsidRPr="005E7565">
        <w:rPr>
          <w:lang w:val="en-US"/>
        </w:rPr>
        <w:tab/>
      </w:r>
      <w:proofErr w:type="spellStart"/>
      <w:r w:rsidRPr="005E7565">
        <w:rPr>
          <w:lang w:val="en-US"/>
        </w:rPr>
        <w:t>Pollatos</w:t>
      </w:r>
      <w:proofErr w:type="spellEnd"/>
      <w:r w:rsidRPr="005E7565">
        <w:rPr>
          <w:lang w:val="en-US"/>
        </w:rPr>
        <w:t xml:space="preserve"> O, Herbert BM, Matthias E, </w:t>
      </w:r>
      <w:proofErr w:type="spellStart"/>
      <w:r w:rsidRPr="005E7565">
        <w:rPr>
          <w:lang w:val="en-US"/>
        </w:rPr>
        <w:t>Schandry</w:t>
      </w:r>
      <w:proofErr w:type="spellEnd"/>
      <w:r w:rsidRPr="005E7565">
        <w:rPr>
          <w:lang w:val="en-US"/>
        </w:rPr>
        <w:t xml:space="preserve"> R. Heart rate response after emotional picture presentation is modulated by interoceptive awareness. Int J </w:t>
      </w:r>
      <w:proofErr w:type="spellStart"/>
      <w:r w:rsidRPr="005E7565">
        <w:rPr>
          <w:lang w:val="en-US"/>
        </w:rPr>
        <w:t>Psychophysiol</w:t>
      </w:r>
      <w:proofErr w:type="spellEnd"/>
      <w:r w:rsidRPr="005E7565">
        <w:rPr>
          <w:lang w:val="en-US"/>
        </w:rPr>
        <w:t xml:space="preserve">. 2007;63: 117-124. </w:t>
      </w:r>
      <w:proofErr w:type="spellStart"/>
      <w:r w:rsidRPr="005E7565">
        <w:rPr>
          <w:lang w:val="en-US"/>
        </w:rPr>
        <w:t>doi</w:t>
      </w:r>
      <w:proofErr w:type="spellEnd"/>
      <w:r w:rsidRPr="005E7565">
        <w:rPr>
          <w:lang w:val="en-US"/>
        </w:rPr>
        <w:t>: 10.1016/j.ijpsycho.2006.09.003.</w:t>
      </w:r>
    </w:p>
    <w:p w14:paraId="165DC356" w14:textId="77777777" w:rsidR="00093CA9" w:rsidRPr="005E7565" w:rsidRDefault="00093CA9" w:rsidP="00034762">
      <w:pPr>
        <w:rPr>
          <w:lang w:val="en-US"/>
        </w:rPr>
      </w:pPr>
      <w:r w:rsidRPr="005E7565">
        <w:rPr>
          <w:lang w:val="en-US"/>
        </w:rPr>
        <w:t>11.</w:t>
      </w:r>
      <w:r w:rsidRPr="005E7565">
        <w:rPr>
          <w:lang w:val="en-US"/>
        </w:rPr>
        <w:tab/>
      </w:r>
      <w:proofErr w:type="spellStart"/>
      <w:r w:rsidRPr="005E7565">
        <w:rPr>
          <w:lang w:val="en-US"/>
        </w:rPr>
        <w:t>Pollatos</w:t>
      </w:r>
      <w:proofErr w:type="spellEnd"/>
      <w:r w:rsidRPr="005E7565">
        <w:rPr>
          <w:lang w:val="en-US"/>
        </w:rPr>
        <w:t xml:space="preserve"> O, </w:t>
      </w:r>
      <w:proofErr w:type="spellStart"/>
      <w:r w:rsidRPr="005E7565">
        <w:rPr>
          <w:lang w:val="en-US"/>
        </w:rPr>
        <w:t>Schandry</w:t>
      </w:r>
      <w:proofErr w:type="spellEnd"/>
      <w:r w:rsidRPr="005E7565">
        <w:rPr>
          <w:lang w:val="en-US"/>
        </w:rPr>
        <w:t xml:space="preserve"> R. Emotional processing and emotional memory are modulated by interoceptive awareness. </w:t>
      </w:r>
      <w:proofErr w:type="spellStart"/>
      <w:r w:rsidRPr="005E7565">
        <w:rPr>
          <w:lang w:val="en-US"/>
        </w:rPr>
        <w:t>Cogn</w:t>
      </w:r>
      <w:proofErr w:type="spellEnd"/>
      <w:r w:rsidRPr="005E7565">
        <w:rPr>
          <w:lang w:val="en-US"/>
        </w:rPr>
        <w:t xml:space="preserve"> </w:t>
      </w:r>
      <w:proofErr w:type="spellStart"/>
      <w:r w:rsidRPr="005E7565">
        <w:rPr>
          <w:lang w:val="en-US"/>
        </w:rPr>
        <w:t>Emot</w:t>
      </w:r>
      <w:proofErr w:type="spellEnd"/>
      <w:r w:rsidRPr="005E7565">
        <w:rPr>
          <w:lang w:val="en-US"/>
        </w:rPr>
        <w:t xml:space="preserve">. 2008;22: 272-287. </w:t>
      </w:r>
      <w:proofErr w:type="spellStart"/>
      <w:r w:rsidRPr="005E7565">
        <w:rPr>
          <w:lang w:val="en-US"/>
        </w:rPr>
        <w:t>doi</w:t>
      </w:r>
      <w:proofErr w:type="spellEnd"/>
      <w:r w:rsidRPr="005E7565">
        <w:rPr>
          <w:lang w:val="en-US"/>
        </w:rPr>
        <w:t>: 10.1080/02699930701357535.</w:t>
      </w:r>
    </w:p>
    <w:p w14:paraId="261B77E9" w14:textId="77777777" w:rsidR="00093CA9" w:rsidRPr="00EC1DD4" w:rsidRDefault="00093CA9" w:rsidP="00034762">
      <w:pPr>
        <w:rPr>
          <w:lang w:val="de-DE"/>
        </w:rPr>
      </w:pPr>
      <w:r w:rsidRPr="005E7565">
        <w:rPr>
          <w:lang w:val="en-US"/>
        </w:rPr>
        <w:t>12.</w:t>
      </w:r>
      <w:r w:rsidRPr="005E7565">
        <w:rPr>
          <w:lang w:val="en-US"/>
        </w:rPr>
        <w:tab/>
        <w:t xml:space="preserve">Herbert BM, </w:t>
      </w:r>
      <w:proofErr w:type="spellStart"/>
      <w:r w:rsidRPr="005E7565">
        <w:rPr>
          <w:lang w:val="en-US"/>
        </w:rPr>
        <w:t>Pollatos</w:t>
      </w:r>
      <w:proofErr w:type="spellEnd"/>
      <w:r w:rsidRPr="005E7565">
        <w:rPr>
          <w:lang w:val="en-US"/>
        </w:rPr>
        <w:t xml:space="preserve"> O, Flor H, Enck P, </w:t>
      </w:r>
      <w:proofErr w:type="spellStart"/>
      <w:r w:rsidRPr="005E7565">
        <w:rPr>
          <w:lang w:val="en-US"/>
        </w:rPr>
        <w:t>Schandry</w:t>
      </w:r>
      <w:proofErr w:type="spellEnd"/>
      <w:r w:rsidRPr="005E7565">
        <w:rPr>
          <w:lang w:val="en-US"/>
        </w:rPr>
        <w:t xml:space="preserve"> R. Cardiac awareness and autonomic cardiac reactivity during emotional picture viewing and mental stress. </w:t>
      </w:r>
      <w:r w:rsidRPr="00EC1DD4">
        <w:rPr>
          <w:lang w:val="de-DE"/>
        </w:rPr>
        <w:t>Psychophysiology. 2010;47: 342-354. doi: 10.1111/j.1469-8986.2009.00931.x.</w:t>
      </w:r>
    </w:p>
    <w:p w14:paraId="06D3EBEE" w14:textId="77777777" w:rsidR="00093CA9" w:rsidRPr="005E7565" w:rsidRDefault="00093CA9" w:rsidP="00034762">
      <w:pPr>
        <w:rPr>
          <w:lang w:val="en-US"/>
        </w:rPr>
      </w:pPr>
      <w:r w:rsidRPr="00EC1DD4">
        <w:rPr>
          <w:lang w:val="de-DE"/>
        </w:rPr>
        <w:t>13.</w:t>
      </w:r>
      <w:r w:rsidRPr="00EC1DD4">
        <w:rPr>
          <w:lang w:val="de-DE"/>
        </w:rPr>
        <w:tab/>
        <w:t xml:space="preserve">Wiens S, Mezzacappa ES, Katkin ES. </w:t>
      </w:r>
      <w:r w:rsidRPr="005E7565">
        <w:rPr>
          <w:lang w:val="en-US"/>
        </w:rPr>
        <w:t xml:space="preserve">Heartbeat detection and the experience of emotions. </w:t>
      </w:r>
      <w:proofErr w:type="spellStart"/>
      <w:r w:rsidRPr="005E7565">
        <w:rPr>
          <w:lang w:val="en-US"/>
        </w:rPr>
        <w:t>Cogn</w:t>
      </w:r>
      <w:proofErr w:type="spellEnd"/>
      <w:r w:rsidRPr="005E7565">
        <w:rPr>
          <w:lang w:val="en-US"/>
        </w:rPr>
        <w:t xml:space="preserve"> </w:t>
      </w:r>
      <w:proofErr w:type="spellStart"/>
      <w:r w:rsidRPr="005E7565">
        <w:rPr>
          <w:lang w:val="en-US"/>
        </w:rPr>
        <w:t>Emot</w:t>
      </w:r>
      <w:proofErr w:type="spellEnd"/>
      <w:r w:rsidRPr="005E7565">
        <w:rPr>
          <w:lang w:val="en-US"/>
        </w:rPr>
        <w:t xml:space="preserve">. 2000;14: 417-427. </w:t>
      </w:r>
      <w:proofErr w:type="spellStart"/>
      <w:r w:rsidRPr="005E7565">
        <w:rPr>
          <w:lang w:val="en-US"/>
        </w:rPr>
        <w:t>doi</w:t>
      </w:r>
      <w:proofErr w:type="spellEnd"/>
      <w:r w:rsidRPr="005E7565">
        <w:rPr>
          <w:lang w:val="en-US"/>
        </w:rPr>
        <w:t>: 10.1080/026999300378905.</w:t>
      </w:r>
    </w:p>
    <w:p w14:paraId="0B0ECB7A" w14:textId="77777777" w:rsidR="00093CA9" w:rsidRPr="005E7565" w:rsidRDefault="00093CA9" w:rsidP="00034762">
      <w:pPr>
        <w:rPr>
          <w:lang w:val="en-US"/>
        </w:rPr>
      </w:pPr>
      <w:r w:rsidRPr="005E7565">
        <w:rPr>
          <w:lang w:val="en-US"/>
        </w:rPr>
        <w:t>14.</w:t>
      </w:r>
      <w:r w:rsidRPr="005E7565">
        <w:rPr>
          <w:lang w:val="en-US"/>
        </w:rPr>
        <w:tab/>
        <w:t xml:space="preserve">De Witte NAJ, </w:t>
      </w:r>
      <w:proofErr w:type="spellStart"/>
      <w:r w:rsidRPr="005E7565">
        <w:rPr>
          <w:lang w:val="en-US"/>
        </w:rPr>
        <w:t>Sütterlin</w:t>
      </w:r>
      <w:proofErr w:type="spellEnd"/>
      <w:r w:rsidRPr="005E7565">
        <w:rPr>
          <w:lang w:val="en-US"/>
        </w:rPr>
        <w:t xml:space="preserve"> S, Braet C, Mueller SC. Getting to the heart of emotion regulation in youth: The role of interoceptive sensitivity, heart rate variability, and parental </w:t>
      </w:r>
      <w:r w:rsidRPr="005E7565">
        <w:rPr>
          <w:lang w:val="en-US"/>
        </w:rPr>
        <w:lastRenderedPageBreak/>
        <w:t xml:space="preserve">psychopathology. PLOS ONE. 2016;11: e0164615. </w:t>
      </w:r>
      <w:proofErr w:type="spellStart"/>
      <w:r w:rsidRPr="005E7565">
        <w:rPr>
          <w:lang w:val="en-US"/>
        </w:rPr>
        <w:t>doi</w:t>
      </w:r>
      <w:proofErr w:type="spellEnd"/>
      <w:r w:rsidRPr="005E7565">
        <w:rPr>
          <w:lang w:val="en-US"/>
        </w:rPr>
        <w:t>: 10.1371/journal.pone.0164615.</w:t>
      </w:r>
    </w:p>
    <w:p w14:paraId="51A0BBC5" w14:textId="77777777" w:rsidR="00093CA9" w:rsidRPr="005E7565" w:rsidRDefault="00093CA9" w:rsidP="00034762">
      <w:pPr>
        <w:rPr>
          <w:lang w:val="en-US"/>
        </w:rPr>
      </w:pPr>
      <w:r w:rsidRPr="005E7565">
        <w:rPr>
          <w:lang w:val="en-US"/>
        </w:rPr>
        <w:t>15.</w:t>
      </w:r>
      <w:r w:rsidRPr="005E7565">
        <w:rPr>
          <w:lang w:val="en-US"/>
        </w:rPr>
        <w:tab/>
      </w:r>
      <w:proofErr w:type="spellStart"/>
      <w:r w:rsidRPr="005E7565">
        <w:rPr>
          <w:lang w:val="en-US"/>
        </w:rPr>
        <w:t>Salimpoor</w:t>
      </w:r>
      <w:proofErr w:type="spellEnd"/>
      <w:r w:rsidRPr="005E7565">
        <w:rPr>
          <w:lang w:val="en-US"/>
        </w:rPr>
        <w:t xml:space="preserve"> VN, </w:t>
      </w:r>
      <w:proofErr w:type="spellStart"/>
      <w:r w:rsidRPr="005E7565">
        <w:rPr>
          <w:lang w:val="en-US"/>
        </w:rPr>
        <w:t>Benovoy</w:t>
      </w:r>
      <w:proofErr w:type="spellEnd"/>
      <w:r w:rsidRPr="005E7565">
        <w:rPr>
          <w:lang w:val="en-US"/>
        </w:rPr>
        <w:t xml:space="preserve"> M, Longo G, Cooperstock JR, </w:t>
      </w:r>
      <w:proofErr w:type="spellStart"/>
      <w:r w:rsidRPr="005E7565">
        <w:rPr>
          <w:lang w:val="en-US"/>
        </w:rPr>
        <w:t>Zatorre</w:t>
      </w:r>
      <w:proofErr w:type="spellEnd"/>
      <w:r w:rsidRPr="005E7565">
        <w:rPr>
          <w:lang w:val="en-US"/>
        </w:rPr>
        <w:t xml:space="preserve"> RJ. The rewarding aspects of music listening are related to degree of emotional arousal. PLOS ONE. 2009;4: e7487. </w:t>
      </w:r>
      <w:proofErr w:type="spellStart"/>
      <w:r w:rsidRPr="005E7565">
        <w:rPr>
          <w:lang w:val="en-US"/>
        </w:rPr>
        <w:t>doi</w:t>
      </w:r>
      <w:proofErr w:type="spellEnd"/>
      <w:r w:rsidRPr="005E7565">
        <w:rPr>
          <w:lang w:val="en-US"/>
        </w:rPr>
        <w:t>: 10.1371/journal.pone.0007487.</w:t>
      </w:r>
    </w:p>
    <w:p w14:paraId="1E50541A" w14:textId="77777777" w:rsidR="00093CA9" w:rsidRPr="005E7565" w:rsidRDefault="00093CA9" w:rsidP="00034762">
      <w:pPr>
        <w:rPr>
          <w:lang w:val="en-US"/>
        </w:rPr>
      </w:pPr>
      <w:r w:rsidRPr="005E7565">
        <w:rPr>
          <w:lang w:val="en-US"/>
        </w:rPr>
        <w:t>16.</w:t>
      </w:r>
      <w:r w:rsidRPr="005E7565">
        <w:rPr>
          <w:lang w:val="en-US"/>
        </w:rPr>
        <w:tab/>
        <w:t xml:space="preserve">Critchley HD, Wiens S, </w:t>
      </w:r>
      <w:proofErr w:type="spellStart"/>
      <w:r w:rsidRPr="005E7565">
        <w:rPr>
          <w:lang w:val="en-US"/>
        </w:rPr>
        <w:t>Rotshtein</w:t>
      </w:r>
      <w:proofErr w:type="spellEnd"/>
      <w:r w:rsidRPr="005E7565">
        <w:rPr>
          <w:lang w:val="en-US"/>
        </w:rPr>
        <w:t xml:space="preserve"> P, Öhman A, Dolan RJ. Neural systems supporting interoceptive awareness. Nat </w:t>
      </w:r>
      <w:proofErr w:type="spellStart"/>
      <w:r w:rsidRPr="005E7565">
        <w:rPr>
          <w:lang w:val="en-US"/>
        </w:rPr>
        <w:t>Neurosci</w:t>
      </w:r>
      <w:proofErr w:type="spellEnd"/>
      <w:r w:rsidRPr="005E7565">
        <w:rPr>
          <w:lang w:val="en-US"/>
        </w:rPr>
        <w:t xml:space="preserve">. 2004;7: 189-195. </w:t>
      </w:r>
      <w:proofErr w:type="spellStart"/>
      <w:r w:rsidRPr="005E7565">
        <w:rPr>
          <w:lang w:val="en-US"/>
        </w:rPr>
        <w:t>doi</w:t>
      </w:r>
      <w:proofErr w:type="spellEnd"/>
      <w:r w:rsidRPr="005E7565">
        <w:rPr>
          <w:lang w:val="en-US"/>
        </w:rPr>
        <w:t>: 10.1038/nn1176.</w:t>
      </w:r>
    </w:p>
    <w:p w14:paraId="0AB733A1" w14:textId="77777777" w:rsidR="00093CA9" w:rsidRPr="005E7565" w:rsidRDefault="00093CA9" w:rsidP="00034762">
      <w:pPr>
        <w:rPr>
          <w:lang w:val="en-US"/>
        </w:rPr>
      </w:pPr>
      <w:r w:rsidRPr="005E7565">
        <w:rPr>
          <w:lang w:val="en-US"/>
        </w:rPr>
        <w:t>17.</w:t>
      </w:r>
      <w:r w:rsidRPr="005E7565">
        <w:rPr>
          <w:lang w:val="en-US"/>
        </w:rPr>
        <w:tab/>
        <w:t xml:space="preserve">Simmons WK, Avery JA, Barcalow JC, </w:t>
      </w:r>
      <w:proofErr w:type="spellStart"/>
      <w:r w:rsidRPr="005E7565">
        <w:rPr>
          <w:lang w:val="en-US"/>
        </w:rPr>
        <w:t>Bodurka</w:t>
      </w:r>
      <w:proofErr w:type="spellEnd"/>
      <w:r w:rsidRPr="005E7565">
        <w:rPr>
          <w:lang w:val="en-US"/>
        </w:rPr>
        <w:t xml:space="preserve"> J, </w:t>
      </w:r>
      <w:proofErr w:type="spellStart"/>
      <w:r w:rsidRPr="005E7565">
        <w:rPr>
          <w:lang w:val="en-US"/>
        </w:rPr>
        <w:t>Drevets</w:t>
      </w:r>
      <w:proofErr w:type="spellEnd"/>
      <w:r w:rsidRPr="005E7565">
        <w:rPr>
          <w:lang w:val="en-US"/>
        </w:rPr>
        <w:t xml:space="preserve"> WC, </w:t>
      </w:r>
      <w:proofErr w:type="spellStart"/>
      <w:r w:rsidRPr="005E7565">
        <w:rPr>
          <w:lang w:val="en-US"/>
        </w:rPr>
        <w:t>Bellgowan</w:t>
      </w:r>
      <w:proofErr w:type="spellEnd"/>
      <w:r w:rsidRPr="005E7565">
        <w:rPr>
          <w:lang w:val="en-US"/>
        </w:rPr>
        <w:t xml:space="preserve"> P. Keeping the body in mind: Insula functional organization and functional connectivity integrate interoceptive, exteroceptive, and emotional awareness. Hum Brain Mapp. 2013;34: 2944-2958. </w:t>
      </w:r>
      <w:proofErr w:type="spellStart"/>
      <w:r w:rsidRPr="005E7565">
        <w:rPr>
          <w:lang w:val="en-US"/>
        </w:rPr>
        <w:t>doi</w:t>
      </w:r>
      <w:proofErr w:type="spellEnd"/>
      <w:r w:rsidRPr="005E7565">
        <w:rPr>
          <w:lang w:val="en-US"/>
        </w:rPr>
        <w:t>: 10.1002/hbm.22113.</w:t>
      </w:r>
    </w:p>
    <w:p w14:paraId="31445439" w14:textId="77777777" w:rsidR="00093CA9" w:rsidRPr="005E7565" w:rsidRDefault="00093CA9" w:rsidP="00034762">
      <w:pPr>
        <w:rPr>
          <w:lang w:val="en-US"/>
        </w:rPr>
      </w:pPr>
      <w:r w:rsidRPr="005E7565">
        <w:rPr>
          <w:lang w:val="en-US"/>
        </w:rPr>
        <w:t>18.</w:t>
      </w:r>
      <w:r w:rsidRPr="005E7565">
        <w:rPr>
          <w:lang w:val="en-US"/>
        </w:rPr>
        <w:tab/>
        <w:t xml:space="preserve">Gu X, Hof PR, Friston KJ, Fan J. Anterior insular cortex and emotional awareness. J Comp Neurol. 2013;521: 3371-3388. </w:t>
      </w:r>
      <w:proofErr w:type="spellStart"/>
      <w:r w:rsidRPr="005E7565">
        <w:rPr>
          <w:lang w:val="en-US"/>
        </w:rPr>
        <w:t>doi</w:t>
      </w:r>
      <w:proofErr w:type="spellEnd"/>
      <w:r w:rsidRPr="005E7565">
        <w:rPr>
          <w:lang w:val="en-US"/>
        </w:rPr>
        <w:t>: 10.1002/cne.23368.</w:t>
      </w:r>
    </w:p>
    <w:p w14:paraId="255FD30B" w14:textId="77777777" w:rsidR="00093CA9" w:rsidRPr="005E7565" w:rsidRDefault="00093CA9" w:rsidP="00034762">
      <w:pPr>
        <w:rPr>
          <w:lang w:val="en-US"/>
        </w:rPr>
      </w:pPr>
      <w:r w:rsidRPr="005E7565">
        <w:rPr>
          <w:lang w:val="en-US"/>
        </w:rPr>
        <w:t>19.</w:t>
      </w:r>
      <w:r w:rsidRPr="005E7565">
        <w:rPr>
          <w:lang w:val="en-US"/>
        </w:rPr>
        <w:tab/>
        <w:t xml:space="preserve">Damasio A, Damasio H, Tranel D. Persistence of feelings and sentience after bilateral damage of the insula. </w:t>
      </w:r>
      <w:proofErr w:type="spellStart"/>
      <w:r w:rsidRPr="005E7565">
        <w:rPr>
          <w:lang w:val="en-US"/>
        </w:rPr>
        <w:t>Cereb</w:t>
      </w:r>
      <w:proofErr w:type="spellEnd"/>
      <w:r w:rsidRPr="005E7565">
        <w:rPr>
          <w:lang w:val="en-US"/>
        </w:rPr>
        <w:t xml:space="preserve"> Cortex. 2013;23: 833-846. </w:t>
      </w:r>
      <w:proofErr w:type="spellStart"/>
      <w:r w:rsidRPr="005E7565">
        <w:rPr>
          <w:lang w:val="en-US"/>
        </w:rPr>
        <w:t>doi</w:t>
      </w:r>
      <w:proofErr w:type="spellEnd"/>
      <w:r w:rsidRPr="005E7565">
        <w:rPr>
          <w:lang w:val="en-US"/>
        </w:rPr>
        <w:t>: 10.1093/</w:t>
      </w:r>
      <w:proofErr w:type="spellStart"/>
      <w:r w:rsidRPr="005E7565">
        <w:rPr>
          <w:lang w:val="en-US"/>
        </w:rPr>
        <w:t>cercor</w:t>
      </w:r>
      <w:proofErr w:type="spellEnd"/>
      <w:r w:rsidRPr="005E7565">
        <w:rPr>
          <w:lang w:val="en-US"/>
        </w:rPr>
        <w:t>/bhs077.</w:t>
      </w:r>
    </w:p>
    <w:p w14:paraId="683019A5" w14:textId="77777777" w:rsidR="00093CA9" w:rsidRPr="005E7565" w:rsidRDefault="00093CA9" w:rsidP="00034762">
      <w:pPr>
        <w:rPr>
          <w:lang w:val="en-US"/>
        </w:rPr>
      </w:pPr>
      <w:r w:rsidRPr="005E7565">
        <w:rPr>
          <w:lang w:val="en-US"/>
        </w:rPr>
        <w:t>20.</w:t>
      </w:r>
      <w:r w:rsidRPr="005E7565">
        <w:rPr>
          <w:lang w:val="en-US"/>
        </w:rPr>
        <w:tab/>
        <w:t xml:space="preserve">Hassanpour MS, Simmons WK, Feinstein JS, Luo Q, Lapidus RC, </w:t>
      </w:r>
      <w:proofErr w:type="spellStart"/>
      <w:r w:rsidRPr="005E7565">
        <w:rPr>
          <w:lang w:val="en-US"/>
        </w:rPr>
        <w:t>Bodurka</w:t>
      </w:r>
      <w:proofErr w:type="spellEnd"/>
      <w:r w:rsidRPr="005E7565">
        <w:rPr>
          <w:lang w:val="en-US"/>
        </w:rPr>
        <w:t xml:space="preserve"> J, et al. The insular cortex dynamically maps changes in cardiorespiratory interoception. Neuropsychopharmacology. 2018;43: 426-434. </w:t>
      </w:r>
      <w:proofErr w:type="spellStart"/>
      <w:r w:rsidRPr="005E7565">
        <w:rPr>
          <w:lang w:val="en-US"/>
        </w:rPr>
        <w:t>doi</w:t>
      </w:r>
      <w:proofErr w:type="spellEnd"/>
      <w:r w:rsidRPr="005E7565">
        <w:rPr>
          <w:lang w:val="en-US"/>
        </w:rPr>
        <w:t>: 10.1038/npp.2017.154.</w:t>
      </w:r>
    </w:p>
    <w:p w14:paraId="1854C82E" w14:textId="77777777" w:rsidR="00093CA9" w:rsidRPr="005E7565" w:rsidRDefault="00093CA9" w:rsidP="00034762">
      <w:pPr>
        <w:rPr>
          <w:lang w:val="en-US"/>
        </w:rPr>
      </w:pPr>
      <w:r w:rsidRPr="005E7565">
        <w:rPr>
          <w:lang w:val="en-US"/>
        </w:rPr>
        <w:t>21.</w:t>
      </w:r>
      <w:r w:rsidRPr="005E7565">
        <w:rPr>
          <w:lang w:val="en-US"/>
        </w:rPr>
        <w:tab/>
        <w:t xml:space="preserve">Craig AD. How do you feel--now? The anterior insula and human awareness. Nat Rev </w:t>
      </w:r>
      <w:proofErr w:type="spellStart"/>
      <w:r w:rsidRPr="005E7565">
        <w:rPr>
          <w:lang w:val="en-US"/>
        </w:rPr>
        <w:t>Neurosci</w:t>
      </w:r>
      <w:proofErr w:type="spellEnd"/>
      <w:r w:rsidRPr="005E7565">
        <w:rPr>
          <w:lang w:val="en-US"/>
        </w:rPr>
        <w:t xml:space="preserve">. 2009;10: 50-79. </w:t>
      </w:r>
      <w:proofErr w:type="spellStart"/>
      <w:r w:rsidRPr="005E7565">
        <w:rPr>
          <w:lang w:val="en-US"/>
        </w:rPr>
        <w:t>doi</w:t>
      </w:r>
      <w:proofErr w:type="spellEnd"/>
      <w:r w:rsidRPr="005E7565">
        <w:rPr>
          <w:lang w:val="en-US"/>
        </w:rPr>
        <w:t>: 10.1038/nrn2555.</w:t>
      </w:r>
    </w:p>
    <w:p w14:paraId="07903C25" w14:textId="77777777" w:rsidR="00093CA9" w:rsidRPr="005E7565" w:rsidRDefault="00093CA9" w:rsidP="00034762">
      <w:pPr>
        <w:rPr>
          <w:lang w:val="en-US"/>
        </w:rPr>
      </w:pPr>
      <w:r w:rsidRPr="005E7565">
        <w:rPr>
          <w:lang w:val="en-US"/>
        </w:rPr>
        <w:t>22.</w:t>
      </w:r>
      <w:r w:rsidRPr="005E7565">
        <w:rPr>
          <w:lang w:val="en-US"/>
        </w:rPr>
        <w:tab/>
        <w:t xml:space="preserve">Schulz SM. Neural correlates of heart-focused interoception: A functional magnetic resonance imaging meta-analysis. </w:t>
      </w:r>
      <w:proofErr w:type="spellStart"/>
      <w:r w:rsidRPr="005E7565">
        <w:rPr>
          <w:lang w:val="en-US"/>
        </w:rPr>
        <w:t>Philos</w:t>
      </w:r>
      <w:proofErr w:type="spellEnd"/>
      <w:r w:rsidRPr="005E7565">
        <w:rPr>
          <w:lang w:val="en-US"/>
        </w:rPr>
        <w:t xml:space="preserve"> Trans R Soc Lond B Biol Sci. 2016;371: 20160018. </w:t>
      </w:r>
      <w:proofErr w:type="spellStart"/>
      <w:r w:rsidRPr="005E7565">
        <w:rPr>
          <w:lang w:val="en-US"/>
        </w:rPr>
        <w:t>doi</w:t>
      </w:r>
      <w:proofErr w:type="spellEnd"/>
      <w:r w:rsidRPr="005E7565">
        <w:rPr>
          <w:lang w:val="en-US"/>
        </w:rPr>
        <w:t>: 10.1098/rstb.2016.0018.</w:t>
      </w:r>
    </w:p>
    <w:p w14:paraId="43600A18" w14:textId="77777777" w:rsidR="00093CA9" w:rsidRPr="005E7565" w:rsidRDefault="00093CA9" w:rsidP="00034762">
      <w:pPr>
        <w:rPr>
          <w:lang w:val="en-US"/>
        </w:rPr>
      </w:pPr>
      <w:r w:rsidRPr="005E7565">
        <w:rPr>
          <w:lang w:val="en-US"/>
        </w:rPr>
        <w:t>23.</w:t>
      </w:r>
      <w:r w:rsidRPr="005E7565">
        <w:rPr>
          <w:lang w:val="en-US"/>
        </w:rPr>
        <w:tab/>
        <w:t xml:space="preserve">Koelsch S. Brain correlates of music-evoked emotions. Nat Rev </w:t>
      </w:r>
      <w:proofErr w:type="spellStart"/>
      <w:r w:rsidRPr="005E7565">
        <w:rPr>
          <w:lang w:val="en-US"/>
        </w:rPr>
        <w:t>Neurosci</w:t>
      </w:r>
      <w:proofErr w:type="spellEnd"/>
      <w:r w:rsidRPr="005E7565">
        <w:rPr>
          <w:lang w:val="en-US"/>
        </w:rPr>
        <w:t xml:space="preserve">. 2014;15: 170-180. </w:t>
      </w:r>
      <w:proofErr w:type="spellStart"/>
      <w:r w:rsidRPr="005E7565">
        <w:rPr>
          <w:lang w:val="en-US"/>
        </w:rPr>
        <w:t>doi</w:t>
      </w:r>
      <w:proofErr w:type="spellEnd"/>
      <w:r w:rsidRPr="005E7565">
        <w:rPr>
          <w:lang w:val="en-US"/>
        </w:rPr>
        <w:t>: 10.1038/nrn3666.</w:t>
      </w:r>
    </w:p>
    <w:p w14:paraId="56700C77" w14:textId="77777777" w:rsidR="00093CA9" w:rsidRPr="005E7565" w:rsidRDefault="00093CA9" w:rsidP="00034762">
      <w:pPr>
        <w:rPr>
          <w:lang w:val="en-US"/>
        </w:rPr>
      </w:pPr>
      <w:r w:rsidRPr="005E7565">
        <w:rPr>
          <w:lang w:val="en-US"/>
        </w:rPr>
        <w:t>24.</w:t>
      </w:r>
      <w:r w:rsidRPr="005E7565">
        <w:rPr>
          <w:lang w:val="en-US"/>
        </w:rPr>
        <w:tab/>
      </w:r>
      <w:proofErr w:type="spellStart"/>
      <w:r w:rsidRPr="005E7565">
        <w:rPr>
          <w:lang w:val="en-US"/>
        </w:rPr>
        <w:t>Gasquoine</w:t>
      </w:r>
      <w:proofErr w:type="spellEnd"/>
      <w:r w:rsidRPr="005E7565">
        <w:rPr>
          <w:lang w:val="en-US"/>
        </w:rPr>
        <w:t xml:space="preserve"> PG. Contributions of the insula to cognition and emotion. </w:t>
      </w:r>
      <w:proofErr w:type="spellStart"/>
      <w:r w:rsidRPr="005E7565">
        <w:rPr>
          <w:lang w:val="en-US"/>
        </w:rPr>
        <w:t>Neuropsychol</w:t>
      </w:r>
      <w:proofErr w:type="spellEnd"/>
      <w:r w:rsidRPr="005E7565">
        <w:rPr>
          <w:lang w:val="en-US"/>
        </w:rPr>
        <w:t xml:space="preserve"> Rev. 2014;24: 77-87. </w:t>
      </w:r>
      <w:proofErr w:type="spellStart"/>
      <w:r w:rsidRPr="005E7565">
        <w:rPr>
          <w:lang w:val="en-US"/>
        </w:rPr>
        <w:t>doi</w:t>
      </w:r>
      <w:proofErr w:type="spellEnd"/>
      <w:r w:rsidRPr="005E7565">
        <w:rPr>
          <w:lang w:val="en-US"/>
        </w:rPr>
        <w:t>: 10.1007/s11065-014-9246-9.</w:t>
      </w:r>
    </w:p>
    <w:p w14:paraId="239B1197" w14:textId="77777777" w:rsidR="00093CA9" w:rsidRPr="005E7565" w:rsidRDefault="00093CA9" w:rsidP="00034762">
      <w:pPr>
        <w:rPr>
          <w:lang w:val="en-US"/>
        </w:rPr>
      </w:pPr>
      <w:r w:rsidRPr="005E7565">
        <w:rPr>
          <w:lang w:val="en-US"/>
        </w:rPr>
        <w:t>25.</w:t>
      </w:r>
      <w:r w:rsidRPr="005E7565">
        <w:rPr>
          <w:lang w:val="en-US"/>
        </w:rPr>
        <w:tab/>
        <w:t xml:space="preserve">Zaki J, Davis JI, Ochsner KN. Overlapping activity in anterior insula during interoception and emotional experience. Neuroimage. 2012;62: 493-499. </w:t>
      </w:r>
      <w:proofErr w:type="spellStart"/>
      <w:r w:rsidRPr="005E7565">
        <w:rPr>
          <w:lang w:val="en-US"/>
        </w:rPr>
        <w:t>doi</w:t>
      </w:r>
      <w:proofErr w:type="spellEnd"/>
      <w:r w:rsidRPr="005E7565">
        <w:rPr>
          <w:lang w:val="en-US"/>
        </w:rPr>
        <w:t>: 10.1016/j.neuroimage.2012.05.012.</w:t>
      </w:r>
    </w:p>
    <w:p w14:paraId="0EFE97F6" w14:textId="77777777" w:rsidR="00093CA9" w:rsidRPr="005E7565" w:rsidRDefault="00093CA9" w:rsidP="00034762">
      <w:pPr>
        <w:rPr>
          <w:lang w:val="en-US"/>
        </w:rPr>
      </w:pPr>
      <w:r w:rsidRPr="005E7565">
        <w:rPr>
          <w:lang w:val="en-US"/>
        </w:rPr>
        <w:t>26.</w:t>
      </w:r>
      <w:r w:rsidRPr="005E7565">
        <w:rPr>
          <w:lang w:val="en-US"/>
        </w:rPr>
        <w:tab/>
      </w:r>
      <w:proofErr w:type="spellStart"/>
      <w:r w:rsidRPr="005E7565">
        <w:rPr>
          <w:lang w:val="en-US"/>
        </w:rPr>
        <w:t>Mesulam</w:t>
      </w:r>
      <w:proofErr w:type="spellEnd"/>
      <w:r w:rsidRPr="005E7565">
        <w:rPr>
          <w:lang w:val="en-US"/>
        </w:rPr>
        <w:t xml:space="preserve"> MM, Mufson EJ. Insula of the </w:t>
      </w:r>
      <w:proofErr w:type="gramStart"/>
      <w:r w:rsidRPr="005E7565">
        <w:rPr>
          <w:lang w:val="en-US"/>
        </w:rPr>
        <w:t>old world</w:t>
      </w:r>
      <w:proofErr w:type="gramEnd"/>
      <w:r w:rsidRPr="005E7565">
        <w:rPr>
          <w:lang w:val="en-US"/>
        </w:rPr>
        <w:t xml:space="preserve"> monkey. Architectonics in the </w:t>
      </w:r>
      <w:proofErr w:type="spellStart"/>
      <w:r w:rsidRPr="005E7565">
        <w:rPr>
          <w:lang w:val="en-US"/>
        </w:rPr>
        <w:t>insulo</w:t>
      </w:r>
      <w:proofErr w:type="spellEnd"/>
      <w:r w:rsidRPr="005E7565">
        <w:rPr>
          <w:lang w:val="en-US"/>
        </w:rPr>
        <w:t xml:space="preserve">‐orbito‐temporal component of the paralimbic brain. J Comp Neurol. 1982;212: 1-22. </w:t>
      </w:r>
      <w:proofErr w:type="spellStart"/>
      <w:r w:rsidRPr="005E7565">
        <w:rPr>
          <w:lang w:val="en-US"/>
        </w:rPr>
        <w:t>doi</w:t>
      </w:r>
      <w:proofErr w:type="spellEnd"/>
      <w:r w:rsidRPr="005E7565">
        <w:rPr>
          <w:lang w:val="en-US"/>
        </w:rPr>
        <w:t>: 10.1002/cne.902120102.</w:t>
      </w:r>
    </w:p>
    <w:p w14:paraId="5818847E" w14:textId="77777777" w:rsidR="00093CA9" w:rsidRPr="005E7565" w:rsidRDefault="00093CA9" w:rsidP="00034762">
      <w:pPr>
        <w:rPr>
          <w:lang w:val="en-US"/>
        </w:rPr>
      </w:pPr>
      <w:r w:rsidRPr="005E7565">
        <w:rPr>
          <w:lang w:val="en-US"/>
        </w:rPr>
        <w:t>27.</w:t>
      </w:r>
      <w:r w:rsidRPr="005E7565">
        <w:rPr>
          <w:lang w:val="en-US"/>
        </w:rPr>
        <w:tab/>
        <w:t xml:space="preserve">Evrard HC. The organization of the primate insular cortex. Front </w:t>
      </w:r>
      <w:proofErr w:type="spellStart"/>
      <w:r w:rsidRPr="005E7565">
        <w:rPr>
          <w:lang w:val="en-US"/>
        </w:rPr>
        <w:t>Neuroanat</w:t>
      </w:r>
      <w:proofErr w:type="spellEnd"/>
      <w:r w:rsidRPr="005E7565">
        <w:rPr>
          <w:lang w:val="en-US"/>
        </w:rPr>
        <w:t xml:space="preserve">. 2019;13: 43. </w:t>
      </w:r>
      <w:proofErr w:type="spellStart"/>
      <w:r w:rsidRPr="005E7565">
        <w:rPr>
          <w:lang w:val="en-US"/>
        </w:rPr>
        <w:t>doi</w:t>
      </w:r>
      <w:proofErr w:type="spellEnd"/>
      <w:r w:rsidRPr="005E7565">
        <w:rPr>
          <w:lang w:val="en-US"/>
        </w:rPr>
        <w:t>: 10.3389/fnana.2019.00043.</w:t>
      </w:r>
    </w:p>
    <w:p w14:paraId="3F9FC498" w14:textId="77777777" w:rsidR="00093CA9" w:rsidRPr="005E7565" w:rsidRDefault="00093CA9" w:rsidP="00034762">
      <w:pPr>
        <w:rPr>
          <w:lang w:val="en-US"/>
        </w:rPr>
      </w:pPr>
      <w:r w:rsidRPr="005E7565">
        <w:rPr>
          <w:lang w:val="en-US"/>
        </w:rPr>
        <w:t>28.</w:t>
      </w:r>
      <w:r w:rsidRPr="005E7565">
        <w:rPr>
          <w:lang w:val="en-US"/>
        </w:rPr>
        <w:tab/>
        <w:t xml:space="preserve">Haruki Y, Ogawa K. Role of anatomical insular subdivisions in interoception: Interoceptive attention and accuracy have dissociable substrates. </w:t>
      </w:r>
      <w:proofErr w:type="spellStart"/>
      <w:r w:rsidRPr="005E7565">
        <w:rPr>
          <w:lang w:val="en-US"/>
        </w:rPr>
        <w:t>Eur</w:t>
      </w:r>
      <w:proofErr w:type="spellEnd"/>
      <w:r w:rsidRPr="005E7565">
        <w:rPr>
          <w:lang w:val="en-US"/>
        </w:rPr>
        <w:t xml:space="preserve"> J </w:t>
      </w:r>
      <w:proofErr w:type="spellStart"/>
      <w:r w:rsidRPr="005E7565">
        <w:rPr>
          <w:lang w:val="en-US"/>
        </w:rPr>
        <w:t>Neurosci</w:t>
      </w:r>
      <w:proofErr w:type="spellEnd"/>
      <w:r w:rsidRPr="005E7565">
        <w:rPr>
          <w:lang w:val="en-US"/>
        </w:rPr>
        <w:t xml:space="preserve">. 2021;53: 2669-2680. </w:t>
      </w:r>
      <w:proofErr w:type="spellStart"/>
      <w:r w:rsidRPr="005E7565">
        <w:rPr>
          <w:lang w:val="en-US"/>
        </w:rPr>
        <w:t>doi</w:t>
      </w:r>
      <w:proofErr w:type="spellEnd"/>
      <w:r w:rsidRPr="005E7565">
        <w:rPr>
          <w:lang w:val="en-US"/>
        </w:rPr>
        <w:t>: 10.1111/ejn.15157.</w:t>
      </w:r>
    </w:p>
    <w:p w14:paraId="6F45C77E" w14:textId="77777777" w:rsidR="00093CA9" w:rsidRPr="005E7565" w:rsidRDefault="00093CA9" w:rsidP="00034762">
      <w:pPr>
        <w:rPr>
          <w:lang w:val="en-US"/>
        </w:rPr>
      </w:pPr>
      <w:r w:rsidRPr="005E7565">
        <w:rPr>
          <w:lang w:val="en-US"/>
        </w:rPr>
        <w:lastRenderedPageBreak/>
        <w:t>29.</w:t>
      </w:r>
      <w:r w:rsidRPr="005E7565">
        <w:rPr>
          <w:lang w:val="en-US"/>
        </w:rPr>
        <w:tab/>
        <w:t xml:space="preserve">Tan Y, Wei D, Zhang M, Yang J, </w:t>
      </w:r>
      <w:proofErr w:type="spellStart"/>
      <w:r w:rsidRPr="005E7565">
        <w:rPr>
          <w:lang w:val="en-US"/>
        </w:rPr>
        <w:t>Jelinčić</w:t>
      </w:r>
      <w:proofErr w:type="spellEnd"/>
      <w:r w:rsidRPr="005E7565">
        <w:rPr>
          <w:lang w:val="en-US"/>
        </w:rPr>
        <w:t xml:space="preserve"> V, Qiu J. The role of mid-insula in the relationship between cardiac interoceptive attention and anxiety: Evidence from an fMRI study. Sci Rep. 2018;8: 17280. </w:t>
      </w:r>
      <w:proofErr w:type="spellStart"/>
      <w:r w:rsidRPr="005E7565">
        <w:rPr>
          <w:lang w:val="en-US"/>
        </w:rPr>
        <w:t>doi</w:t>
      </w:r>
      <w:proofErr w:type="spellEnd"/>
      <w:r w:rsidRPr="005E7565">
        <w:rPr>
          <w:lang w:val="en-US"/>
        </w:rPr>
        <w:t>: 10.1038/s41598-018-35635-6.</w:t>
      </w:r>
    </w:p>
    <w:p w14:paraId="63032987" w14:textId="77777777" w:rsidR="00093CA9" w:rsidRPr="005E7565" w:rsidRDefault="00093CA9" w:rsidP="00034762">
      <w:pPr>
        <w:rPr>
          <w:lang w:val="en-US"/>
        </w:rPr>
      </w:pPr>
      <w:r w:rsidRPr="005E7565">
        <w:rPr>
          <w:lang w:val="en-US"/>
        </w:rPr>
        <w:t>30.</w:t>
      </w:r>
      <w:r w:rsidRPr="005E7565">
        <w:rPr>
          <w:lang w:val="en-US"/>
        </w:rPr>
        <w:tab/>
        <w:t>Kuehn E, Mueller K, Lohmann G, Schuetz-</w:t>
      </w:r>
      <w:proofErr w:type="spellStart"/>
      <w:r w:rsidRPr="005E7565">
        <w:rPr>
          <w:lang w:val="en-US"/>
        </w:rPr>
        <w:t>Bosbach</w:t>
      </w:r>
      <w:proofErr w:type="spellEnd"/>
      <w:r w:rsidRPr="005E7565">
        <w:rPr>
          <w:lang w:val="en-US"/>
        </w:rPr>
        <w:t xml:space="preserve"> S. Interoceptive awareness changes the posterior insula functional connectivity profile. Brain </w:t>
      </w:r>
      <w:proofErr w:type="spellStart"/>
      <w:r w:rsidRPr="005E7565">
        <w:rPr>
          <w:lang w:val="en-US"/>
        </w:rPr>
        <w:t>Struc</w:t>
      </w:r>
      <w:proofErr w:type="spellEnd"/>
      <w:r w:rsidRPr="005E7565">
        <w:rPr>
          <w:lang w:val="en-US"/>
        </w:rPr>
        <w:t xml:space="preserve"> </w:t>
      </w:r>
      <w:proofErr w:type="spellStart"/>
      <w:r w:rsidRPr="005E7565">
        <w:rPr>
          <w:lang w:val="en-US"/>
        </w:rPr>
        <w:t>Funct</w:t>
      </w:r>
      <w:proofErr w:type="spellEnd"/>
      <w:r w:rsidRPr="005E7565">
        <w:rPr>
          <w:lang w:val="en-US"/>
        </w:rPr>
        <w:t xml:space="preserve">. 2016;221: 1555-1571. </w:t>
      </w:r>
      <w:proofErr w:type="spellStart"/>
      <w:r w:rsidRPr="005E7565">
        <w:rPr>
          <w:lang w:val="en-US"/>
        </w:rPr>
        <w:t>doi</w:t>
      </w:r>
      <w:proofErr w:type="spellEnd"/>
      <w:r w:rsidRPr="005E7565">
        <w:rPr>
          <w:lang w:val="en-US"/>
        </w:rPr>
        <w:t>: 10.1007/s00429-015-0989-8.</w:t>
      </w:r>
    </w:p>
    <w:p w14:paraId="0B5D0A85" w14:textId="77777777" w:rsidR="00093CA9" w:rsidRPr="005E7565" w:rsidRDefault="00093CA9" w:rsidP="00034762">
      <w:pPr>
        <w:rPr>
          <w:lang w:val="en-US"/>
        </w:rPr>
      </w:pPr>
      <w:r w:rsidRPr="005E7565">
        <w:rPr>
          <w:lang w:val="en-US"/>
        </w:rPr>
        <w:t>31.</w:t>
      </w:r>
      <w:r w:rsidRPr="005E7565">
        <w:rPr>
          <w:lang w:val="en-US"/>
        </w:rPr>
        <w:tab/>
        <w:t xml:space="preserve">Baumgartner T, </w:t>
      </w:r>
      <w:proofErr w:type="spellStart"/>
      <w:r w:rsidRPr="005E7565">
        <w:rPr>
          <w:lang w:val="en-US"/>
        </w:rPr>
        <w:t>Esslen</w:t>
      </w:r>
      <w:proofErr w:type="spellEnd"/>
      <w:r w:rsidRPr="005E7565">
        <w:rPr>
          <w:lang w:val="en-US"/>
        </w:rPr>
        <w:t xml:space="preserve"> M, </w:t>
      </w:r>
      <w:proofErr w:type="spellStart"/>
      <w:r w:rsidRPr="005E7565">
        <w:rPr>
          <w:lang w:val="en-US"/>
        </w:rPr>
        <w:t>Jäncke</w:t>
      </w:r>
      <w:proofErr w:type="spellEnd"/>
      <w:r w:rsidRPr="005E7565">
        <w:rPr>
          <w:lang w:val="en-US"/>
        </w:rPr>
        <w:t xml:space="preserve"> L. From emotion perception to emotion experience: Emotions evoked by pictures and classical music. Int J </w:t>
      </w:r>
      <w:proofErr w:type="spellStart"/>
      <w:r w:rsidRPr="005E7565">
        <w:rPr>
          <w:lang w:val="en-US"/>
        </w:rPr>
        <w:t>Psychophysiol</w:t>
      </w:r>
      <w:proofErr w:type="spellEnd"/>
      <w:r w:rsidRPr="005E7565">
        <w:rPr>
          <w:lang w:val="en-US"/>
        </w:rPr>
        <w:t xml:space="preserve">. 2006;60: 34-43. </w:t>
      </w:r>
      <w:proofErr w:type="spellStart"/>
      <w:r w:rsidRPr="005E7565">
        <w:rPr>
          <w:lang w:val="en-US"/>
        </w:rPr>
        <w:t>doi</w:t>
      </w:r>
      <w:proofErr w:type="spellEnd"/>
      <w:r w:rsidRPr="005E7565">
        <w:rPr>
          <w:lang w:val="en-US"/>
        </w:rPr>
        <w:t>: 10.1016/j.ijpsycho.2005.04.007.</w:t>
      </w:r>
    </w:p>
    <w:p w14:paraId="0B694811" w14:textId="77777777" w:rsidR="00093CA9" w:rsidRPr="005E7565" w:rsidRDefault="00093CA9" w:rsidP="00034762">
      <w:pPr>
        <w:rPr>
          <w:lang w:val="en-US"/>
        </w:rPr>
      </w:pPr>
      <w:r w:rsidRPr="005E7565">
        <w:rPr>
          <w:lang w:val="en-US"/>
        </w:rPr>
        <w:t>32.</w:t>
      </w:r>
      <w:r w:rsidRPr="005E7565">
        <w:rPr>
          <w:lang w:val="en-US"/>
        </w:rPr>
        <w:tab/>
        <w:t xml:space="preserve">Sloboda JA. Music structure and emotional response: Some empirical findings. Psychol Music. 1991;19: 110-120. </w:t>
      </w:r>
      <w:proofErr w:type="spellStart"/>
      <w:r w:rsidRPr="005E7565">
        <w:rPr>
          <w:lang w:val="en-US"/>
        </w:rPr>
        <w:t>doi</w:t>
      </w:r>
      <w:proofErr w:type="spellEnd"/>
      <w:r w:rsidRPr="005E7565">
        <w:rPr>
          <w:lang w:val="en-US"/>
        </w:rPr>
        <w:t>: 10.1177/0305735691192002.</w:t>
      </w:r>
    </w:p>
    <w:p w14:paraId="60FE6D0B" w14:textId="77777777" w:rsidR="00093CA9" w:rsidRPr="005E7565" w:rsidRDefault="00093CA9" w:rsidP="00034762">
      <w:pPr>
        <w:rPr>
          <w:lang w:val="en-US"/>
        </w:rPr>
      </w:pPr>
      <w:r w:rsidRPr="005E7565">
        <w:rPr>
          <w:lang w:val="en-US"/>
        </w:rPr>
        <w:t>33.</w:t>
      </w:r>
      <w:r w:rsidRPr="005E7565">
        <w:rPr>
          <w:lang w:val="en-US"/>
        </w:rPr>
        <w:tab/>
        <w:t>Panksepp J. The emotional sources of</w:t>
      </w:r>
      <w:r>
        <w:rPr>
          <w:lang w:val="en-US"/>
        </w:rPr>
        <w:t xml:space="preserve"> </w:t>
      </w:r>
      <w:r w:rsidRPr="005E7565">
        <w:rPr>
          <w:lang w:val="en-US"/>
        </w:rPr>
        <w:t xml:space="preserve">"chills" induced by music. Music Percept. 1995;13: 171-207. </w:t>
      </w:r>
      <w:proofErr w:type="spellStart"/>
      <w:r w:rsidRPr="005E7565">
        <w:rPr>
          <w:lang w:val="en-US"/>
        </w:rPr>
        <w:t>doi</w:t>
      </w:r>
      <w:proofErr w:type="spellEnd"/>
      <w:r w:rsidRPr="005E7565">
        <w:rPr>
          <w:lang w:val="en-US"/>
        </w:rPr>
        <w:t>: 10.2307/40285693.</w:t>
      </w:r>
    </w:p>
    <w:p w14:paraId="1BAA3A08" w14:textId="77777777" w:rsidR="00093CA9" w:rsidRPr="005E7565" w:rsidRDefault="00093CA9" w:rsidP="00034762">
      <w:pPr>
        <w:rPr>
          <w:lang w:val="en-US"/>
        </w:rPr>
      </w:pPr>
      <w:r w:rsidRPr="005E7565">
        <w:rPr>
          <w:lang w:val="en-US"/>
        </w:rPr>
        <w:t>34.</w:t>
      </w:r>
      <w:r w:rsidRPr="005E7565">
        <w:rPr>
          <w:lang w:val="en-US"/>
        </w:rPr>
        <w:tab/>
      </w:r>
      <w:proofErr w:type="spellStart"/>
      <w:r w:rsidRPr="005E7565">
        <w:rPr>
          <w:lang w:val="en-US"/>
        </w:rPr>
        <w:t>Zamariola</w:t>
      </w:r>
      <w:proofErr w:type="spellEnd"/>
      <w:r w:rsidRPr="005E7565">
        <w:rPr>
          <w:lang w:val="en-US"/>
        </w:rPr>
        <w:t xml:space="preserve"> G, </w:t>
      </w:r>
      <w:proofErr w:type="spellStart"/>
      <w:r w:rsidRPr="005E7565">
        <w:rPr>
          <w:lang w:val="en-US"/>
        </w:rPr>
        <w:t>Maurage</w:t>
      </w:r>
      <w:proofErr w:type="spellEnd"/>
      <w:r w:rsidRPr="005E7565">
        <w:rPr>
          <w:lang w:val="en-US"/>
        </w:rPr>
        <w:t xml:space="preserve"> P, </w:t>
      </w:r>
      <w:proofErr w:type="spellStart"/>
      <w:r w:rsidRPr="005E7565">
        <w:rPr>
          <w:lang w:val="en-US"/>
        </w:rPr>
        <w:t>Luminet</w:t>
      </w:r>
      <w:proofErr w:type="spellEnd"/>
      <w:r w:rsidRPr="005E7565">
        <w:rPr>
          <w:lang w:val="en-US"/>
        </w:rPr>
        <w:t xml:space="preserve"> O, Corneille O. Interoceptive accuracy scores from the heartbeat counting task are problematic: Evidence from simple bivariate correlations. Biol Psychol. 2018;137: 12-17. </w:t>
      </w:r>
      <w:proofErr w:type="spellStart"/>
      <w:r w:rsidRPr="005E7565">
        <w:rPr>
          <w:lang w:val="en-US"/>
        </w:rPr>
        <w:t>doi</w:t>
      </w:r>
      <w:proofErr w:type="spellEnd"/>
      <w:r w:rsidRPr="005E7565">
        <w:rPr>
          <w:lang w:val="en-US"/>
        </w:rPr>
        <w:t>: 10.1016/j.biopsycho.2018.06.006.</w:t>
      </w:r>
    </w:p>
    <w:p w14:paraId="6C81021F" w14:textId="77777777" w:rsidR="00093CA9" w:rsidRPr="005E7565" w:rsidRDefault="00093CA9" w:rsidP="00034762">
      <w:pPr>
        <w:rPr>
          <w:lang w:val="en-US"/>
        </w:rPr>
      </w:pPr>
      <w:r w:rsidRPr="005E7565">
        <w:rPr>
          <w:lang w:val="en-US"/>
        </w:rPr>
        <w:t>35.</w:t>
      </w:r>
      <w:r w:rsidRPr="005E7565">
        <w:rPr>
          <w:lang w:val="en-US"/>
        </w:rPr>
        <w:tab/>
        <w:t xml:space="preserve">Murphy J, Millgate E, Geary H, Ichijo E, Coll M-P, Brewer R, et al. Knowledge of resting heart rate mediates the relationship between intelligence and the heartbeat counting task. Biol Psychol. 2018;133: 1-3. </w:t>
      </w:r>
      <w:proofErr w:type="spellStart"/>
      <w:r w:rsidRPr="005E7565">
        <w:rPr>
          <w:lang w:val="en-US"/>
        </w:rPr>
        <w:t>doi</w:t>
      </w:r>
      <w:proofErr w:type="spellEnd"/>
      <w:r w:rsidRPr="005E7565">
        <w:rPr>
          <w:lang w:val="en-US"/>
        </w:rPr>
        <w:t>: 10.1016/j.biopsycho.2018.01.012.</w:t>
      </w:r>
    </w:p>
    <w:p w14:paraId="2C3B4876" w14:textId="77777777" w:rsidR="00093CA9" w:rsidRPr="005E7565" w:rsidRDefault="00093CA9" w:rsidP="00034762">
      <w:pPr>
        <w:rPr>
          <w:lang w:val="en-US"/>
        </w:rPr>
      </w:pPr>
      <w:r w:rsidRPr="005E7565">
        <w:rPr>
          <w:lang w:val="en-US"/>
        </w:rPr>
        <w:t>36.</w:t>
      </w:r>
      <w:r w:rsidRPr="005E7565">
        <w:rPr>
          <w:lang w:val="en-US"/>
        </w:rPr>
        <w:tab/>
        <w:t xml:space="preserve">Desmedt O, Corneille O, </w:t>
      </w:r>
      <w:proofErr w:type="spellStart"/>
      <w:r w:rsidRPr="005E7565">
        <w:rPr>
          <w:lang w:val="en-US"/>
        </w:rPr>
        <w:t>Luminet</w:t>
      </w:r>
      <w:proofErr w:type="spellEnd"/>
      <w:r w:rsidRPr="005E7565">
        <w:rPr>
          <w:lang w:val="en-US"/>
        </w:rPr>
        <w:t xml:space="preserve"> O, Murphy J, Bird G, </w:t>
      </w:r>
      <w:proofErr w:type="spellStart"/>
      <w:r w:rsidRPr="005E7565">
        <w:rPr>
          <w:lang w:val="en-US"/>
        </w:rPr>
        <w:t>Maurage</w:t>
      </w:r>
      <w:proofErr w:type="spellEnd"/>
      <w:r w:rsidRPr="005E7565">
        <w:rPr>
          <w:lang w:val="en-US"/>
        </w:rPr>
        <w:t xml:space="preserve"> P. Contribution of time estimation and knowledge to heartbeat counting task performance under original and adapted Instructions. Biol Psychol. 2020;154: 107904. </w:t>
      </w:r>
      <w:proofErr w:type="spellStart"/>
      <w:r w:rsidRPr="005E7565">
        <w:rPr>
          <w:lang w:val="en-US"/>
        </w:rPr>
        <w:t>doi</w:t>
      </w:r>
      <w:proofErr w:type="spellEnd"/>
      <w:r w:rsidRPr="005E7565">
        <w:rPr>
          <w:lang w:val="en-US"/>
        </w:rPr>
        <w:t>: 10.1016/j.biopsycho.2020.107904.</w:t>
      </w:r>
    </w:p>
    <w:p w14:paraId="7957B19A" w14:textId="77777777" w:rsidR="00093CA9" w:rsidRPr="005E7565" w:rsidRDefault="00093CA9" w:rsidP="00034762">
      <w:pPr>
        <w:rPr>
          <w:lang w:val="en-US"/>
        </w:rPr>
      </w:pPr>
      <w:r w:rsidRPr="005E7565">
        <w:rPr>
          <w:lang w:val="en-US"/>
        </w:rPr>
        <w:t>37.</w:t>
      </w:r>
      <w:r w:rsidRPr="005E7565">
        <w:rPr>
          <w:lang w:val="en-US"/>
        </w:rPr>
        <w:tab/>
        <w:t xml:space="preserve">Garfinkel SN, Seth AK, Barrett AB, Suzuki K, Critchley HD. Knowing your own heart: Distinguishing interoceptive accuracy from interoceptive awareness. Biol Psychol. 2015;104: 65-74. </w:t>
      </w:r>
      <w:proofErr w:type="spellStart"/>
      <w:r w:rsidRPr="005E7565">
        <w:rPr>
          <w:lang w:val="en-US"/>
        </w:rPr>
        <w:t>doi</w:t>
      </w:r>
      <w:proofErr w:type="spellEnd"/>
      <w:r w:rsidRPr="005E7565">
        <w:rPr>
          <w:lang w:val="en-US"/>
        </w:rPr>
        <w:t>: 10.1016/j.biopsycho.2014.11.004.</w:t>
      </w:r>
    </w:p>
    <w:p w14:paraId="34455FE0" w14:textId="77777777" w:rsidR="00093CA9" w:rsidRPr="005E7565" w:rsidRDefault="00093CA9" w:rsidP="00034762">
      <w:pPr>
        <w:rPr>
          <w:lang w:val="en-US"/>
        </w:rPr>
      </w:pPr>
      <w:r w:rsidRPr="005E7565">
        <w:rPr>
          <w:lang w:val="en-US"/>
        </w:rPr>
        <w:t>38.</w:t>
      </w:r>
      <w:r w:rsidRPr="005E7565">
        <w:rPr>
          <w:lang w:val="en-US"/>
        </w:rPr>
        <w:tab/>
        <w:t xml:space="preserve">Ring C, Brener J. Heartbeat counting is unrelated to heartbeat detection: A comparison of methods to quantify interoception. Psychophysiology. 2018;55: e13084. </w:t>
      </w:r>
      <w:proofErr w:type="spellStart"/>
      <w:r w:rsidRPr="005E7565">
        <w:rPr>
          <w:lang w:val="en-US"/>
        </w:rPr>
        <w:t>doi</w:t>
      </w:r>
      <w:proofErr w:type="spellEnd"/>
      <w:r w:rsidRPr="005E7565">
        <w:rPr>
          <w:lang w:val="en-US"/>
        </w:rPr>
        <w:t>: 10.1111/psyp.13084.</w:t>
      </w:r>
    </w:p>
    <w:p w14:paraId="647BE2D3" w14:textId="77777777" w:rsidR="00093CA9" w:rsidRPr="005E7565" w:rsidRDefault="00093CA9" w:rsidP="00034762">
      <w:pPr>
        <w:rPr>
          <w:lang w:val="en-US"/>
        </w:rPr>
      </w:pPr>
      <w:r w:rsidRPr="005E7565">
        <w:rPr>
          <w:lang w:val="en-US"/>
        </w:rPr>
        <w:t>39.</w:t>
      </w:r>
      <w:r w:rsidRPr="005E7565">
        <w:rPr>
          <w:lang w:val="en-US"/>
        </w:rPr>
        <w:tab/>
        <w:t xml:space="preserve">Whitehead WE, Drescher VM, Heiman P, Blackwell B. </w:t>
      </w:r>
      <w:proofErr w:type="spellStart"/>
      <w:r w:rsidRPr="005E7565">
        <w:rPr>
          <w:lang w:val="en-US"/>
        </w:rPr>
        <w:t>Realtion</w:t>
      </w:r>
      <w:proofErr w:type="spellEnd"/>
      <w:r w:rsidRPr="005E7565">
        <w:rPr>
          <w:lang w:val="en-US"/>
        </w:rPr>
        <w:t xml:space="preserve"> of heart rate control to heartbeat perception. Biofeedback Self </w:t>
      </w:r>
      <w:proofErr w:type="spellStart"/>
      <w:r w:rsidRPr="005E7565">
        <w:rPr>
          <w:lang w:val="en-US"/>
        </w:rPr>
        <w:t>Regul</w:t>
      </w:r>
      <w:proofErr w:type="spellEnd"/>
      <w:r w:rsidRPr="005E7565">
        <w:rPr>
          <w:lang w:val="en-US"/>
        </w:rPr>
        <w:t xml:space="preserve">. 1977;2: 317-392. </w:t>
      </w:r>
      <w:proofErr w:type="spellStart"/>
      <w:r w:rsidRPr="005E7565">
        <w:rPr>
          <w:lang w:val="en-US"/>
        </w:rPr>
        <w:t>doi</w:t>
      </w:r>
      <w:proofErr w:type="spellEnd"/>
      <w:r w:rsidRPr="005E7565">
        <w:rPr>
          <w:lang w:val="en-US"/>
        </w:rPr>
        <w:t>: 10.1007/BF00998623.</w:t>
      </w:r>
    </w:p>
    <w:p w14:paraId="7FB9994E" w14:textId="77777777" w:rsidR="00093CA9" w:rsidRPr="00EC1DD4" w:rsidRDefault="00093CA9" w:rsidP="00034762">
      <w:pPr>
        <w:rPr>
          <w:lang w:val="it-IT"/>
        </w:rPr>
      </w:pPr>
      <w:r w:rsidRPr="005E7565">
        <w:rPr>
          <w:lang w:val="en-US"/>
        </w:rPr>
        <w:t>40.</w:t>
      </w:r>
      <w:r w:rsidRPr="005E7565">
        <w:rPr>
          <w:lang w:val="en-US"/>
        </w:rPr>
        <w:tab/>
        <w:t xml:space="preserve">Betka S, </w:t>
      </w:r>
      <w:proofErr w:type="spellStart"/>
      <w:r w:rsidRPr="005E7565">
        <w:rPr>
          <w:lang w:val="en-US"/>
        </w:rPr>
        <w:t>Łukowska</w:t>
      </w:r>
      <w:proofErr w:type="spellEnd"/>
      <w:r w:rsidRPr="005E7565">
        <w:rPr>
          <w:lang w:val="en-US"/>
        </w:rPr>
        <w:t xml:space="preserve"> M, Silva M, King J, Garfinkel S, Critchley H. Evidence toward the potential absence of relationship between temporal and spatial heartbeats perception. </w:t>
      </w:r>
      <w:r w:rsidRPr="00EC1DD4">
        <w:rPr>
          <w:lang w:val="it-IT"/>
        </w:rPr>
        <w:t>Sci Rep. 2021;11: 10759. doi: 10.1038/s41598-021-90334-z.</w:t>
      </w:r>
    </w:p>
    <w:p w14:paraId="0E3B51AE" w14:textId="77777777" w:rsidR="00093CA9" w:rsidRPr="005E7565" w:rsidRDefault="00093CA9" w:rsidP="00034762">
      <w:pPr>
        <w:rPr>
          <w:lang w:val="en-US"/>
        </w:rPr>
      </w:pPr>
      <w:r w:rsidRPr="00EC1DD4">
        <w:rPr>
          <w:lang w:val="it-IT"/>
        </w:rPr>
        <w:t>41.</w:t>
      </w:r>
      <w:r w:rsidRPr="00EC1DD4">
        <w:rPr>
          <w:lang w:val="it-IT"/>
        </w:rPr>
        <w:tab/>
        <w:t xml:space="preserve">Proverbio AM, Manfrin L, Arcari LA, De Benedetto F, Gazzola M, Guardamagna M, et al. </w:t>
      </w:r>
      <w:r w:rsidRPr="005E7565">
        <w:rPr>
          <w:lang w:val="en-US"/>
        </w:rPr>
        <w:t xml:space="preserve">Non-expert listeners show decreased heart rate and increased blood pressure (fear bradycardia) in response to atonal music. Front Psychol. 2015;6: 1646. </w:t>
      </w:r>
      <w:proofErr w:type="spellStart"/>
      <w:r w:rsidRPr="005E7565">
        <w:rPr>
          <w:lang w:val="en-US"/>
        </w:rPr>
        <w:t>doi</w:t>
      </w:r>
      <w:proofErr w:type="spellEnd"/>
      <w:r w:rsidRPr="005E7565">
        <w:rPr>
          <w:lang w:val="en-US"/>
        </w:rPr>
        <w:t>: 10.3389/fpsyg.2015.01646.</w:t>
      </w:r>
    </w:p>
    <w:p w14:paraId="14B93BEF" w14:textId="77777777" w:rsidR="00093CA9" w:rsidRPr="005E7565" w:rsidRDefault="00093CA9" w:rsidP="00034762">
      <w:pPr>
        <w:rPr>
          <w:lang w:val="en-US"/>
        </w:rPr>
      </w:pPr>
      <w:r w:rsidRPr="005E7565">
        <w:rPr>
          <w:lang w:val="en-US"/>
        </w:rPr>
        <w:lastRenderedPageBreak/>
        <w:t>42.</w:t>
      </w:r>
      <w:r w:rsidRPr="005E7565">
        <w:rPr>
          <w:lang w:val="en-US"/>
        </w:rPr>
        <w:tab/>
        <w:t xml:space="preserve">Koelsch S, Fritz T, v. Cramon DY, Müller K, </w:t>
      </w:r>
      <w:proofErr w:type="spellStart"/>
      <w:r w:rsidRPr="005E7565">
        <w:rPr>
          <w:lang w:val="en-US"/>
        </w:rPr>
        <w:t>Friederici</w:t>
      </w:r>
      <w:proofErr w:type="spellEnd"/>
      <w:r w:rsidRPr="005E7565">
        <w:rPr>
          <w:lang w:val="en-US"/>
        </w:rPr>
        <w:t xml:space="preserve"> AD. Investigating emotion with music: An fMRI study. Hum Brain Mapp. 2006;27: 239-250. </w:t>
      </w:r>
      <w:proofErr w:type="spellStart"/>
      <w:r w:rsidRPr="005E7565">
        <w:rPr>
          <w:lang w:val="en-US"/>
        </w:rPr>
        <w:t>doi</w:t>
      </w:r>
      <w:proofErr w:type="spellEnd"/>
      <w:r w:rsidRPr="005E7565">
        <w:rPr>
          <w:lang w:val="en-US"/>
        </w:rPr>
        <w:t>: 10.1002/hbm.20180.</w:t>
      </w:r>
    </w:p>
    <w:p w14:paraId="213CEA63" w14:textId="77777777" w:rsidR="00093CA9" w:rsidRPr="005E7565" w:rsidRDefault="00093CA9" w:rsidP="00034762">
      <w:pPr>
        <w:rPr>
          <w:lang w:val="en-US"/>
        </w:rPr>
      </w:pPr>
      <w:r w:rsidRPr="005E7565">
        <w:rPr>
          <w:lang w:val="en-US"/>
        </w:rPr>
        <w:t>43.</w:t>
      </w:r>
      <w:r w:rsidRPr="005E7565">
        <w:rPr>
          <w:lang w:val="en-US"/>
        </w:rPr>
        <w:tab/>
        <w:t xml:space="preserve">Fan L, Li H, Zhuo J, Zhang Y, Wang J, Chen L, et al. The human </w:t>
      </w:r>
      <w:proofErr w:type="spellStart"/>
      <w:r w:rsidRPr="005E7565">
        <w:rPr>
          <w:lang w:val="en-US"/>
        </w:rPr>
        <w:t>Brainnetome</w:t>
      </w:r>
      <w:proofErr w:type="spellEnd"/>
      <w:r w:rsidRPr="005E7565">
        <w:rPr>
          <w:lang w:val="en-US"/>
        </w:rPr>
        <w:t xml:space="preserve"> atlas: A new brain atlas based on connectional architecture. </w:t>
      </w:r>
      <w:proofErr w:type="spellStart"/>
      <w:r w:rsidRPr="005E7565">
        <w:rPr>
          <w:lang w:val="en-US"/>
        </w:rPr>
        <w:t>Cereb</w:t>
      </w:r>
      <w:proofErr w:type="spellEnd"/>
      <w:r w:rsidRPr="005E7565">
        <w:rPr>
          <w:lang w:val="en-US"/>
        </w:rPr>
        <w:t xml:space="preserve"> Cortex. 2016;26: 3508-3526. </w:t>
      </w:r>
      <w:proofErr w:type="spellStart"/>
      <w:r w:rsidRPr="005E7565">
        <w:rPr>
          <w:lang w:val="en-US"/>
        </w:rPr>
        <w:t>doi</w:t>
      </w:r>
      <w:proofErr w:type="spellEnd"/>
      <w:r w:rsidRPr="005E7565">
        <w:rPr>
          <w:lang w:val="en-US"/>
        </w:rPr>
        <w:t>: 10.1093/</w:t>
      </w:r>
      <w:proofErr w:type="spellStart"/>
      <w:r w:rsidRPr="005E7565">
        <w:rPr>
          <w:lang w:val="en-US"/>
        </w:rPr>
        <w:t>cercor</w:t>
      </w:r>
      <w:proofErr w:type="spellEnd"/>
      <w:r w:rsidRPr="005E7565">
        <w:rPr>
          <w:lang w:val="en-US"/>
        </w:rPr>
        <w:t>/bhw157.</w:t>
      </w:r>
    </w:p>
    <w:p w14:paraId="38F89209" w14:textId="77777777" w:rsidR="00093CA9" w:rsidRPr="005E7565" w:rsidRDefault="00093CA9" w:rsidP="00034762">
      <w:pPr>
        <w:rPr>
          <w:lang w:val="en-US"/>
        </w:rPr>
      </w:pPr>
      <w:r w:rsidRPr="005E7565">
        <w:rPr>
          <w:lang w:val="en-US"/>
        </w:rPr>
        <w:t>44.</w:t>
      </w:r>
      <w:r w:rsidRPr="005E7565">
        <w:rPr>
          <w:lang w:val="en-US"/>
        </w:rPr>
        <w:tab/>
        <w:t xml:space="preserve">Garfinkel SN, Tiley C, O'Keeffe S, Harrison NA, Seth AK, Critchley HD. Discrepancies between dimensions of interoception in autism: implications for emotion and anxiety. Biol Psychol. 2016;114: 117-126. </w:t>
      </w:r>
      <w:proofErr w:type="spellStart"/>
      <w:r w:rsidRPr="005E7565">
        <w:rPr>
          <w:lang w:val="en-US"/>
        </w:rPr>
        <w:t>doi</w:t>
      </w:r>
      <w:proofErr w:type="spellEnd"/>
      <w:r w:rsidRPr="005E7565">
        <w:rPr>
          <w:lang w:val="en-US"/>
        </w:rPr>
        <w:t>: 10.1016/j.biopsycho.2015.12.003.</w:t>
      </w:r>
    </w:p>
    <w:p w14:paraId="33073458" w14:textId="77777777" w:rsidR="00093CA9" w:rsidRPr="005E7565" w:rsidRDefault="00093CA9" w:rsidP="00034762">
      <w:pPr>
        <w:rPr>
          <w:lang w:val="en-US"/>
        </w:rPr>
      </w:pPr>
      <w:r w:rsidRPr="005E7565">
        <w:rPr>
          <w:lang w:val="en-US"/>
        </w:rPr>
        <w:t>45.</w:t>
      </w:r>
      <w:r w:rsidRPr="005E7565">
        <w:rPr>
          <w:lang w:val="en-US"/>
        </w:rPr>
        <w:tab/>
        <w:t xml:space="preserve">Kandasamy N, Garfinkel SN, Page L, Hardy B, Critchley HD, Gurnell M, et al. Interoceptive ability predicts survival on a London Trading floor. Sci Rep. 2016;6: 32986. </w:t>
      </w:r>
      <w:proofErr w:type="spellStart"/>
      <w:r w:rsidRPr="005E7565">
        <w:rPr>
          <w:lang w:val="en-US"/>
        </w:rPr>
        <w:t>doi</w:t>
      </w:r>
      <w:proofErr w:type="spellEnd"/>
      <w:r w:rsidRPr="005E7565">
        <w:rPr>
          <w:lang w:val="en-US"/>
        </w:rPr>
        <w:t>: 10.1038/srep32986.</w:t>
      </w:r>
    </w:p>
    <w:p w14:paraId="366FDBFA" w14:textId="77777777" w:rsidR="00093CA9" w:rsidRPr="00EC1DD4" w:rsidRDefault="00093CA9" w:rsidP="00034762">
      <w:pPr>
        <w:rPr>
          <w:lang w:val="de-DE"/>
        </w:rPr>
      </w:pPr>
      <w:r w:rsidRPr="005E7565">
        <w:rPr>
          <w:lang w:val="en-US"/>
        </w:rPr>
        <w:t>46.</w:t>
      </w:r>
      <w:r w:rsidRPr="005E7565">
        <w:rPr>
          <w:lang w:val="en-US"/>
        </w:rPr>
        <w:tab/>
        <w:t xml:space="preserve">Rae C, Ahmad A, Larsson D, Silva M, van </w:t>
      </w:r>
      <w:proofErr w:type="spellStart"/>
      <w:r w:rsidRPr="005E7565">
        <w:rPr>
          <w:lang w:val="en-US"/>
        </w:rPr>
        <w:t>Praag</w:t>
      </w:r>
      <w:proofErr w:type="spellEnd"/>
      <w:r w:rsidRPr="005E7565">
        <w:rPr>
          <w:lang w:val="en-US"/>
        </w:rPr>
        <w:t xml:space="preserve"> CG, Garfinkel S, et al. Impact of cardiac interoception cues on voluntary decisions to make or withhold action in an intentional inhibition task. </w:t>
      </w:r>
      <w:r w:rsidRPr="00EC1DD4">
        <w:rPr>
          <w:lang w:val="de-DE"/>
        </w:rPr>
        <w:t>2020;10: 4184. doi: 10.31234/osf.io/xhzmc.</w:t>
      </w:r>
    </w:p>
    <w:p w14:paraId="7C56CEA6" w14:textId="77777777" w:rsidR="00093CA9" w:rsidRPr="005E7565" w:rsidRDefault="00093CA9" w:rsidP="00034762">
      <w:pPr>
        <w:rPr>
          <w:lang w:val="en-US"/>
        </w:rPr>
      </w:pPr>
      <w:r w:rsidRPr="00EC1DD4">
        <w:rPr>
          <w:lang w:val="de-DE"/>
        </w:rPr>
        <w:t>47.</w:t>
      </w:r>
      <w:r w:rsidRPr="00EC1DD4">
        <w:rPr>
          <w:lang w:val="de-DE"/>
        </w:rPr>
        <w:tab/>
        <w:t xml:space="preserve">Forkmann T, Scherer A, Meessen J, Michal M, Schächinger H, Vögele C, et al. </w:t>
      </w:r>
      <w:r w:rsidRPr="005E7565">
        <w:rPr>
          <w:lang w:val="en-US"/>
        </w:rPr>
        <w:t xml:space="preserve">Making sense of what you sense: Disentangling interoceptive awareness, </w:t>
      </w:r>
      <w:proofErr w:type="gramStart"/>
      <w:r w:rsidRPr="005E7565">
        <w:rPr>
          <w:lang w:val="en-US"/>
        </w:rPr>
        <w:t>sensibility</w:t>
      </w:r>
      <w:proofErr w:type="gramEnd"/>
      <w:r w:rsidRPr="005E7565">
        <w:rPr>
          <w:lang w:val="en-US"/>
        </w:rPr>
        <w:t xml:space="preserve"> and accuracy. Int J </w:t>
      </w:r>
      <w:proofErr w:type="spellStart"/>
      <w:r w:rsidRPr="005E7565">
        <w:rPr>
          <w:lang w:val="en-US"/>
        </w:rPr>
        <w:t>Psychophysiol</w:t>
      </w:r>
      <w:proofErr w:type="spellEnd"/>
      <w:r w:rsidRPr="005E7565">
        <w:rPr>
          <w:lang w:val="en-US"/>
        </w:rPr>
        <w:t xml:space="preserve">. 2016;109: 71-80. </w:t>
      </w:r>
      <w:proofErr w:type="spellStart"/>
      <w:r w:rsidRPr="005E7565">
        <w:rPr>
          <w:lang w:val="en-US"/>
        </w:rPr>
        <w:t>doi</w:t>
      </w:r>
      <w:proofErr w:type="spellEnd"/>
      <w:r w:rsidRPr="005E7565">
        <w:rPr>
          <w:lang w:val="en-US"/>
        </w:rPr>
        <w:t>: 10.1016/j.ijpsycho.2016.09.019.</w:t>
      </w:r>
    </w:p>
    <w:p w14:paraId="2942A56D" w14:textId="77777777" w:rsidR="00093CA9" w:rsidRPr="005E7565" w:rsidRDefault="00093CA9" w:rsidP="00034762">
      <w:pPr>
        <w:rPr>
          <w:lang w:val="en-US"/>
        </w:rPr>
      </w:pPr>
      <w:r w:rsidRPr="005E7565">
        <w:rPr>
          <w:lang w:val="en-US"/>
        </w:rPr>
        <w:t>48.</w:t>
      </w:r>
      <w:r w:rsidRPr="005E7565">
        <w:rPr>
          <w:lang w:val="en-US"/>
        </w:rPr>
        <w:tab/>
        <w:t xml:space="preserve">Herman AM, Rae CL, Critchley HD, Duka T. Interoceptive accuracy predicts </w:t>
      </w:r>
      <w:proofErr w:type="spellStart"/>
      <w:r w:rsidRPr="005E7565">
        <w:rPr>
          <w:lang w:val="en-US"/>
        </w:rPr>
        <w:t>nonplanning</w:t>
      </w:r>
      <w:proofErr w:type="spellEnd"/>
      <w:r w:rsidRPr="005E7565">
        <w:rPr>
          <w:lang w:val="en-US"/>
        </w:rPr>
        <w:t xml:space="preserve"> trait impulsivity. Psychophysiology. 2019;56: e13339. </w:t>
      </w:r>
      <w:proofErr w:type="spellStart"/>
      <w:r w:rsidRPr="005E7565">
        <w:rPr>
          <w:lang w:val="en-US"/>
        </w:rPr>
        <w:t>doi</w:t>
      </w:r>
      <w:proofErr w:type="spellEnd"/>
      <w:r w:rsidRPr="005E7565">
        <w:rPr>
          <w:lang w:val="en-US"/>
        </w:rPr>
        <w:t>: 10.1111/psyp.13339.</w:t>
      </w:r>
    </w:p>
    <w:p w14:paraId="7CD10875" w14:textId="77777777" w:rsidR="00093CA9" w:rsidRPr="005E7565" w:rsidRDefault="00093CA9" w:rsidP="00034762">
      <w:pPr>
        <w:rPr>
          <w:lang w:val="en-US"/>
        </w:rPr>
      </w:pPr>
      <w:r w:rsidRPr="005E7565">
        <w:rPr>
          <w:lang w:val="en-US"/>
        </w:rPr>
        <w:t>49.</w:t>
      </w:r>
      <w:r w:rsidRPr="005E7565">
        <w:rPr>
          <w:lang w:val="en-US"/>
        </w:rPr>
        <w:tab/>
        <w:t xml:space="preserve">Hickman L, </w:t>
      </w:r>
      <w:proofErr w:type="spellStart"/>
      <w:r w:rsidRPr="005E7565">
        <w:rPr>
          <w:lang w:val="en-US"/>
        </w:rPr>
        <w:t>Seyedsalehi</w:t>
      </w:r>
      <w:proofErr w:type="spellEnd"/>
      <w:r w:rsidRPr="005E7565">
        <w:rPr>
          <w:lang w:val="en-US"/>
        </w:rPr>
        <w:t xml:space="preserve"> A, Cook JL, Bird G, Murphy J. The relationship between heartbeat counting and heartbeat discrimination: A meta-analysis. Biol Psychol. 2020;156: 107949. </w:t>
      </w:r>
      <w:proofErr w:type="spellStart"/>
      <w:r w:rsidRPr="005E7565">
        <w:rPr>
          <w:lang w:val="en-US"/>
        </w:rPr>
        <w:t>doi</w:t>
      </w:r>
      <w:proofErr w:type="spellEnd"/>
      <w:r w:rsidRPr="005E7565">
        <w:rPr>
          <w:lang w:val="en-US"/>
        </w:rPr>
        <w:t>: 10.1016/j.biopsycho.2020.107949.</w:t>
      </w:r>
    </w:p>
    <w:p w14:paraId="7A3E63BE" w14:textId="77777777" w:rsidR="00093CA9" w:rsidRPr="005E7565" w:rsidRDefault="00093CA9" w:rsidP="00034762">
      <w:pPr>
        <w:rPr>
          <w:lang w:val="en-US"/>
        </w:rPr>
      </w:pPr>
      <w:r w:rsidRPr="005E7565">
        <w:rPr>
          <w:lang w:val="en-US"/>
        </w:rPr>
        <w:t>50.</w:t>
      </w:r>
      <w:r w:rsidRPr="005E7565">
        <w:rPr>
          <w:lang w:val="en-US"/>
        </w:rPr>
        <w:tab/>
        <w:t xml:space="preserve">Barrett LF, Quigley KS, Bliss-Moreau E, Aronson KR. Interoceptive sensitivity and self-reports of emotional experience. J Pers Soc Psychol. 2004;87: 684. </w:t>
      </w:r>
      <w:proofErr w:type="spellStart"/>
      <w:r w:rsidRPr="005E7565">
        <w:rPr>
          <w:lang w:val="en-US"/>
        </w:rPr>
        <w:t>doi</w:t>
      </w:r>
      <w:proofErr w:type="spellEnd"/>
      <w:r w:rsidRPr="005E7565">
        <w:rPr>
          <w:lang w:val="en-US"/>
        </w:rPr>
        <w:t>: 10.1037/0022-3514.87.5.684.</w:t>
      </w:r>
    </w:p>
    <w:p w14:paraId="468557F3" w14:textId="77777777" w:rsidR="00093CA9" w:rsidRPr="005E7565" w:rsidRDefault="00093CA9" w:rsidP="00034762">
      <w:pPr>
        <w:rPr>
          <w:lang w:val="en-US"/>
        </w:rPr>
      </w:pPr>
      <w:r w:rsidRPr="005E7565">
        <w:rPr>
          <w:lang w:val="en-US"/>
        </w:rPr>
        <w:t>51.</w:t>
      </w:r>
      <w:r w:rsidRPr="005E7565">
        <w:rPr>
          <w:lang w:val="en-US"/>
        </w:rPr>
        <w:tab/>
        <w:t xml:space="preserve">Barrett LF, Simmons WK. Interoceptive predictions in the brain. Nat Rev </w:t>
      </w:r>
      <w:proofErr w:type="spellStart"/>
      <w:r w:rsidRPr="005E7565">
        <w:rPr>
          <w:lang w:val="en-US"/>
        </w:rPr>
        <w:t>Neurosci</w:t>
      </w:r>
      <w:proofErr w:type="spellEnd"/>
      <w:r w:rsidRPr="005E7565">
        <w:rPr>
          <w:lang w:val="en-US"/>
        </w:rPr>
        <w:t xml:space="preserve">. 2015;16: 419-429. </w:t>
      </w:r>
      <w:proofErr w:type="spellStart"/>
      <w:r w:rsidRPr="005E7565">
        <w:rPr>
          <w:lang w:val="en-US"/>
        </w:rPr>
        <w:t>doi</w:t>
      </w:r>
      <w:proofErr w:type="spellEnd"/>
      <w:r w:rsidRPr="005E7565">
        <w:rPr>
          <w:lang w:val="en-US"/>
        </w:rPr>
        <w:t>: 10.1038/nrn3950.</w:t>
      </w:r>
    </w:p>
    <w:p w14:paraId="048BDCB9" w14:textId="77777777" w:rsidR="00093CA9" w:rsidRPr="005E7565" w:rsidRDefault="00093CA9" w:rsidP="00034762">
      <w:pPr>
        <w:rPr>
          <w:lang w:val="en-US"/>
        </w:rPr>
      </w:pPr>
      <w:r w:rsidRPr="005E7565">
        <w:rPr>
          <w:lang w:val="en-US"/>
        </w:rPr>
        <w:t>52.</w:t>
      </w:r>
      <w:r w:rsidRPr="005E7565">
        <w:rPr>
          <w:lang w:val="en-US"/>
        </w:rPr>
        <w:tab/>
        <w:t xml:space="preserve">Koelsch S, </w:t>
      </w:r>
      <w:proofErr w:type="spellStart"/>
      <w:r w:rsidRPr="005E7565">
        <w:rPr>
          <w:lang w:val="en-US"/>
        </w:rPr>
        <w:t>Jäncke</w:t>
      </w:r>
      <w:proofErr w:type="spellEnd"/>
      <w:r w:rsidRPr="005E7565">
        <w:rPr>
          <w:lang w:val="en-US"/>
        </w:rPr>
        <w:t xml:space="preserve"> L. </w:t>
      </w:r>
      <w:proofErr w:type="gramStart"/>
      <w:r w:rsidRPr="005E7565">
        <w:rPr>
          <w:lang w:val="en-US"/>
        </w:rPr>
        <w:t>Music</w:t>
      </w:r>
      <w:proofErr w:type="gramEnd"/>
      <w:r w:rsidRPr="005E7565">
        <w:rPr>
          <w:lang w:val="en-US"/>
        </w:rPr>
        <w:t xml:space="preserve"> and the heart. Eur Heart J. 2015;36: 3043-3049. </w:t>
      </w:r>
      <w:proofErr w:type="spellStart"/>
      <w:r w:rsidRPr="005E7565">
        <w:rPr>
          <w:lang w:val="en-US"/>
        </w:rPr>
        <w:t>doi</w:t>
      </w:r>
      <w:proofErr w:type="spellEnd"/>
      <w:r w:rsidRPr="005E7565">
        <w:rPr>
          <w:lang w:val="en-US"/>
        </w:rPr>
        <w:t>: 10.1093/</w:t>
      </w:r>
      <w:proofErr w:type="spellStart"/>
      <w:r w:rsidRPr="005E7565">
        <w:rPr>
          <w:lang w:val="en-US"/>
        </w:rPr>
        <w:t>eurheartj</w:t>
      </w:r>
      <w:proofErr w:type="spellEnd"/>
      <w:r w:rsidRPr="005E7565">
        <w:rPr>
          <w:lang w:val="en-US"/>
        </w:rPr>
        <w:t>/ehv430.</w:t>
      </w:r>
    </w:p>
    <w:p w14:paraId="049F57B6" w14:textId="77777777" w:rsidR="00093CA9" w:rsidRPr="005E7565" w:rsidRDefault="00093CA9" w:rsidP="00034762">
      <w:pPr>
        <w:rPr>
          <w:lang w:val="en-US"/>
        </w:rPr>
      </w:pPr>
      <w:r w:rsidRPr="005E7565">
        <w:rPr>
          <w:lang w:val="en-US"/>
        </w:rPr>
        <w:t>53.</w:t>
      </w:r>
      <w:r w:rsidRPr="005E7565">
        <w:rPr>
          <w:lang w:val="en-US"/>
        </w:rPr>
        <w:tab/>
        <w:t xml:space="preserve">Dunn BD, Galton HC, Morgan R, Evans D, Oliver C, Meyer M, et al. Listening to your heart how interoception shapes emotion experience and intuitive decision making. Psychol Sci. 2010;21: 1835-1844. </w:t>
      </w:r>
      <w:proofErr w:type="spellStart"/>
      <w:r w:rsidRPr="005E7565">
        <w:rPr>
          <w:lang w:val="en-US"/>
        </w:rPr>
        <w:t>doi</w:t>
      </w:r>
      <w:proofErr w:type="spellEnd"/>
      <w:r w:rsidRPr="005E7565">
        <w:rPr>
          <w:lang w:val="en-US"/>
        </w:rPr>
        <w:t>: 10.1177/0956797610389191.</w:t>
      </w:r>
    </w:p>
    <w:p w14:paraId="6FF4A4ED" w14:textId="77777777" w:rsidR="00093CA9" w:rsidRPr="005E7565" w:rsidRDefault="00093CA9" w:rsidP="00034762">
      <w:pPr>
        <w:rPr>
          <w:lang w:val="en-US"/>
        </w:rPr>
      </w:pPr>
      <w:r w:rsidRPr="005E7565">
        <w:rPr>
          <w:lang w:val="en-US"/>
        </w:rPr>
        <w:t>54.</w:t>
      </w:r>
      <w:r w:rsidRPr="005E7565">
        <w:rPr>
          <w:lang w:val="en-US"/>
        </w:rPr>
        <w:tab/>
        <w:t xml:space="preserve">Angulo-Perkins A, </w:t>
      </w:r>
      <w:proofErr w:type="spellStart"/>
      <w:r w:rsidRPr="005E7565">
        <w:rPr>
          <w:lang w:val="en-US"/>
        </w:rPr>
        <w:t>Aubé</w:t>
      </w:r>
      <w:proofErr w:type="spellEnd"/>
      <w:r w:rsidRPr="005E7565">
        <w:rPr>
          <w:lang w:val="en-US"/>
        </w:rPr>
        <w:t xml:space="preserve"> W, Peretz I, Barrios FA, Armony JL, Concha L. Music listening engages specific cortical regions within the temporal lobes: Differences between musicians and non-musicians. Cortex. 2014;59: 126-137. </w:t>
      </w:r>
      <w:proofErr w:type="spellStart"/>
      <w:r w:rsidRPr="005E7565">
        <w:rPr>
          <w:lang w:val="en-US"/>
        </w:rPr>
        <w:t>doi</w:t>
      </w:r>
      <w:proofErr w:type="spellEnd"/>
      <w:r w:rsidRPr="005E7565">
        <w:rPr>
          <w:lang w:val="en-US"/>
        </w:rPr>
        <w:t>: 10.1016/j.cortex.2014.07.013.</w:t>
      </w:r>
    </w:p>
    <w:p w14:paraId="176800B3" w14:textId="77777777" w:rsidR="00093CA9" w:rsidRPr="005E7565" w:rsidRDefault="00093CA9" w:rsidP="00034762">
      <w:pPr>
        <w:rPr>
          <w:lang w:val="en-US"/>
        </w:rPr>
      </w:pPr>
      <w:r w:rsidRPr="005E7565">
        <w:rPr>
          <w:lang w:val="en-US"/>
        </w:rPr>
        <w:t>55.</w:t>
      </w:r>
      <w:r w:rsidRPr="005E7565">
        <w:rPr>
          <w:lang w:val="en-US"/>
        </w:rPr>
        <w:tab/>
      </w:r>
      <w:proofErr w:type="spellStart"/>
      <w:r w:rsidRPr="005E7565">
        <w:rPr>
          <w:lang w:val="en-US"/>
        </w:rPr>
        <w:t>Salimpoor</w:t>
      </w:r>
      <w:proofErr w:type="spellEnd"/>
      <w:r w:rsidRPr="005E7565">
        <w:rPr>
          <w:lang w:val="en-US"/>
        </w:rPr>
        <w:t xml:space="preserve"> VN, </w:t>
      </w:r>
      <w:proofErr w:type="spellStart"/>
      <w:r w:rsidRPr="005E7565">
        <w:rPr>
          <w:lang w:val="en-US"/>
        </w:rPr>
        <w:t>Benovoy</w:t>
      </w:r>
      <w:proofErr w:type="spellEnd"/>
      <w:r w:rsidRPr="005E7565">
        <w:rPr>
          <w:lang w:val="en-US"/>
        </w:rPr>
        <w:t xml:space="preserve"> M, Larcher K, Dagher A, </w:t>
      </w:r>
      <w:proofErr w:type="spellStart"/>
      <w:r w:rsidRPr="005E7565">
        <w:rPr>
          <w:lang w:val="en-US"/>
        </w:rPr>
        <w:t>Zatorre</w:t>
      </w:r>
      <w:proofErr w:type="spellEnd"/>
      <w:r w:rsidRPr="005E7565">
        <w:rPr>
          <w:lang w:val="en-US"/>
        </w:rPr>
        <w:t xml:space="preserve"> RJ. Anatomically distinct dopamine release during anticipation and experience of peak emotion to music. Nat </w:t>
      </w:r>
      <w:proofErr w:type="spellStart"/>
      <w:r w:rsidRPr="005E7565">
        <w:rPr>
          <w:lang w:val="en-US"/>
        </w:rPr>
        <w:t>Neurosci</w:t>
      </w:r>
      <w:proofErr w:type="spellEnd"/>
      <w:r w:rsidRPr="005E7565">
        <w:rPr>
          <w:lang w:val="en-US"/>
        </w:rPr>
        <w:t xml:space="preserve">. </w:t>
      </w:r>
      <w:r w:rsidRPr="005E7565">
        <w:rPr>
          <w:lang w:val="en-US"/>
        </w:rPr>
        <w:lastRenderedPageBreak/>
        <w:t>2011;14: 257-262.</w:t>
      </w:r>
    </w:p>
    <w:p w14:paraId="0BEF9C63" w14:textId="77777777" w:rsidR="00093CA9" w:rsidRPr="005E7565" w:rsidRDefault="00093CA9" w:rsidP="00034762">
      <w:pPr>
        <w:rPr>
          <w:lang w:val="en-US"/>
        </w:rPr>
      </w:pPr>
      <w:r w:rsidRPr="005E7565">
        <w:rPr>
          <w:lang w:val="en-US"/>
        </w:rPr>
        <w:t>56.</w:t>
      </w:r>
      <w:r w:rsidRPr="005E7565">
        <w:rPr>
          <w:lang w:val="en-US"/>
        </w:rPr>
        <w:tab/>
      </w:r>
      <w:proofErr w:type="spellStart"/>
      <w:r w:rsidRPr="005E7565">
        <w:rPr>
          <w:lang w:val="en-US"/>
        </w:rPr>
        <w:t>Zatorre</w:t>
      </w:r>
      <w:proofErr w:type="spellEnd"/>
      <w:r w:rsidRPr="005E7565">
        <w:rPr>
          <w:lang w:val="en-US"/>
        </w:rPr>
        <w:t xml:space="preserve"> RJ. Musical pleasure and reward: mechanisms and dysfunction. Ann N Y </w:t>
      </w:r>
      <w:proofErr w:type="spellStart"/>
      <w:r w:rsidRPr="005E7565">
        <w:rPr>
          <w:lang w:val="en-US"/>
        </w:rPr>
        <w:t>Acad</w:t>
      </w:r>
      <w:proofErr w:type="spellEnd"/>
      <w:r w:rsidRPr="005E7565">
        <w:rPr>
          <w:lang w:val="en-US"/>
        </w:rPr>
        <w:t xml:space="preserve"> Sci. 2015;1337: 202-211. </w:t>
      </w:r>
      <w:proofErr w:type="spellStart"/>
      <w:r w:rsidRPr="005E7565">
        <w:rPr>
          <w:lang w:val="en-US"/>
        </w:rPr>
        <w:t>doi</w:t>
      </w:r>
      <w:proofErr w:type="spellEnd"/>
      <w:r w:rsidRPr="005E7565">
        <w:rPr>
          <w:lang w:val="en-US"/>
        </w:rPr>
        <w:t>: 10.1111/nyas.12677.</w:t>
      </w:r>
    </w:p>
    <w:p w14:paraId="024F2EC7" w14:textId="77777777" w:rsidR="00093CA9" w:rsidRPr="005E7565" w:rsidRDefault="00093CA9" w:rsidP="00034762">
      <w:pPr>
        <w:rPr>
          <w:lang w:val="en-US"/>
        </w:rPr>
      </w:pPr>
      <w:r w:rsidRPr="005E7565">
        <w:rPr>
          <w:lang w:val="en-US"/>
        </w:rPr>
        <w:t>57.</w:t>
      </w:r>
      <w:r w:rsidRPr="005E7565">
        <w:rPr>
          <w:lang w:val="en-US"/>
        </w:rPr>
        <w:tab/>
        <w:t xml:space="preserve">Gordon CL, Cobb PR, Balasubramaniam R. Recruitment of the motor system during music listening: An ALE meta-analysis of fMRI data. PLOS ONE. 2018;13: e0207213. </w:t>
      </w:r>
      <w:proofErr w:type="spellStart"/>
      <w:r w:rsidRPr="005E7565">
        <w:rPr>
          <w:lang w:val="en-US"/>
        </w:rPr>
        <w:t>doi</w:t>
      </w:r>
      <w:proofErr w:type="spellEnd"/>
      <w:r w:rsidRPr="005E7565">
        <w:rPr>
          <w:lang w:val="en-US"/>
        </w:rPr>
        <w:t>: 10.1371/journal.pone.0207213.</w:t>
      </w:r>
    </w:p>
    <w:p w14:paraId="32C22D3C" w14:textId="77777777" w:rsidR="00093CA9" w:rsidRPr="005E7565" w:rsidRDefault="00093CA9" w:rsidP="00034762">
      <w:pPr>
        <w:rPr>
          <w:lang w:val="en-US"/>
        </w:rPr>
      </w:pPr>
      <w:r w:rsidRPr="005E7565">
        <w:rPr>
          <w:lang w:val="en-US"/>
        </w:rPr>
        <w:t>58.</w:t>
      </w:r>
      <w:r w:rsidRPr="005E7565">
        <w:rPr>
          <w:lang w:val="en-US"/>
        </w:rPr>
        <w:tab/>
        <w:t xml:space="preserve">Escoffier N, Zhong J, Schirmer A, Qiu A. Emotional expressions in voice and music: Same code, same effect? Hum Brain Mapp. 2013;34: 1796-1810. </w:t>
      </w:r>
      <w:proofErr w:type="spellStart"/>
      <w:r w:rsidRPr="005E7565">
        <w:rPr>
          <w:lang w:val="en-US"/>
        </w:rPr>
        <w:t>doi</w:t>
      </w:r>
      <w:proofErr w:type="spellEnd"/>
      <w:r w:rsidRPr="005E7565">
        <w:rPr>
          <w:lang w:val="en-US"/>
        </w:rPr>
        <w:t>: 10.1002/hbm.22029.</w:t>
      </w:r>
    </w:p>
    <w:p w14:paraId="5E4E1F54" w14:textId="77777777" w:rsidR="00093CA9" w:rsidRPr="005E7565" w:rsidRDefault="00093CA9" w:rsidP="00034762">
      <w:pPr>
        <w:rPr>
          <w:lang w:val="en-US"/>
        </w:rPr>
      </w:pPr>
      <w:r w:rsidRPr="005E7565">
        <w:rPr>
          <w:lang w:val="en-US"/>
        </w:rPr>
        <w:t>59.</w:t>
      </w:r>
      <w:r w:rsidRPr="005E7565">
        <w:rPr>
          <w:lang w:val="en-US"/>
        </w:rPr>
        <w:tab/>
        <w:t xml:space="preserve">Kurth F, Zilles K, Fox PT, Laird AR, Eickhoff SB. A link between the systems: functional differentiation and integration within the human insula revealed by meta-analysis. Brain </w:t>
      </w:r>
      <w:proofErr w:type="spellStart"/>
      <w:r w:rsidRPr="005E7565">
        <w:rPr>
          <w:lang w:val="en-US"/>
        </w:rPr>
        <w:t>Struc</w:t>
      </w:r>
      <w:proofErr w:type="spellEnd"/>
      <w:r w:rsidRPr="005E7565">
        <w:rPr>
          <w:lang w:val="en-US"/>
        </w:rPr>
        <w:t xml:space="preserve"> </w:t>
      </w:r>
      <w:proofErr w:type="spellStart"/>
      <w:r w:rsidRPr="005E7565">
        <w:rPr>
          <w:lang w:val="en-US"/>
        </w:rPr>
        <w:t>Funct</w:t>
      </w:r>
      <w:proofErr w:type="spellEnd"/>
      <w:r w:rsidRPr="005E7565">
        <w:rPr>
          <w:lang w:val="en-US"/>
        </w:rPr>
        <w:t xml:space="preserve">. 2010;214: 519-534. </w:t>
      </w:r>
      <w:proofErr w:type="spellStart"/>
      <w:r w:rsidRPr="005E7565">
        <w:rPr>
          <w:lang w:val="en-US"/>
        </w:rPr>
        <w:t>doi</w:t>
      </w:r>
      <w:proofErr w:type="spellEnd"/>
      <w:r w:rsidRPr="005E7565">
        <w:rPr>
          <w:lang w:val="en-US"/>
        </w:rPr>
        <w:t>: 10.1007/s00429-010-0255-z.</w:t>
      </w:r>
    </w:p>
    <w:p w14:paraId="7614C3C3" w14:textId="77777777" w:rsidR="00093CA9" w:rsidRPr="005E7565" w:rsidRDefault="00093CA9" w:rsidP="00034762">
      <w:pPr>
        <w:rPr>
          <w:lang w:val="en-US"/>
        </w:rPr>
      </w:pPr>
      <w:r w:rsidRPr="005E7565">
        <w:rPr>
          <w:lang w:val="en-US"/>
        </w:rPr>
        <w:t>60.</w:t>
      </w:r>
      <w:r w:rsidRPr="005E7565">
        <w:rPr>
          <w:lang w:val="en-US"/>
        </w:rPr>
        <w:tab/>
        <w:t xml:space="preserve">Deen B, </w:t>
      </w:r>
      <w:proofErr w:type="spellStart"/>
      <w:r w:rsidRPr="005E7565">
        <w:rPr>
          <w:lang w:val="en-US"/>
        </w:rPr>
        <w:t>Pitskel</w:t>
      </w:r>
      <w:proofErr w:type="spellEnd"/>
      <w:r w:rsidRPr="005E7565">
        <w:rPr>
          <w:lang w:val="en-US"/>
        </w:rPr>
        <w:t xml:space="preserve"> NB, Pelphrey KA. Three systems of insular functional connectivity identified with cluster analysis. </w:t>
      </w:r>
      <w:proofErr w:type="spellStart"/>
      <w:r w:rsidRPr="005E7565">
        <w:rPr>
          <w:lang w:val="en-US"/>
        </w:rPr>
        <w:t>Cereb</w:t>
      </w:r>
      <w:proofErr w:type="spellEnd"/>
      <w:r w:rsidRPr="005E7565">
        <w:rPr>
          <w:lang w:val="en-US"/>
        </w:rPr>
        <w:t xml:space="preserve"> Cortex. 2010;21: 1498-1506. </w:t>
      </w:r>
      <w:proofErr w:type="spellStart"/>
      <w:r w:rsidRPr="005E7565">
        <w:rPr>
          <w:lang w:val="en-US"/>
        </w:rPr>
        <w:t>doi</w:t>
      </w:r>
      <w:proofErr w:type="spellEnd"/>
      <w:r w:rsidRPr="005E7565">
        <w:rPr>
          <w:lang w:val="en-US"/>
        </w:rPr>
        <w:t>: 10.1093/</w:t>
      </w:r>
      <w:proofErr w:type="spellStart"/>
      <w:r w:rsidRPr="005E7565">
        <w:rPr>
          <w:lang w:val="en-US"/>
        </w:rPr>
        <w:t>cercor</w:t>
      </w:r>
      <w:proofErr w:type="spellEnd"/>
      <w:r w:rsidRPr="005E7565">
        <w:rPr>
          <w:lang w:val="en-US"/>
        </w:rPr>
        <w:t>/bhq186.</w:t>
      </w:r>
    </w:p>
    <w:p w14:paraId="15A6FF69" w14:textId="77777777" w:rsidR="00093CA9" w:rsidRPr="005E7565" w:rsidRDefault="00093CA9" w:rsidP="00034762">
      <w:pPr>
        <w:rPr>
          <w:lang w:val="en-US"/>
        </w:rPr>
      </w:pPr>
      <w:r w:rsidRPr="005E7565">
        <w:rPr>
          <w:lang w:val="en-US"/>
        </w:rPr>
        <w:t>61.</w:t>
      </w:r>
      <w:r w:rsidRPr="005E7565">
        <w:rPr>
          <w:lang w:val="en-US"/>
        </w:rPr>
        <w:tab/>
        <w:t xml:space="preserve">Cauda F, D'Agata F, Sacco K, Duca S, Geminiani G, Vercelli A. Functional connectivity of the insula in the resting brain. Neuroimage. 2011;55: 8-23. </w:t>
      </w:r>
      <w:proofErr w:type="spellStart"/>
      <w:r w:rsidRPr="005E7565">
        <w:rPr>
          <w:lang w:val="en-US"/>
        </w:rPr>
        <w:t>doi</w:t>
      </w:r>
      <w:proofErr w:type="spellEnd"/>
      <w:r w:rsidRPr="005E7565">
        <w:rPr>
          <w:lang w:val="en-US"/>
        </w:rPr>
        <w:t>: 10.1016/j.neuroimage.2010.11.049.</w:t>
      </w:r>
    </w:p>
    <w:p w14:paraId="42A12474" w14:textId="77777777" w:rsidR="00093CA9" w:rsidRPr="005E7565" w:rsidRDefault="00093CA9" w:rsidP="00034762">
      <w:pPr>
        <w:rPr>
          <w:lang w:val="en-US"/>
        </w:rPr>
      </w:pPr>
      <w:r w:rsidRPr="005E7565">
        <w:rPr>
          <w:lang w:val="en-US"/>
        </w:rPr>
        <w:t>62.</w:t>
      </w:r>
      <w:r w:rsidRPr="005E7565">
        <w:rPr>
          <w:lang w:val="en-US"/>
        </w:rPr>
        <w:tab/>
        <w:t xml:space="preserve">Cloutman LL, Binney RJ, </w:t>
      </w:r>
      <w:proofErr w:type="spellStart"/>
      <w:r w:rsidRPr="005E7565">
        <w:rPr>
          <w:lang w:val="en-US"/>
        </w:rPr>
        <w:t>Drakesmith</w:t>
      </w:r>
      <w:proofErr w:type="spellEnd"/>
      <w:r w:rsidRPr="005E7565">
        <w:rPr>
          <w:lang w:val="en-US"/>
        </w:rPr>
        <w:t xml:space="preserve"> M, Parker GJM, </w:t>
      </w:r>
      <w:proofErr w:type="spellStart"/>
      <w:r w:rsidRPr="005E7565">
        <w:rPr>
          <w:lang w:val="en-US"/>
        </w:rPr>
        <w:t>Lambon</w:t>
      </w:r>
      <w:proofErr w:type="spellEnd"/>
      <w:r w:rsidRPr="005E7565">
        <w:rPr>
          <w:lang w:val="en-US"/>
        </w:rPr>
        <w:t xml:space="preserve"> Ralph MA. The variation of function across the human insula mirrors its patterns of structural connectivity: Evidence from in vivo probabilistic tractography. Neuroimage. 2012;59: 3514-3521. </w:t>
      </w:r>
      <w:proofErr w:type="spellStart"/>
      <w:r w:rsidRPr="005E7565">
        <w:rPr>
          <w:lang w:val="en-US"/>
        </w:rPr>
        <w:t>doi</w:t>
      </w:r>
      <w:proofErr w:type="spellEnd"/>
      <w:r w:rsidRPr="005E7565">
        <w:rPr>
          <w:lang w:val="en-US"/>
        </w:rPr>
        <w:t>: 10.1016/j.neuroimage.2011.11.016.</w:t>
      </w:r>
    </w:p>
    <w:p w14:paraId="3B0050A8" w14:textId="77777777" w:rsidR="00093CA9" w:rsidRPr="005E7565" w:rsidRDefault="00093CA9" w:rsidP="00034762">
      <w:pPr>
        <w:rPr>
          <w:lang w:val="en-US"/>
        </w:rPr>
      </w:pPr>
      <w:r w:rsidRPr="005E7565">
        <w:rPr>
          <w:lang w:val="en-US"/>
        </w:rPr>
        <w:t>63.</w:t>
      </w:r>
      <w:r w:rsidRPr="005E7565">
        <w:rPr>
          <w:lang w:val="en-US"/>
        </w:rPr>
        <w:tab/>
      </w:r>
      <w:proofErr w:type="spellStart"/>
      <w:r w:rsidRPr="005E7565">
        <w:rPr>
          <w:lang w:val="en-US"/>
        </w:rPr>
        <w:t>Cerliani</w:t>
      </w:r>
      <w:proofErr w:type="spellEnd"/>
      <w:r w:rsidRPr="005E7565">
        <w:rPr>
          <w:lang w:val="en-US"/>
        </w:rPr>
        <w:t xml:space="preserve"> L, Thomas RM, </w:t>
      </w:r>
      <w:proofErr w:type="spellStart"/>
      <w:r w:rsidRPr="005E7565">
        <w:rPr>
          <w:lang w:val="en-US"/>
        </w:rPr>
        <w:t>Jbabdi</w:t>
      </w:r>
      <w:proofErr w:type="spellEnd"/>
      <w:r w:rsidRPr="005E7565">
        <w:rPr>
          <w:lang w:val="en-US"/>
        </w:rPr>
        <w:t xml:space="preserve"> S, Siero JCW, </w:t>
      </w:r>
      <w:proofErr w:type="spellStart"/>
      <w:r w:rsidRPr="005E7565">
        <w:rPr>
          <w:lang w:val="en-US"/>
        </w:rPr>
        <w:t>Nanetti</w:t>
      </w:r>
      <w:proofErr w:type="spellEnd"/>
      <w:r w:rsidRPr="005E7565">
        <w:rPr>
          <w:lang w:val="en-US"/>
        </w:rPr>
        <w:t xml:space="preserve"> L, Crippa A, et al. Probabilistic tractography recovers a </w:t>
      </w:r>
      <w:proofErr w:type="spellStart"/>
      <w:r w:rsidRPr="005E7565">
        <w:rPr>
          <w:lang w:val="en-US"/>
        </w:rPr>
        <w:t>rostrocaudal</w:t>
      </w:r>
      <w:proofErr w:type="spellEnd"/>
      <w:r w:rsidRPr="005E7565">
        <w:rPr>
          <w:lang w:val="en-US"/>
        </w:rPr>
        <w:t xml:space="preserve"> trajectory of connectivity variability in the human insular cortex. Hum Brain Mapp. 2012;33: 2005-2034. </w:t>
      </w:r>
      <w:proofErr w:type="spellStart"/>
      <w:r w:rsidRPr="005E7565">
        <w:rPr>
          <w:lang w:val="en-US"/>
        </w:rPr>
        <w:t>doi</w:t>
      </w:r>
      <w:proofErr w:type="spellEnd"/>
      <w:r w:rsidRPr="005E7565">
        <w:rPr>
          <w:lang w:val="en-US"/>
        </w:rPr>
        <w:t>: 10.1002/hbm.21338.</w:t>
      </w:r>
    </w:p>
    <w:p w14:paraId="162300B2" w14:textId="77777777" w:rsidR="00093CA9" w:rsidRPr="005E7565" w:rsidRDefault="00093CA9" w:rsidP="00034762">
      <w:pPr>
        <w:rPr>
          <w:lang w:val="en-US"/>
        </w:rPr>
      </w:pPr>
      <w:r w:rsidRPr="005E7565">
        <w:rPr>
          <w:lang w:val="en-US"/>
        </w:rPr>
        <w:t>64.</w:t>
      </w:r>
      <w:r w:rsidRPr="005E7565">
        <w:rPr>
          <w:lang w:val="en-US"/>
        </w:rPr>
        <w:tab/>
      </w:r>
      <w:proofErr w:type="spellStart"/>
      <w:r w:rsidRPr="005E7565">
        <w:rPr>
          <w:lang w:val="en-US"/>
        </w:rPr>
        <w:t>Frot</w:t>
      </w:r>
      <w:proofErr w:type="spellEnd"/>
      <w:r w:rsidRPr="005E7565">
        <w:rPr>
          <w:lang w:val="en-US"/>
        </w:rPr>
        <w:t xml:space="preserve"> M, </w:t>
      </w:r>
      <w:proofErr w:type="spellStart"/>
      <w:r w:rsidRPr="005E7565">
        <w:rPr>
          <w:lang w:val="en-US"/>
        </w:rPr>
        <w:t>Faillenot</w:t>
      </w:r>
      <w:proofErr w:type="spellEnd"/>
      <w:r w:rsidRPr="005E7565">
        <w:rPr>
          <w:lang w:val="en-US"/>
        </w:rPr>
        <w:t xml:space="preserve"> I, </w:t>
      </w:r>
      <w:proofErr w:type="spellStart"/>
      <w:r w:rsidRPr="005E7565">
        <w:rPr>
          <w:lang w:val="en-US"/>
        </w:rPr>
        <w:t>Mauguière</w:t>
      </w:r>
      <w:proofErr w:type="spellEnd"/>
      <w:r w:rsidRPr="005E7565">
        <w:rPr>
          <w:lang w:val="en-US"/>
        </w:rPr>
        <w:t xml:space="preserve"> F. Processing of nociceptive input from posterior to anterior insula in humans. Hum Brain Mapp. 2014;35: 5486-5499. </w:t>
      </w:r>
      <w:proofErr w:type="spellStart"/>
      <w:r w:rsidRPr="005E7565">
        <w:rPr>
          <w:lang w:val="en-US"/>
        </w:rPr>
        <w:t>doi</w:t>
      </w:r>
      <w:proofErr w:type="spellEnd"/>
      <w:r w:rsidRPr="005E7565">
        <w:rPr>
          <w:lang w:val="en-US"/>
        </w:rPr>
        <w:t>: 10.1002/hbm.22565.</w:t>
      </w:r>
    </w:p>
    <w:p w14:paraId="28F677F0" w14:textId="5D4DAE81" w:rsidR="00EB4D2F" w:rsidRDefault="00EB4D2F" w:rsidP="000038BB">
      <w:pPr>
        <w:spacing w:line="480" w:lineRule="auto"/>
        <w:ind w:firstLine="324"/>
        <w:rPr>
          <w:rFonts w:ascii="Times New Roman" w:eastAsia="Times New Roman" w:hAnsi="Times New Roman" w:cs="Times New Roman"/>
          <w:sz w:val="24"/>
        </w:rPr>
      </w:pPr>
    </w:p>
    <w:sectPr w:rsidR="00EB4D2F">
      <w:footerReference w:type="default" r:id="rId14"/>
      <w:pgSz w:w="11906" w:h="16838"/>
      <w:pgMar w:top="1985" w:right="1701" w:bottom="1701" w:left="1701" w:header="851" w:footer="992" w:gutter="0"/>
      <w:lnNumType w:countBy="1" w:restart="continuous"/>
      <w:cols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E6E77" w14:textId="77777777" w:rsidR="00D818CE" w:rsidRDefault="00D818CE">
      <w:r>
        <w:separator/>
      </w:r>
    </w:p>
  </w:endnote>
  <w:endnote w:type="continuationSeparator" w:id="0">
    <w:p w14:paraId="7A123E94" w14:textId="77777777" w:rsidR="00D818CE" w:rsidRDefault="00D818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Malgun Gothic">
    <w:panose1 w:val="020B0503020000020004"/>
    <w:charset w:val="81"/>
    <w:family w:val="swiss"/>
    <w:pitch w:val="variable"/>
    <w:sig w:usb0="9000002F" w:usb1="29D77CFB" w:usb2="00000012" w:usb3="00000000" w:csb0="00080001"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603644"/>
      <w:docPartObj>
        <w:docPartGallery w:val="Page Numbers (Bottom of Page)"/>
        <w:docPartUnique/>
      </w:docPartObj>
    </w:sdtPr>
    <w:sdtEndPr>
      <w:rPr>
        <w:noProof/>
      </w:rPr>
    </w:sdtEndPr>
    <w:sdtContent>
      <w:p w14:paraId="67DE83EF" w14:textId="09D68C51" w:rsidR="00DF0B67" w:rsidRDefault="006D2CF2">
        <w:pPr>
          <w:pStyle w:val="ac"/>
          <w:jc w:val="center"/>
        </w:pPr>
        <w:r>
          <w:fldChar w:fldCharType="begin"/>
        </w:r>
        <w:r>
          <w:instrText xml:space="preserve"> PAGE   \* MERGEFORMAT </w:instrText>
        </w:r>
        <w:r>
          <w:fldChar w:fldCharType="separate"/>
        </w:r>
        <w:r>
          <w:rPr>
            <w:noProof/>
          </w:rPr>
          <w:t>2</w:t>
        </w:r>
        <w:r>
          <w:rPr>
            <w:noProof/>
          </w:rPr>
          <w:fldChar w:fldCharType="end"/>
        </w:r>
      </w:p>
    </w:sdtContent>
  </w:sdt>
  <w:p w14:paraId="11D2187B" w14:textId="77777777" w:rsidR="00DF0B67" w:rsidRDefault="00DF0B67">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AA442" w14:textId="77777777" w:rsidR="00D818CE" w:rsidRDefault="00D818CE">
      <w:r>
        <w:separator/>
      </w:r>
    </w:p>
  </w:footnote>
  <w:footnote w:type="continuationSeparator" w:id="0">
    <w:p w14:paraId="4EAF43DE" w14:textId="77777777" w:rsidR="00D818CE" w:rsidRDefault="00D818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0FDC"/>
    <w:multiLevelType w:val="multilevel"/>
    <w:tmpl w:val="2E524D8E"/>
    <w:lvl w:ilvl="0">
      <w:start w:val="1"/>
      <w:numFmt w:val="decimal"/>
      <w:lvlText w:val=""/>
      <w:lvlJc w:val="left"/>
      <w:pPr>
        <w:ind w:left="703" w:hanging="420"/>
      </w:pPr>
      <w:rPr>
        <w:rFonts w:ascii="Wingdings" w:eastAsia="Wingdings" w:hAnsi="Wingdings" w:cs="Wingdings"/>
      </w:rPr>
    </w:lvl>
    <w:lvl w:ilvl="1">
      <w:start w:val="1"/>
      <w:numFmt w:val="decimal"/>
      <w:lvlText w:val=""/>
      <w:lvlJc w:val="left"/>
      <w:pPr>
        <w:ind w:left="1123" w:hanging="420"/>
      </w:pPr>
      <w:rPr>
        <w:rFonts w:ascii="Wingdings" w:eastAsia="Wingdings" w:hAnsi="Wingdings" w:cs="Wingding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0693746"/>
    <w:multiLevelType w:val="multilevel"/>
    <w:tmpl w:val="6CEC1074"/>
    <w:lvl w:ilvl="0">
      <w:start w:val="1"/>
      <w:numFmt w:val="decimal"/>
      <w:lvlText w:val="%1."/>
      <w:lvlJc w:val="left"/>
      <w:pPr>
        <w:ind w:left="420" w:hanging="4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08A4ED9"/>
    <w:multiLevelType w:val="multilevel"/>
    <w:tmpl w:val="629A3FAE"/>
    <w:lvl w:ilvl="0">
      <w:start w:val="1"/>
      <w:numFmt w:val="decimal"/>
      <w:lvlText w:val=""/>
      <w:lvlJc w:val="left"/>
      <w:pPr>
        <w:ind w:left="703" w:hanging="420"/>
      </w:pPr>
      <w:rPr>
        <w:rFonts w:ascii="Wingdings" w:eastAsia="Wingdings" w:hAnsi="Wingdings" w:cs="Wingding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43D624D"/>
    <w:multiLevelType w:val="multilevel"/>
    <w:tmpl w:val="C2FE15EC"/>
    <w:lvl w:ilvl="0">
      <w:start w:val="1"/>
      <w:numFmt w:val="bullet"/>
      <w:lvlText w:val=""/>
      <w:lvlJc w:val="left"/>
      <w:pPr>
        <w:ind w:left="1003" w:hanging="360"/>
      </w:pPr>
      <w:rPr>
        <w:rFonts w:ascii="Symbol" w:eastAsia="Symbol" w:hAnsi="Symbol" w:cs="Symbo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63844F3"/>
    <w:multiLevelType w:val="multilevel"/>
    <w:tmpl w:val="D38ADDEE"/>
    <w:lvl w:ilvl="0">
      <w:start w:val="1"/>
      <w:numFmt w:val="bullet"/>
      <w:lvlText w:val=""/>
      <w:lvlJc w:val="left"/>
      <w:pPr>
        <w:ind w:left="1003" w:hanging="360"/>
      </w:pPr>
      <w:rPr>
        <w:rFonts w:ascii="Symbol" w:eastAsia="Symbol" w:hAnsi="Symbol" w:cs="Symbo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972100904">
    <w:abstractNumId w:val="2"/>
  </w:num>
  <w:num w:numId="2" w16cid:durableId="1739668605">
    <w:abstractNumId w:val="4"/>
  </w:num>
  <w:num w:numId="3" w16cid:durableId="1075862450">
    <w:abstractNumId w:val="0"/>
  </w:num>
  <w:num w:numId="4" w16cid:durableId="1020081324">
    <w:abstractNumId w:val="1"/>
  </w:num>
  <w:num w:numId="5" w16cid:durableId="51789234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ru Maekawa">
    <w15:presenceInfo w15:providerId="Windows Live" w15:userId="d7d429a203bb0c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trackRevisions/>
  <w:documentProtection w:edit="trackedChanges" w:enforcement="1" w:cryptProviderType="rsaAES" w:cryptAlgorithmClass="hash" w:cryptAlgorithmType="typeAny" w:cryptAlgorithmSid="14" w:cryptSpinCount="100000" w:hash="2lJyQ0U+jYwYlWy6w161JE2prFrrK2e97S/82MvD3cC+iQqMiGG3IqAIRDJvUliwIV9nweC1vKsuzmNUTWxiGw==" w:salt="kWRCe66aPW3X+Gr7saINrg=="/>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M3MTO2NDY2MLYwsrRQ0lEKTi0uzszPAykwrAUAz3yyPywAAAA="/>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游明朝&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ppdtzwa8zzxfxeft21v5aeddps2dsfvtfzx&quot;&gt;my_library&lt;record-ids&gt;&lt;item&gt;589&lt;/item&gt;&lt;item&gt;688&lt;/item&gt;&lt;item&gt;795&lt;/item&gt;&lt;item&gt;797&lt;/item&gt;&lt;item&gt;907&lt;/item&gt;&lt;item&gt;912&lt;/item&gt;&lt;item&gt;916&lt;/item&gt;&lt;item&gt;921&lt;/item&gt;&lt;item&gt;940&lt;/item&gt;&lt;item&gt;1140&lt;/item&gt;&lt;item&gt;1160&lt;/item&gt;&lt;item&gt;1163&lt;/item&gt;&lt;item&gt;1174&lt;/item&gt;&lt;item&gt;1175&lt;/item&gt;&lt;item&gt;1176&lt;/item&gt;&lt;item&gt;1203&lt;/item&gt;&lt;item&gt;1204&lt;/item&gt;&lt;item&gt;1209&lt;/item&gt;&lt;item&gt;1212&lt;/item&gt;&lt;item&gt;1214&lt;/item&gt;&lt;item&gt;1223&lt;/item&gt;&lt;item&gt;1242&lt;/item&gt;&lt;item&gt;1269&lt;/item&gt;&lt;item&gt;1315&lt;/item&gt;&lt;item&gt;1354&lt;/item&gt;&lt;item&gt;1377&lt;/item&gt;&lt;item&gt;1390&lt;/item&gt;&lt;item&gt;1394&lt;/item&gt;&lt;item&gt;1417&lt;/item&gt;&lt;item&gt;1498&lt;/item&gt;&lt;item&gt;1503&lt;/item&gt;&lt;item&gt;1516&lt;/item&gt;&lt;item&gt;1517&lt;/item&gt;&lt;item&gt;1518&lt;/item&gt;&lt;item&gt;1519&lt;/item&gt;&lt;item&gt;1523&lt;/item&gt;&lt;item&gt;1535&lt;/item&gt;&lt;item&gt;1545&lt;/item&gt;&lt;item&gt;1546&lt;/item&gt;&lt;item&gt;1557&lt;/item&gt;&lt;item&gt;1558&lt;/item&gt;&lt;item&gt;1559&lt;/item&gt;&lt;item&gt;1561&lt;/item&gt;&lt;item&gt;1563&lt;/item&gt;&lt;item&gt;1564&lt;/item&gt;&lt;item&gt;1566&lt;/item&gt;&lt;item&gt;1570&lt;/item&gt;&lt;item&gt;1571&lt;/item&gt;&lt;item&gt;1572&lt;/item&gt;&lt;item&gt;1591&lt;/item&gt;&lt;item&gt;1593&lt;/item&gt;&lt;item&gt;1594&lt;/item&gt;&lt;item&gt;1595&lt;/item&gt;&lt;item&gt;1598&lt;/item&gt;&lt;item&gt;1599&lt;/item&gt;&lt;item&gt;1604&lt;/item&gt;&lt;item&gt;1659&lt;/item&gt;&lt;item&gt;1660&lt;/item&gt;&lt;item&gt;1661&lt;/item&gt;&lt;item&gt;1687&lt;/item&gt;&lt;item&gt;1786&lt;/item&gt;&lt;item&gt;1791&lt;/item&gt;&lt;item&gt;1792&lt;/item&gt;&lt;item&gt;1816&lt;/item&gt;&lt;item&gt;1818&lt;/item&gt;&lt;item&gt;1819&lt;/item&gt;&lt;item&gt;1820&lt;/item&gt;&lt;/record-ids&gt;&lt;/item&gt;&lt;/Libraries&gt;"/>
  </w:docVars>
  <w:rsids>
    <w:rsidRoot w:val="00EB4D2F"/>
    <w:rsid w:val="00000170"/>
    <w:rsid w:val="000038BB"/>
    <w:rsid w:val="00010C5E"/>
    <w:rsid w:val="00020025"/>
    <w:rsid w:val="00034762"/>
    <w:rsid w:val="000434C2"/>
    <w:rsid w:val="00044908"/>
    <w:rsid w:val="000459A0"/>
    <w:rsid w:val="00047786"/>
    <w:rsid w:val="000527E9"/>
    <w:rsid w:val="000544ED"/>
    <w:rsid w:val="00054A32"/>
    <w:rsid w:val="00055249"/>
    <w:rsid w:val="00056AD9"/>
    <w:rsid w:val="00066B5C"/>
    <w:rsid w:val="00077D60"/>
    <w:rsid w:val="00083577"/>
    <w:rsid w:val="00085880"/>
    <w:rsid w:val="00085A8F"/>
    <w:rsid w:val="0009337C"/>
    <w:rsid w:val="00093CA9"/>
    <w:rsid w:val="0009518B"/>
    <w:rsid w:val="000A0FA8"/>
    <w:rsid w:val="000A16CB"/>
    <w:rsid w:val="000A2FA3"/>
    <w:rsid w:val="000B0425"/>
    <w:rsid w:val="000C465F"/>
    <w:rsid w:val="000D7EE1"/>
    <w:rsid w:val="000E6682"/>
    <w:rsid w:val="000F011D"/>
    <w:rsid w:val="000F2471"/>
    <w:rsid w:val="000F2760"/>
    <w:rsid w:val="000F347A"/>
    <w:rsid w:val="000F7051"/>
    <w:rsid w:val="0010012D"/>
    <w:rsid w:val="0010261B"/>
    <w:rsid w:val="00107351"/>
    <w:rsid w:val="00107651"/>
    <w:rsid w:val="001141C4"/>
    <w:rsid w:val="00117150"/>
    <w:rsid w:val="001361AB"/>
    <w:rsid w:val="001439EA"/>
    <w:rsid w:val="001543B5"/>
    <w:rsid w:val="00164518"/>
    <w:rsid w:val="00164EA8"/>
    <w:rsid w:val="00176B79"/>
    <w:rsid w:val="00183D42"/>
    <w:rsid w:val="00184641"/>
    <w:rsid w:val="001929C6"/>
    <w:rsid w:val="00193061"/>
    <w:rsid w:val="001A3B5C"/>
    <w:rsid w:val="001A3C07"/>
    <w:rsid w:val="001B0FA4"/>
    <w:rsid w:val="001B722B"/>
    <w:rsid w:val="001C063F"/>
    <w:rsid w:val="001C3EA4"/>
    <w:rsid w:val="001D0A49"/>
    <w:rsid w:val="001D7E91"/>
    <w:rsid w:val="001E7743"/>
    <w:rsid w:val="001F473E"/>
    <w:rsid w:val="001F578B"/>
    <w:rsid w:val="002006FD"/>
    <w:rsid w:val="00201F39"/>
    <w:rsid w:val="002046D5"/>
    <w:rsid w:val="0020702F"/>
    <w:rsid w:val="00211D8C"/>
    <w:rsid w:val="002138AF"/>
    <w:rsid w:val="00214EEE"/>
    <w:rsid w:val="00217AC5"/>
    <w:rsid w:val="00225C3A"/>
    <w:rsid w:val="00231019"/>
    <w:rsid w:val="00232A57"/>
    <w:rsid w:val="00237FD0"/>
    <w:rsid w:val="0024014F"/>
    <w:rsid w:val="00241E78"/>
    <w:rsid w:val="00247968"/>
    <w:rsid w:val="002500B8"/>
    <w:rsid w:val="002515F5"/>
    <w:rsid w:val="002519F8"/>
    <w:rsid w:val="00252F4E"/>
    <w:rsid w:val="00253279"/>
    <w:rsid w:val="00262184"/>
    <w:rsid w:val="00264C65"/>
    <w:rsid w:val="00270154"/>
    <w:rsid w:val="0027096F"/>
    <w:rsid w:val="0027326E"/>
    <w:rsid w:val="0027356F"/>
    <w:rsid w:val="00273CFD"/>
    <w:rsid w:val="00281B85"/>
    <w:rsid w:val="002825FB"/>
    <w:rsid w:val="002A496F"/>
    <w:rsid w:val="002B4C1C"/>
    <w:rsid w:val="002B4C9D"/>
    <w:rsid w:val="002C1C31"/>
    <w:rsid w:val="002C28FE"/>
    <w:rsid w:val="002C36E5"/>
    <w:rsid w:val="002C68CA"/>
    <w:rsid w:val="002D11E6"/>
    <w:rsid w:val="002E30AC"/>
    <w:rsid w:val="002E59F9"/>
    <w:rsid w:val="002F1E86"/>
    <w:rsid w:val="00302F49"/>
    <w:rsid w:val="00304BC8"/>
    <w:rsid w:val="00304ED1"/>
    <w:rsid w:val="00305530"/>
    <w:rsid w:val="00307D31"/>
    <w:rsid w:val="00307DB1"/>
    <w:rsid w:val="0031286B"/>
    <w:rsid w:val="00313472"/>
    <w:rsid w:val="00314A7E"/>
    <w:rsid w:val="00317F1D"/>
    <w:rsid w:val="0032068F"/>
    <w:rsid w:val="0032387D"/>
    <w:rsid w:val="00327AB9"/>
    <w:rsid w:val="00336DD7"/>
    <w:rsid w:val="00341BA5"/>
    <w:rsid w:val="00343ACA"/>
    <w:rsid w:val="00345B69"/>
    <w:rsid w:val="0035138F"/>
    <w:rsid w:val="00355950"/>
    <w:rsid w:val="00356F44"/>
    <w:rsid w:val="00372E4E"/>
    <w:rsid w:val="00380F15"/>
    <w:rsid w:val="00390277"/>
    <w:rsid w:val="00397B56"/>
    <w:rsid w:val="003A07F1"/>
    <w:rsid w:val="003B0221"/>
    <w:rsid w:val="003B27EC"/>
    <w:rsid w:val="003B2EB3"/>
    <w:rsid w:val="003B6E16"/>
    <w:rsid w:val="003C4CD0"/>
    <w:rsid w:val="003D0CED"/>
    <w:rsid w:val="003D313D"/>
    <w:rsid w:val="003E17DA"/>
    <w:rsid w:val="003E75A4"/>
    <w:rsid w:val="003F323A"/>
    <w:rsid w:val="003F7D95"/>
    <w:rsid w:val="00411EBE"/>
    <w:rsid w:val="0041524E"/>
    <w:rsid w:val="00415A33"/>
    <w:rsid w:val="0041613F"/>
    <w:rsid w:val="0041706F"/>
    <w:rsid w:val="00421C0F"/>
    <w:rsid w:val="004228B8"/>
    <w:rsid w:val="00424CAB"/>
    <w:rsid w:val="00425A5E"/>
    <w:rsid w:val="00432FEF"/>
    <w:rsid w:val="004367E2"/>
    <w:rsid w:val="0043793B"/>
    <w:rsid w:val="00441C6B"/>
    <w:rsid w:val="004458CD"/>
    <w:rsid w:val="00454436"/>
    <w:rsid w:val="00454A5C"/>
    <w:rsid w:val="00461701"/>
    <w:rsid w:val="00462B32"/>
    <w:rsid w:val="00464A64"/>
    <w:rsid w:val="00467983"/>
    <w:rsid w:val="00470EA1"/>
    <w:rsid w:val="00471D27"/>
    <w:rsid w:val="00472594"/>
    <w:rsid w:val="00474432"/>
    <w:rsid w:val="00475CC7"/>
    <w:rsid w:val="0048465C"/>
    <w:rsid w:val="00484F0B"/>
    <w:rsid w:val="00486423"/>
    <w:rsid w:val="00487C30"/>
    <w:rsid w:val="0049139D"/>
    <w:rsid w:val="00493712"/>
    <w:rsid w:val="004A055E"/>
    <w:rsid w:val="004A19F0"/>
    <w:rsid w:val="004A2ABC"/>
    <w:rsid w:val="004A304D"/>
    <w:rsid w:val="004A368F"/>
    <w:rsid w:val="004B1D0D"/>
    <w:rsid w:val="004B3E5D"/>
    <w:rsid w:val="004B439D"/>
    <w:rsid w:val="004B5ECA"/>
    <w:rsid w:val="004B7A7B"/>
    <w:rsid w:val="004B7EC0"/>
    <w:rsid w:val="004C23A5"/>
    <w:rsid w:val="004C39C9"/>
    <w:rsid w:val="004C3B8E"/>
    <w:rsid w:val="004D39B3"/>
    <w:rsid w:val="004D3E26"/>
    <w:rsid w:val="004E0D28"/>
    <w:rsid w:val="004F2A96"/>
    <w:rsid w:val="004F712D"/>
    <w:rsid w:val="005009C6"/>
    <w:rsid w:val="00500DFE"/>
    <w:rsid w:val="00503389"/>
    <w:rsid w:val="0050672D"/>
    <w:rsid w:val="00532B00"/>
    <w:rsid w:val="0053395B"/>
    <w:rsid w:val="00540095"/>
    <w:rsid w:val="00540FEB"/>
    <w:rsid w:val="005437A4"/>
    <w:rsid w:val="00546FF5"/>
    <w:rsid w:val="0055017D"/>
    <w:rsid w:val="00551C70"/>
    <w:rsid w:val="00557D03"/>
    <w:rsid w:val="00561EA9"/>
    <w:rsid w:val="0056398A"/>
    <w:rsid w:val="00567C0F"/>
    <w:rsid w:val="00572282"/>
    <w:rsid w:val="005743D2"/>
    <w:rsid w:val="00577B5A"/>
    <w:rsid w:val="00582DBA"/>
    <w:rsid w:val="00587C80"/>
    <w:rsid w:val="00593549"/>
    <w:rsid w:val="00596FFA"/>
    <w:rsid w:val="005A073D"/>
    <w:rsid w:val="005A1363"/>
    <w:rsid w:val="005A156A"/>
    <w:rsid w:val="005A6AD4"/>
    <w:rsid w:val="005B3DA4"/>
    <w:rsid w:val="005B479E"/>
    <w:rsid w:val="005C4477"/>
    <w:rsid w:val="005C718A"/>
    <w:rsid w:val="005D08F7"/>
    <w:rsid w:val="005D6F90"/>
    <w:rsid w:val="005D7BDD"/>
    <w:rsid w:val="005E3E9D"/>
    <w:rsid w:val="005E4D41"/>
    <w:rsid w:val="005E75BA"/>
    <w:rsid w:val="005F17A9"/>
    <w:rsid w:val="005F684F"/>
    <w:rsid w:val="005F6E87"/>
    <w:rsid w:val="005F7780"/>
    <w:rsid w:val="0060313C"/>
    <w:rsid w:val="0060450B"/>
    <w:rsid w:val="00607359"/>
    <w:rsid w:val="0061038A"/>
    <w:rsid w:val="006107FA"/>
    <w:rsid w:val="0061260E"/>
    <w:rsid w:val="006134B8"/>
    <w:rsid w:val="00613A3F"/>
    <w:rsid w:val="0063254E"/>
    <w:rsid w:val="006333FF"/>
    <w:rsid w:val="00634FE0"/>
    <w:rsid w:val="0063596D"/>
    <w:rsid w:val="00636BBA"/>
    <w:rsid w:val="006511B5"/>
    <w:rsid w:val="00651E98"/>
    <w:rsid w:val="0065269A"/>
    <w:rsid w:val="00653AEB"/>
    <w:rsid w:val="00654B9D"/>
    <w:rsid w:val="00666E7D"/>
    <w:rsid w:val="00672CB3"/>
    <w:rsid w:val="00691A9C"/>
    <w:rsid w:val="00696DEF"/>
    <w:rsid w:val="006A4AC1"/>
    <w:rsid w:val="006A7BA4"/>
    <w:rsid w:val="006B3597"/>
    <w:rsid w:val="006B36C0"/>
    <w:rsid w:val="006B6154"/>
    <w:rsid w:val="006C15F3"/>
    <w:rsid w:val="006C2492"/>
    <w:rsid w:val="006C4856"/>
    <w:rsid w:val="006D2CF2"/>
    <w:rsid w:val="006D7FEA"/>
    <w:rsid w:val="006F2FBE"/>
    <w:rsid w:val="00702C11"/>
    <w:rsid w:val="00705DFB"/>
    <w:rsid w:val="00706637"/>
    <w:rsid w:val="0070674E"/>
    <w:rsid w:val="00707B4F"/>
    <w:rsid w:val="0071305E"/>
    <w:rsid w:val="00713DE7"/>
    <w:rsid w:val="00715E88"/>
    <w:rsid w:val="00723EA0"/>
    <w:rsid w:val="007264C6"/>
    <w:rsid w:val="0073280B"/>
    <w:rsid w:val="00732A7B"/>
    <w:rsid w:val="0073383C"/>
    <w:rsid w:val="00735748"/>
    <w:rsid w:val="00736080"/>
    <w:rsid w:val="007368DE"/>
    <w:rsid w:val="0074007A"/>
    <w:rsid w:val="00742B91"/>
    <w:rsid w:val="007457AA"/>
    <w:rsid w:val="007512D8"/>
    <w:rsid w:val="00757E59"/>
    <w:rsid w:val="00761733"/>
    <w:rsid w:val="00761FEE"/>
    <w:rsid w:val="0076521A"/>
    <w:rsid w:val="00765A30"/>
    <w:rsid w:val="00771A6E"/>
    <w:rsid w:val="00775355"/>
    <w:rsid w:val="0077667D"/>
    <w:rsid w:val="00776C06"/>
    <w:rsid w:val="00790BDF"/>
    <w:rsid w:val="00791A61"/>
    <w:rsid w:val="00796FCD"/>
    <w:rsid w:val="007A173A"/>
    <w:rsid w:val="007A2447"/>
    <w:rsid w:val="007A3CD9"/>
    <w:rsid w:val="007A5E66"/>
    <w:rsid w:val="007B149F"/>
    <w:rsid w:val="007B50BF"/>
    <w:rsid w:val="007B5838"/>
    <w:rsid w:val="007C4418"/>
    <w:rsid w:val="007D3AAF"/>
    <w:rsid w:val="007E0F12"/>
    <w:rsid w:val="007E2624"/>
    <w:rsid w:val="007E2990"/>
    <w:rsid w:val="007E3E11"/>
    <w:rsid w:val="007E740F"/>
    <w:rsid w:val="007F35DD"/>
    <w:rsid w:val="008013EE"/>
    <w:rsid w:val="00804E7A"/>
    <w:rsid w:val="0081291C"/>
    <w:rsid w:val="00817B56"/>
    <w:rsid w:val="00817D7E"/>
    <w:rsid w:val="00820FAE"/>
    <w:rsid w:val="00823790"/>
    <w:rsid w:val="0083306C"/>
    <w:rsid w:val="008370B7"/>
    <w:rsid w:val="00844F15"/>
    <w:rsid w:val="0084668D"/>
    <w:rsid w:val="00851005"/>
    <w:rsid w:val="00851396"/>
    <w:rsid w:val="00851B11"/>
    <w:rsid w:val="00856F2A"/>
    <w:rsid w:val="008605B6"/>
    <w:rsid w:val="008630F3"/>
    <w:rsid w:val="0087047C"/>
    <w:rsid w:val="00884A1E"/>
    <w:rsid w:val="00887A16"/>
    <w:rsid w:val="00893678"/>
    <w:rsid w:val="00895AC2"/>
    <w:rsid w:val="008B16F0"/>
    <w:rsid w:val="008B4379"/>
    <w:rsid w:val="008B6A80"/>
    <w:rsid w:val="008C3AA1"/>
    <w:rsid w:val="008C59DE"/>
    <w:rsid w:val="008D385D"/>
    <w:rsid w:val="008D73DB"/>
    <w:rsid w:val="008E3671"/>
    <w:rsid w:val="008F2D8C"/>
    <w:rsid w:val="00902BBD"/>
    <w:rsid w:val="0091336F"/>
    <w:rsid w:val="009134DC"/>
    <w:rsid w:val="00916197"/>
    <w:rsid w:val="009203BB"/>
    <w:rsid w:val="00927333"/>
    <w:rsid w:val="009416D2"/>
    <w:rsid w:val="00941D06"/>
    <w:rsid w:val="00946901"/>
    <w:rsid w:val="00950134"/>
    <w:rsid w:val="00952F6D"/>
    <w:rsid w:val="0095307F"/>
    <w:rsid w:val="00955F5C"/>
    <w:rsid w:val="00966A15"/>
    <w:rsid w:val="00977A05"/>
    <w:rsid w:val="00981113"/>
    <w:rsid w:val="00986395"/>
    <w:rsid w:val="009A0811"/>
    <w:rsid w:val="009A4C11"/>
    <w:rsid w:val="009A518D"/>
    <w:rsid w:val="009B181A"/>
    <w:rsid w:val="009B33A2"/>
    <w:rsid w:val="009B3415"/>
    <w:rsid w:val="009B7840"/>
    <w:rsid w:val="009C0277"/>
    <w:rsid w:val="009C148A"/>
    <w:rsid w:val="009C1D5D"/>
    <w:rsid w:val="009D6A2C"/>
    <w:rsid w:val="009E2019"/>
    <w:rsid w:val="009E3789"/>
    <w:rsid w:val="009E6F33"/>
    <w:rsid w:val="009F0581"/>
    <w:rsid w:val="009F129F"/>
    <w:rsid w:val="009F6043"/>
    <w:rsid w:val="00A000E9"/>
    <w:rsid w:val="00A0666B"/>
    <w:rsid w:val="00A10355"/>
    <w:rsid w:val="00A113FC"/>
    <w:rsid w:val="00A15EC8"/>
    <w:rsid w:val="00A16AB1"/>
    <w:rsid w:val="00A17F39"/>
    <w:rsid w:val="00A2494C"/>
    <w:rsid w:val="00A266C3"/>
    <w:rsid w:val="00A27B15"/>
    <w:rsid w:val="00A322BD"/>
    <w:rsid w:val="00A369F3"/>
    <w:rsid w:val="00A36A78"/>
    <w:rsid w:val="00A37357"/>
    <w:rsid w:val="00A553ED"/>
    <w:rsid w:val="00A56E1A"/>
    <w:rsid w:val="00A66476"/>
    <w:rsid w:val="00A6688A"/>
    <w:rsid w:val="00A7306A"/>
    <w:rsid w:val="00A758CA"/>
    <w:rsid w:val="00A75D38"/>
    <w:rsid w:val="00A75DAA"/>
    <w:rsid w:val="00A75F89"/>
    <w:rsid w:val="00A82F21"/>
    <w:rsid w:val="00A84C91"/>
    <w:rsid w:val="00A84D80"/>
    <w:rsid w:val="00A852E2"/>
    <w:rsid w:val="00A87391"/>
    <w:rsid w:val="00A9385B"/>
    <w:rsid w:val="00AA03AD"/>
    <w:rsid w:val="00AA5C1D"/>
    <w:rsid w:val="00AB7225"/>
    <w:rsid w:val="00AB7BBE"/>
    <w:rsid w:val="00AC4A99"/>
    <w:rsid w:val="00AD251A"/>
    <w:rsid w:val="00AD474D"/>
    <w:rsid w:val="00AE0061"/>
    <w:rsid w:val="00AE3FEA"/>
    <w:rsid w:val="00AE6148"/>
    <w:rsid w:val="00AF0646"/>
    <w:rsid w:val="00AF5FFA"/>
    <w:rsid w:val="00B01914"/>
    <w:rsid w:val="00B064AB"/>
    <w:rsid w:val="00B10554"/>
    <w:rsid w:val="00B16F21"/>
    <w:rsid w:val="00B21B93"/>
    <w:rsid w:val="00B27116"/>
    <w:rsid w:val="00B30E1A"/>
    <w:rsid w:val="00B35817"/>
    <w:rsid w:val="00B43F4A"/>
    <w:rsid w:val="00B54BC6"/>
    <w:rsid w:val="00B54C57"/>
    <w:rsid w:val="00B80AA4"/>
    <w:rsid w:val="00B82F2A"/>
    <w:rsid w:val="00B83F62"/>
    <w:rsid w:val="00B9007E"/>
    <w:rsid w:val="00B95343"/>
    <w:rsid w:val="00BA0E96"/>
    <w:rsid w:val="00BC01CA"/>
    <w:rsid w:val="00BC5789"/>
    <w:rsid w:val="00BC73E5"/>
    <w:rsid w:val="00BD6682"/>
    <w:rsid w:val="00BE042D"/>
    <w:rsid w:val="00BE1D3C"/>
    <w:rsid w:val="00BE5D98"/>
    <w:rsid w:val="00BE6071"/>
    <w:rsid w:val="00BE7162"/>
    <w:rsid w:val="00C01AEF"/>
    <w:rsid w:val="00C046AA"/>
    <w:rsid w:val="00C053E7"/>
    <w:rsid w:val="00C07231"/>
    <w:rsid w:val="00C16C91"/>
    <w:rsid w:val="00C22064"/>
    <w:rsid w:val="00C2583B"/>
    <w:rsid w:val="00C25928"/>
    <w:rsid w:val="00C3412C"/>
    <w:rsid w:val="00C356CC"/>
    <w:rsid w:val="00C409F6"/>
    <w:rsid w:val="00C43CF2"/>
    <w:rsid w:val="00C44EDA"/>
    <w:rsid w:val="00C5169E"/>
    <w:rsid w:val="00C61BA5"/>
    <w:rsid w:val="00C67D56"/>
    <w:rsid w:val="00C73833"/>
    <w:rsid w:val="00C73D20"/>
    <w:rsid w:val="00C741CC"/>
    <w:rsid w:val="00C74BEC"/>
    <w:rsid w:val="00C82C98"/>
    <w:rsid w:val="00C83EE6"/>
    <w:rsid w:val="00C86D01"/>
    <w:rsid w:val="00C90AB0"/>
    <w:rsid w:val="00C93690"/>
    <w:rsid w:val="00C95393"/>
    <w:rsid w:val="00CA0E19"/>
    <w:rsid w:val="00CA2C9D"/>
    <w:rsid w:val="00CA5F65"/>
    <w:rsid w:val="00CB22DB"/>
    <w:rsid w:val="00CB280C"/>
    <w:rsid w:val="00CB305B"/>
    <w:rsid w:val="00CB5935"/>
    <w:rsid w:val="00CB6597"/>
    <w:rsid w:val="00CB702D"/>
    <w:rsid w:val="00CD6AAC"/>
    <w:rsid w:val="00CE1D44"/>
    <w:rsid w:val="00CF0C32"/>
    <w:rsid w:val="00CF3C88"/>
    <w:rsid w:val="00CF4344"/>
    <w:rsid w:val="00D02738"/>
    <w:rsid w:val="00D05E04"/>
    <w:rsid w:val="00D0661A"/>
    <w:rsid w:val="00D1074D"/>
    <w:rsid w:val="00D1222A"/>
    <w:rsid w:val="00D15A65"/>
    <w:rsid w:val="00D17FEB"/>
    <w:rsid w:val="00D30CE7"/>
    <w:rsid w:val="00D357B9"/>
    <w:rsid w:val="00D50458"/>
    <w:rsid w:val="00D54F0E"/>
    <w:rsid w:val="00D552B0"/>
    <w:rsid w:val="00D574E6"/>
    <w:rsid w:val="00D735B8"/>
    <w:rsid w:val="00D758E6"/>
    <w:rsid w:val="00D77BC2"/>
    <w:rsid w:val="00D80EDA"/>
    <w:rsid w:val="00D818CE"/>
    <w:rsid w:val="00D83A59"/>
    <w:rsid w:val="00D96A88"/>
    <w:rsid w:val="00DA379F"/>
    <w:rsid w:val="00DA3F9E"/>
    <w:rsid w:val="00DA6975"/>
    <w:rsid w:val="00DB7DAA"/>
    <w:rsid w:val="00DC4A78"/>
    <w:rsid w:val="00DC5EF3"/>
    <w:rsid w:val="00DD6E15"/>
    <w:rsid w:val="00DE0612"/>
    <w:rsid w:val="00DE06FB"/>
    <w:rsid w:val="00DE50F5"/>
    <w:rsid w:val="00DF0B67"/>
    <w:rsid w:val="00DF3FFB"/>
    <w:rsid w:val="00E02212"/>
    <w:rsid w:val="00E02CD0"/>
    <w:rsid w:val="00E110CF"/>
    <w:rsid w:val="00E23C93"/>
    <w:rsid w:val="00E24566"/>
    <w:rsid w:val="00E24A8D"/>
    <w:rsid w:val="00E34B4F"/>
    <w:rsid w:val="00E36279"/>
    <w:rsid w:val="00E42249"/>
    <w:rsid w:val="00E4287E"/>
    <w:rsid w:val="00E55685"/>
    <w:rsid w:val="00E6083A"/>
    <w:rsid w:val="00E61C99"/>
    <w:rsid w:val="00E61D23"/>
    <w:rsid w:val="00E83D21"/>
    <w:rsid w:val="00E84DBE"/>
    <w:rsid w:val="00E8580B"/>
    <w:rsid w:val="00E93535"/>
    <w:rsid w:val="00E93580"/>
    <w:rsid w:val="00E94325"/>
    <w:rsid w:val="00E94D4D"/>
    <w:rsid w:val="00E95577"/>
    <w:rsid w:val="00EA1536"/>
    <w:rsid w:val="00EA2F1C"/>
    <w:rsid w:val="00EA5FE1"/>
    <w:rsid w:val="00EB4D2F"/>
    <w:rsid w:val="00EC07B4"/>
    <w:rsid w:val="00EC3BCD"/>
    <w:rsid w:val="00EF2699"/>
    <w:rsid w:val="00EF4EFE"/>
    <w:rsid w:val="00EF69DF"/>
    <w:rsid w:val="00EF77E7"/>
    <w:rsid w:val="00F0032B"/>
    <w:rsid w:val="00F05D98"/>
    <w:rsid w:val="00F0653B"/>
    <w:rsid w:val="00F06F9C"/>
    <w:rsid w:val="00F11021"/>
    <w:rsid w:val="00F127B5"/>
    <w:rsid w:val="00F12ACE"/>
    <w:rsid w:val="00F133E2"/>
    <w:rsid w:val="00F22858"/>
    <w:rsid w:val="00F24BB3"/>
    <w:rsid w:val="00F36F88"/>
    <w:rsid w:val="00F432D0"/>
    <w:rsid w:val="00F435ED"/>
    <w:rsid w:val="00F5253C"/>
    <w:rsid w:val="00F55A00"/>
    <w:rsid w:val="00F56F96"/>
    <w:rsid w:val="00F605B8"/>
    <w:rsid w:val="00F663AE"/>
    <w:rsid w:val="00F76EDA"/>
    <w:rsid w:val="00F77720"/>
    <w:rsid w:val="00F83377"/>
    <w:rsid w:val="00F92EBE"/>
    <w:rsid w:val="00FA11E2"/>
    <w:rsid w:val="00FA1A77"/>
    <w:rsid w:val="00FA20DD"/>
    <w:rsid w:val="00FA5A58"/>
    <w:rsid w:val="00FB2257"/>
    <w:rsid w:val="00FC020D"/>
    <w:rsid w:val="00FC2C4E"/>
    <w:rsid w:val="00FD2E79"/>
    <w:rsid w:val="00FD3F15"/>
    <w:rsid w:val="00FD4302"/>
    <w:rsid w:val="00FE31CD"/>
    <w:rsid w:val="00FF4B48"/>
    <w:rsid w:val="00FF7BE7"/>
  </w:rsids>
  <m:mathPr>
    <m:mathFont m:val="Cambria Math"/>
    <m:brkBin m:val="before"/>
    <m:brkBinSub m:val="--"/>
    <m:smallFrac m:val="0"/>
    <m:dispDef/>
    <m:lMargin m:val="0"/>
    <m:rMargin m:val="0"/>
    <m:defJc m:val="centerGroup"/>
    <m:wrapIndent m:val="1440"/>
    <m:intLim m:val="subSup"/>
    <m:naryLim m:val="undOvr"/>
  </m:mathPr>
  <w:themeFontLang w:val="en-IE" w:eastAsia="ko-KR" w:bidi="ta-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677D468"/>
  <w15:docId w15:val="{52B9AE16-845C-483A-8E98-A3DB2B4BB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mart Link" w:semiHidden="1" w:unhideWhenUsed="1"/>
  </w:latentStyles>
  <w:style w:type="paragraph" w:default="1" w:styleId="a">
    <w:name w:val="Normal"/>
    <w:qFormat/>
    <w:pPr>
      <w:widowControl w:val="0"/>
      <w:ind w:firstLine="283"/>
      <w:jc w:val="both"/>
    </w:pPr>
    <w:rPr>
      <w:lang w:val=""/>
    </w:rPr>
  </w:style>
  <w:style w:type="paragraph" w:styleId="1">
    <w:name w:val="heading 1"/>
    <w:basedOn w:val="a"/>
    <w:qFormat/>
    <w:rsid w:val="008630F3"/>
    <w:pPr>
      <w:keepNext/>
      <w:spacing w:line="480" w:lineRule="auto"/>
      <w:ind w:left="424" w:hanging="175"/>
      <w:outlineLvl w:val="0"/>
    </w:pPr>
    <w:rPr>
      <w:rFonts w:ascii="Times New Roman" w:eastAsia="Times New Roman" w:hAnsi="Times New Roman" w:cs="Times New Roman"/>
      <w:b/>
      <w:sz w:val="40"/>
      <w:szCs w:val="32"/>
    </w:rPr>
  </w:style>
  <w:style w:type="paragraph" w:styleId="2">
    <w:name w:val="heading 2"/>
    <w:basedOn w:val="a"/>
    <w:qFormat/>
    <w:rsid w:val="00CA2C9D"/>
    <w:pPr>
      <w:keepNext/>
      <w:spacing w:line="480" w:lineRule="auto"/>
      <w:ind w:firstLine="318"/>
      <w:outlineLvl w:val="1"/>
    </w:pPr>
    <w:rPr>
      <w:rFonts w:ascii="Times New Roman" w:eastAsia="Times New Roman" w:hAnsi="Times New Roman" w:cs="Times New Roman"/>
      <w:b/>
      <w:sz w:val="3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pPr>
      <w:spacing w:line="305" w:lineRule="auto"/>
    </w:pPr>
    <w:rPr>
      <w:rFonts w:ascii="Calibri" w:eastAsia="Calibri" w:hAnsi="Calibri" w:cs="Calibri"/>
      <w:sz w:val="26"/>
    </w:rPr>
  </w:style>
  <w:style w:type="paragraph" w:styleId="20">
    <w:name w:val="toc 2"/>
    <w:basedOn w:val="a"/>
    <w:pPr>
      <w:spacing w:line="330" w:lineRule="auto"/>
    </w:pPr>
    <w:rPr>
      <w:rFonts w:ascii="Calibri" w:eastAsia="Calibri" w:hAnsi="Calibri" w:cs="Calibri"/>
      <w:sz w:val="24"/>
    </w:rPr>
  </w:style>
  <w:style w:type="paragraph" w:styleId="3">
    <w:name w:val="toc 3"/>
    <w:basedOn w:val="a"/>
    <w:pPr>
      <w:spacing w:line="360" w:lineRule="auto"/>
    </w:pPr>
    <w:rPr>
      <w:rFonts w:ascii="Calibri" w:eastAsia="Calibri" w:hAnsi="Calibri" w:cs="Calibri"/>
      <w:sz w:val="22"/>
    </w:rPr>
  </w:style>
  <w:style w:type="paragraph" w:styleId="4">
    <w:name w:val="toc 4"/>
    <w:basedOn w:val="a"/>
    <w:pPr>
      <w:spacing w:line="330" w:lineRule="exact"/>
    </w:pPr>
    <w:rPr>
      <w:rFonts w:ascii="Calibri" w:eastAsia="Calibri" w:hAnsi="Calibri" w:cs="Calibri"/>
    </w:rPr>
  </w:style>
  <w:style w:type="paragraph" w:styleId="5">
    <w:name w:val="toc 5"/>
    <w:basedOn w:val="a"/>
    <w:pPr>
      <w:spacing w:line="330" w:lineRule="exact"/>
    </w:pPr>
    <w:rPr>
      <w:rFonts w:ascii="Calibri" w:eastAsia="Calibri" w:hAnsi="Calibri" w:cs="Calibri"/>
    </w:rPr>
  </w:style>
  <w:style w:type="paragraph" w:styleId="6">
    <w:name w:val="toc 6"/>
    <w:basedOn w:val="a"/>
    <w:pPr>
      <w:spacing w:line="330" w:lineRule="exact"/>
    </w:pPr>
    <w:rPr>
      <w:rFonts w:ascii="Calibri" w:eastAsia="Calibri" w:hAnsi="Calibri" w:cs="Calibri"/>
    </w:rPr>
  </w:style>
  <w:style w:type="paragraph" w:styleId="7">
    <w:name w:val="toc 7"/>
    <w:basedOn w:val="a"/>
    <w:pPr>
      <w:spacing w:line="330" w:lineRule="exact"/>
    </w:pPr>
    <w:rPr>
      <w:rFonts w:ascii="Calibri" w:eastAsia="Calibri" w:hAnsi="Calibri" w:cs="Calibri"/>
    </w:rPr>
  </w:style>
  <w:style w:type="paragraph" w:styleId="8">
    <w:name w:val="toc 8"/>
    <w:basedOn w:val="a"/>
    <w:pPr>
      <w:spacing w:line="330" w:lineRule="exact"/>
    </w:pPr>
    <w:rPr>
      <w:rFonts w:ascii="Calibri" w:eastAsia="Calibri" w:hAnsi="Calibri" w:cs="Calibri"/>
    </w:rPr>
  </w:style>
  <w:style w:type="paragraph" w:styleId="9">
    <w:name w:val="toc 9"/>
    <w:basedOn w:val="a"/>
    <w:pPr>
      <w:spacing w:line="330" w:lineRule="exact"/>
    </w:pPr>
    <w:rPr>
      <w:rFonts w:ascii="Calibri" w:eastAsia="Calibri" w:hAnsi="Calibri" w:cs="Calibri"/>
    </w:rPr>
  </w:style>
  <w:style w:type="table" w:styleId="a3">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ldDefaultTableStyle">
    <w:name w:val="Old Default Table Style"/>
    <w:tblPr>
      <w:tblOverlap w:val="never"/>
      <w:tblCellMar>
        <w:top w:w="0" w:type="dxa"/>
        <w:left w:w="10" w:type="dxa"/>
        <w:bottom w:w="0" w:type="dxa"/>
        <w:right w:w="10" w:type="dxa"/>
      </w:tblCellMar>
    </w:tblPr>
  </w:style>
  <w:style w:type="character" w:styleId="a4">
    <w:name w:val="annotation reference"/>
    <w:basedOn w:val="a0"/>
    <w:rPr>
      <w:sz w:val="18"/>
    </w:rPr>
  </w:style>
  <w:style w:type="character" w:styleId="a5">
    <w:name w:val="endnote reference"/>
    <w:basedOn w:val="a0"/>
    <w:rPr>
      <w:vertAlign w:val="superscript"/>
    </w:rPr>
  </w:style>
  <w:style w:type="character" w:styleId="a6">
    <w:name w:val="footnote reference"/>
    <w:basedOn w:val="a0"/>
    <w:rPr>
      <w:vertAlign w:val="superscript"/>
    </w:rPr>
  </w:style>
  <w:style w:type="paragraph" w:customStyle="1" w:styleId="EndNoteBibliographyTitle">
    <w:name w:val="EndNote Bibliography Title"/>
    <w:basedOn w:val="a"/>
    <w:qFormat/>
    <w:pPr>
      <w:jc w:val="center"/>
    </w:pPr>
    <w:rPr>
      <w:rFonts w:ascii="游明朝" w:eastAsia="游明朝" w:hAnsi="游明朝" w:cs="游明朝"/>
      <w:sz w:val="20"/>
    </w:rPr>
  </w:style>
  <w:style w:type="paragraph" w:customStyle="1" w:styleId="EndNoteBibliography">
    <w:name w:val="EndNote Bibliography"/>
    <w:basedOn w:val="a"/>
    <w:rPr>
      <w:rFonts w:ascii="游明朝" w:eastAsia="游明朝" w:hAnsi="游明朝" w:cs="游明朝"/>
      <w:sz w:val="20"/>
    </w:rPr>
  </w:style>
  <w:style w:type="paragraph" w:styleId="a7">
    <w:name w:val="Body Text"/>
    <w:basedOn w:val="a"/>
    <w:pPr>
      <w:spacing w:line="200" w:lineRule="atLeast"/>
      <w:ind w:firstLine="189"/>
    </w:pPr>
    <w:rPr>
      <w:rFonts w:ascii="Times New Roman" w:eastAsia="Times New Roman" w:hAnsi="Times New Roman" w:cs="Times New Roman"/>
    </w:rPr>
  </w:style>
  <w:style w:type="character" w:styleId="a8">
    <w:name w:val="Placeholder Text"/>
    <w:basedOn w:val="a0"/>
    <w:rPr>
      <w:color w:val="808080"/>
    </w:rPr>
  </w:style>
  <w:style w:type="paragraph" w:styleId="a9">
    <w:name w:val="List Paragraph"/>
    <w:basedOn w:val="a"/>
    <w:pPr>
      <w:ind w:left="840"/>
    </w:pPr>
  </w:style>
  <w:style w:type="character" w:styleId="aa">
    <w:name w:val="Hyperlink"/>
    <w:basedOn w:val="a0"/>
    <w:rPr>
      <w:color w:val="0563C1"/>
      <w:u w:val="single"/>
    </w:rPr>
  </w:style>
  <w:style w:type="character" w:customStyle="1" w:styleId="UnresolvedMention1">
    <w:name w:val="Unresolved Mention1"/>
    <w:basedOn w:val="a0"/>
    <w:rPr>
      <w:color w:val="605E5C"/>
    </w:rPr>
  </w:style>
  <w:style w:type="paragraph" w:styleId="Web">
    <w:name w:val="Normal (Web)"/>
    <w:basedOn w:val="a"/>
    <w:qFormat/>
    <w:pPr>
      <w:widowControl/>
      <w:spacing w:before="100" w:beforeAutospacing="1" w:after="100" w:afterAutospacing="1"/>
      <w:ind w:firstLine="0"/>
      <w:jc w:val="left"/>
    </w:pPr>
    <w:rPr>
      <w:rFonts w:ascii="ＭＳ Ｐゴシック" w:eastAsia="ＭＳ Ｐゴシック" w:hAnsi="ＭＳ Ｐゴシック" w:cs="ＭＳ Ｐゴシック"/>
      <w:sz w:val="24"/>
    </w:rPr>
  </w:style>
  <w:style w:type="paragraph" w:styleId="ab">
    <w:name w:val="header"/>
    <w:basedOn w:val="a"/>
    <w:pPr>
      <w:tabs>
        <w:tab w:val="center" w:pos="4252"/>
        <w:tab w:val="right" w:pos="8504"/>
      </w:tabs>
      <w:snapToGrid w:val="0"/>
    </w:pPr>
  </w:style>
  <w:style w:type="paragraph" w:styleId="ac">
    <w:name w:val="footer"/>
    <w:basedOn w:val="a"/>
    <w:link w:val="ad"/>
    <w:uiPriority w:val="99"/>
    <w:pPr>
      <w:tabs>
        <w:tab w:val="center" w:pos="4252"/>
        <w:tab w:val="right" w:pos="8504"/>
      </w:tabs>
      <w:snapToGrid w:val="0"/>
    </w:pPr>
  </w:style>
  <w:style w:type="paragraph" w:styleId="ae">
    <w:name w:val="annotation text"/>
    <w:basedOn w:val="a"/>
    <w:pPr>
      <w:ind w:firstLine="0"/>
      <w:jc w:val="left"/>
    </w:pPr>
    <w:rPr>
      <w:rFonts w:ascii="Calibri" w:eastAsia="Calibri" w:hAnsi="Calibri" w:cs="Calibri"/>
      <w:sz w:val="20"/>
    </w:rPr>
  </w:style>
  <w:style w:type="paragraph" w:styleId="af">
    <w:name w:val="annotation subject"/>
    <w:basedOn w:val="ae"/>
    <w:rPr>
      <w:b/>
    </w:rPr>
  </w:style>
  <w:style w:type="paragraph" w:styleId="af0">
    <w:name w:val="Revision"/>
  </w:style>
  <w:style w:type="character" w:styleId="af1">
    <w:name w:val="line number"/>
    <w:basedOn w:val="a0"/>
  </w:style>
  <w:style w:type="paragraph" w:styleId="af2">
    <w:name w:val="Balloon Text"/>
    <w:basedOn w:val="a"/>
    <w:rPr>
      <w:rFonts w:ascii="Segoe UI" w:eastAsia="Segoe UI" w:hAnsi="Segoe UI" w:cs="Segoe UI"/>
      <w:sz w:val="18"/>
    </w:rPr>
  </w:style>
  <w:style w:type="character" w:styleId="af3">
    <w:name w:val="Unresolved Mention"/>
    <w:basedOn w:val="a0"/>
    <w:rPr>
      <w:color w:val="605E5C"/>
    </w:rPr>
  </w:style>
  <w:style w:type="paragraph" w:customStyle="1" w:styleId="TableList">
    <w:name w:val="Table List"/>
    <w:basedOn w:val="a"/>
    <w:pPr>
      <w:ind w:left="300" w:hanging="300"/>
      <w:jc w:val="left"/>
    </w:pPr>
    <w:rPr>
      <w:rFonts w:ascii="Calibri" w:eastAsia="Calibri" w:hAnsi="Calibri" w:cs="Calibri"/>
      <w:sz w:val="20"/>
    </w:rPr>
  </w:style>
  <w:style w:type="character" w:customStyle="1" w:styleId="GivenName">
    <w:name w:val="Given Name"/>
    <w:basedOn w:val="a0"/>
    <w:rPr>
      <w:shd w:val="clear" w:color="auto" w:fill="D0FCE2"/>
    </w:rPr>
  </w:style>
  <w:style w:type="character" w:customStyle="1" w:styleId="FamilyName">
    <w:name w:val="Family Name"/>
    <w:basedOn w:val="a0"/>
    <w:rPr>
      <w:shd w:val="clear" w:color="auto" w:fill="88F4BE"/>
    </w:rPr>
  </w:style>
  <w:style w:type="paragraph" w:customStyle="1" w:styleId="List8">
    <w:name w:val="List 8"/>
    <w:basedOn w:val="a"/>
    <w:pPr>
      <w:spacing w:line="360" w:lineRule="auto"/>
      <w:ind w:left="1980" w:hanging="400"/>
    </w:pPr>
    <w:rPr>
      <w:rFonts w:ascii="Calibri" w:eastAsia="Calibri" w:hAnsi="Calibri" w:cs="Calibri"/>
      <w:sz w:val="22"/>
    </w:rPr>
  </w:style>
  <w:style w:type="character" w:customStyle="1" w:styleId="Cross-reference">
    <w:name w:val="Cross-reference"/>
    <w:basedOn w:val="a0"/>
    <w:rPr>
      <w:shd w:val="clear" w:color="auto" w:fill="FFE3C9"/>
    </w:rPr>
  </w:style>
  <w:style w:type="character" w:customStyle="1" w:styleId="Postcode">
    <w:name w:val="Postcode"/>
    <w:basedOn w:val="a0"/>
    <w:rPr>
      <w:shd w:val="clear" w:color="auto" w:fill="BEBEBE"/>
    </w:rPr>
  </w:style>
  <w:style w:type="paragraph" w:customStyle="1" w:styleId="Authors">
    <w:name w:val="Authors"/>
    <w:basedOn w:val="a"/>
    <w:pPr>
      <w:spacing w:before="360" w:after="120" w:line="283" w:lineRule="auto"/>
      <w:jc w:val="left"/>
    </w:pPr>
    <w:rPr>
      <w:rFonts w:ascii="Calibri" w:eastAsia="Calibri" w:hAnsi="Calibri" w:cs="Calibri"/>
      <w:sz w:val="28"/>
    </w:rPr>
  </w:style>
  <w:style w:type="character" w:customStyle="1" w:styleId="GrantID">
    <w:name w:val="Grant ID"/>
    <w:basedOn w:val="a0"/>
    <w:rPr>
      <w:shd w:val="clear" w:color="auto" w:fill="DDA5FF"/>
    </w:rPr>
  </w:style>
  <w:style w:type="paragraph" w:customStyle="1" w:styleId="Annotation">
    <w:name w:val="Annotation"/>
    <w:basedOn w:val="a"/>
    <w:pPr>
      <w:spacing w:after="160" w:line="360" w:lineRule="auto"/>
      <w:ind w:left="400" w:firstLine="0"/>
      <w:jc w:val="left"/>
    </w:pPr>
    <w:rPr>
      <w:rFonts w:ascii="Calibri" w:eastAsia="Calibri" w:hAnsi="Calibri" w:cs="Calibri"/>
      <w:sz w:val="22"/>
    </w:rPr>
  </w:style>
  <w:style w:type="paragraph" w:customStyle="1" w:styleId="Note">
    <w:name w:val="Note"/>
    <w:basedOn w:val="a"/>
    <w:pPr>
      <w:shd w:val="clear" w:color="auto" w:fill="EDF0FF"/>
      <w:spacing w:line="432" w:lineRule="auto"/>
    </w:pPr>
    <w:rPr>
      <w:rFonts w:ascii="Calibri" w:eastAsia="Calibri" w:hAnsi="Calibri" w:cs="Calibri"/>
      <w:sz w:val="20"/>
      <w:shd w:val="clear" w:color="auto" w:fill="EDF0FF"/>
    </w:rPr>
  </w:style>
  <w:style w:type="paragraph" w:customStyle="1" w:styleId="Copyright">
    <w:name w:val="Copyright"/>
    <w:basedOn w:val="a"/>
    <w:pPr>
      <w:shd w:val="clear" w:color="auto" w:fill="E9F9FF"/>
    </w:pPr>
    <w:rPr>
      <w:rFonts w:ascii="Calibri" w:eastAsia="Calibri" w:hAnsi="Calibri" w:cs="Calibri"/>
      <w:sz w:val="18"/>
      <w:shd w:val="clear" w:color="auto" w:fill="E9F9FF"/>
    </w:rPr>
  </w:style>
  <w:style w:type="paragraph" w:styleId="af4">
    <w:name w:val="footnote text"/>
    <w:basedOn w:val="a"/>
    <w:rPr>
      <w:rFonts w:ascii="Calibri" w:eastAsia="Calibri" w:hAnsi="Calibri" w:cs="Calibri"/>
    </w:rPr>
  </w:style>
  <w:style w:type="paragraph" w:customStyle="1" w:styleId="Formula">
    <w:name w:val="Formula"/>
    <w:basedOn w:val="a"/>
    <w:pPr>
      <w:shd w:val="clear" w:color="auto" w:fill="FFF5ED"/>
      <w:spacing w:before="120" w:after="120" w:line="360" w:lineRule="auto"/>
      <w:jc w:val="left"/>
    </w:pPr>
    <w:rPr>
      <w:rFonts w:ascii="Calibri" w:eastAsia="Calibri" w:hAnsi="Calibri" w:cs="Calibri"/>
      <w:sz w:val="22"/>
      <w:shd w:val="clear" w:color="auto" w:fill="FFF5ED"/>
    </w:rPr>
  </w:style>
  <w:style w:type="paragraph" w:customStyle="1" w:styleId="Abstract">
    <w:name w:val="Abstract"/>
    <w:basedOn w:val="a"/>
    <w:pPr>
      <w:spacing w:after="160" w:line="360" w:lineRule="auto"/>
      <w:ind w:left="1440" w:right="1440" w:firstLine="0"/>
    </w:pPr>
    <w:rPr>
      <w:rFonts w:ascii="Calibri" w:eastAsia="Calibri" w:hAnsi="Calibri" w:cs="Calibri"/>
      <w:sz w:val="22"/>
    </w:rPr>
  </w:style>
  <w:style w:type="paragraph" w:customStyle="1" w:styleId="Reference">
    <w:name w:val="Reference"/>
    <w:basedOn w:val="a"/>
    <w:pPr>
      <w:spacing w:after="320" w:line="360" w:lineRule="auto"/>
      <w:ind w:left="400" w:hanging="400"/>
    </w:pPr>
    <w:rPr>
      <w:rFonts w:ascii="Calibri" w:eastAsia="Calibri" w:hAnsi="Calibri" w:cs="Calibri"/>
      <w:sz w:val="22"/>
    </w:rPr>
  </w:style>
  <w:style w:type="character" w:customStyle="1" w:styleId="Label">
    <w:name w:val="Label"/>
    <w:basedOn w:val="a0"/>
    <w:rPr>
      <w:shd w:val="clear" w:color="auto" w:fill="FFC391"/>
      <w:vertAlign w:val="baseline"/>
    </w:rPr>
  </w:style>
  <w:style w:type="paragraph" w:customStyle="1" w:styleId="Keywords">
    <w:name w:val="Keywords"/>
    <w:basedOn w:val="a"/>
    <w:pPr>
      <w:spacing w:line="396" w:lineRule="auto"/>
      <w:ind w:left="1000"/>
      <w:jc w:val="left"/>
    </w:pPr>
    <w:rPr>
      <w:rFonts w:ascii="Calibri" w:eastAsia="Calibri" w:hAnsi="Calibri" w:cs="Calibri"/>
      <w:sz w:val="20"/>
    </w:rPr>
  </w:style>
  <w:style w:type="character" w:customStyle="1" w:styleId="Organization">
    <w:name w:val="Organization"/>
    <w:basedOn w:val="a0"/>
    <w:rPr>
      <w:shd w:val="clear" w:color="auto" w:fill="D1FFB5"/>
    </w:rPr>
  </w:style>
  <w:style w:type="paragraph" w:styleId="21">
    <w:name w:val="List 2"/>
    <w:basedOn w:val="a"/>
    <w:pPr>
      <w:spacing w:line="360" w:lineRule="auto"/>
      <w:ind w:left="800" w:hanging="400"/>
    </w:pPr>
    <w:rPr>
      <w:rFonts w:ascii="Calibri" w:eastAsia="Calibri" w:hAnsi="Calibri" w:cs="Calibri"/>
      <w:sz w:val="22"/>
    </w:rPr>
  </w:style>
  <w:style w:type="character" w:customStyle="1" w:styleId="GlossaryTerm">
    <w:name w:val="Glossary Term"/>
    <w:basedOn w:val="a0"/>
    <w:rPr>
      <w:shd w:val="clear" w:color="auto" w:fill="FFCFD7"/>
    </w:rPr>
  </w:style>
  <w:style w:type="paragraph" w:styleId="af5">
    <w:name w:val="endnote text"/>
    <w:basedOn w:val="a"/>
    <w:rPr>
      <w:rFonts w:ascii="Calibri" w:eastAsia="Calibri" w:hAnsi="Calibri" w:cs="Calibri"/>
    </w:rPr>
  </w:style>
  <w:style w:type="paragraph" w:styleId="af6">
    <w:name w:val="Block Text"/>
    <w:basedOn w:val="a"/>
    <w:pPr>
      <w:spacing w:after="160" w:line="360" w:lineRule="auto"/>
      <w:ind w:left="1200"/>
    </w:pPr>
    <w:rPr>
      <w:rFonts w:ascii="Calibri" w:eastAsia="Calibri" w:hAnsi="Calibri" w:cs="Calibri"/>
      <w:sz w:val="22"/>
    </w:rPr>
  </w:style>
  <w:style w:type="character" w:customStyle="1" w:styleId="ArticleTitle">
    <w:name w:val="Article Title"/>
    <w:basedOn w:val="a0"/>
    <w:qFormat/>
    <w:rPr>
      <w:shd w:val="clear" w:color="auto" w:fill="E9F9FF"/>
    </w:rPr>
  </w:style>
  <w:style w:type="character" w:customStyle="1" w:styleId="City">
    <w:name w:val="City"/>
    <w:basedOn w:val="a0"/>
    <w:rPr>
      <w:shd w:val="clear" w:color="auto" w:fill="D7D7D7"/>
    </w:rPr>
  </w:style>
  <w:style w:type="character" w:customStyle="1" w:styleId="Region">
    <w:name w:val="Region"/>
    <w:basedOn w:val="a0"/>
    <w:rPr>
      <w:shd w:val="clear" w:color="auto" w:fill="D8E9EE"/>
    </w:rPr>
  </w:style>
  <w:style w:type="paragraph" w:customStyle="1" w:styleId="Correspondence">
    <w:name w:val="Correspondence"/>
    <w:basedOn w:val="a"/>
    <w:pPr>
      <w:shd w:val="clear" w:color="auto" w:fill="F3F7F9"/>
      <w:spacing w:before="240" w:after="120" w:line="396" w:lineRule="auto"/>
      <w:ind w:left="400" w:hanging="400"/>
      <w:jc w:val="left"/>
    </w:pPr>
    <w:rPr>
      <w:rFonts w:ascii="Calibri" w:eastAsia="Calibri" w:hAnsi="Calibri" w:cs="Calibri"/>
      <w:sz w:val="20"/>
      <w:shd w:val="clear" w:color="auto" w:fill="F3F7F9"/>
    </w:rPr>
  </w:style>
  <w:style w:type="character" w:customStyle="1" w:styleId="DatabaseLink">
    <w:name w:val="Database Link"/>
    <w:basedOn w:val="a0"/>
    <w:rPr>
      <w:shd w:val="clear" w:color="auto" w:fill="AFBEFF"/>
    </w:rPr>
  </w:style>
  <w:style w:type="paragraph" w:styleId="40">
    <w:name w:val="List 4"/>
    <w:basedOn w:val="a"/>
    <w:pPr>
      <w:spacing w:line="360" w:lineRule="auto"/>
      <w:ind w:left="1600" w:hanging="400"/>
    </w:pPr>
    <w:rPr>
      <w:rFonts w:ascii="Calibri" w:eastAsia="Calibri" w:hAnsi="Calibri" w:cs="Calibri"/>
      <w:sz w:val="22"/>
    </w:rPr>
  </w:style>
  <w:style w:type="paragraph" w:customStyle="1" w:styleId="AbstractSubheading">
    <w:name w:val="Abstract Subheading"/>
    <w:basedOn w:val="a"/>
    <w:pPr>
      <w:numPr>
        <w:ilvl w:val="8"/>
      </w:numPr>
      <w:ind w:left="1440" w:firstLine="283"/>
      <w:outlineLvl w:val="8"/>
    </w:pPr>
    <w:rPr>
      <w:sz w:val="22"/>
    </w:rPr>
  </w:style>
  <w:style w:type="paragraph" w:customStyle="1" w:styleId="QuotationSource">
    <w:name w:val="Quotation Source"/>
    <w:basedOn w:val="a"/>
    <w:pPr>
      <w:spacing w:after="170" w:line="360" w:lineRule="auto"/>
      <w:ind w:left="1200"/>
      <w:jc w:val="right"/>
    </w:pPr>
    <w:rPr>
      <w:rFonts w:ascii="Calibri" w:eastAsia="Calibri" w:hAnsi="Calibri" w:cs="Calibri"/>
      <w:sz w:val="22"/>
    </w:rPr>
  </w:style>
  <w:style w:type="paragraph" w:customStyle="1" w:styleId="Glossary">
    <w:name w:val="Glossary"/>
    <w:basedOn w:val="a"/>
    <w:pPr>
      <w:shd w:val="clear" w:color="auto" w:fill="FFEDF0"/>
      <w:spacing w:before="120" w:after="120" w:line="432" w:lineRule="auto"/>
    </w:pPr>
    <w:rPr>
      <w:rFonts w:ascii="Calibri" w:eastAsia="Calibri" w:hAnsi="Calibri" w:cs="Calibri"/>
      <w:sz w:val="20"/>
      <w:shd w:val="clear" w:color="auto" w:fill="FFEDF0"/>
    </w:rPr>
  </w:style>
  <w:style w:type="paragraph" w:customStyle="1" w:styleId="List7">
    <w:name w:val="List 7"/>
    <w:basedOn w:val="a"/>
    <w:pPr>
      <w:spacing w:line="360" w:lineRule="auto"/>
      <w:ind w:left="1920" w:hanging="400"/>
    </w:pPr>
    <w:rPr>
      <w:rFonts w:ascii="Calibri" w:eastAsia="Calibri" w:hAnsi="Calibri" w:cs="Calibri"/>
      <w:sz w:val="22"/>
    </w:rPr>
  </w:style>
  <w:style w:type="character" w:customStyle="1" w:styleId="Country">
    <w:name w:val="Country"/>
    <w:basedOn w:val="a0"/>
    <w:rPr>
      <w:shd w:val="clear" w:color="auto" w:fill="97C5D1"/>
    </w:rPr>
  </w:style>
  <w:style w:type="paragraph" w:customStyle="1" w:styleId="Acknowledgements">
    <w:name w:val="Acknowledgements"/>
    <w:basedOn w:val="a"/>
    <w:pPr>
      <w:shd w:val="clear" w:color="auto" w:fill="F9EDFF"/>
      <w:spacing w:after="160" w:line="396" w:lineRule="auto"/>
    </w:pPr>
    <w:rPr>
      <w:rFonts w:ascii="Calibri" w:eastAsia="Calibri" w:hAnsi="Calibri" w:cs="Calibri"/>
      <w:sz w:val="20"/>
      <w:shd w:val="clear" w:color="auto" w:fill="F9EDFF"/>
    </w:rPr>
  </w:style>
  <w:style w:type="character" w:customStyle="1" w:styleId="PageNumbers">
    <w:name w:val="Page Numbers"/>
    <w:basedOn w:val="a0"/>
    <w:rPr>
      <w:shd w:val="clear" w:color="auto" w:fill="FFEDF0"/>
    </w:rPr>
  </w:style>
  <w:style w:type="paragraph" w:styleId="af7">
    <w:name w:val="Normal Indent"/>
    <w:basedOn w:val="a"/>
    <w:qFormat/>
    <w:pPr>
      <w:ind w:firstLine="480"/>
    </w:pPr>
    <w:rPr>
      <w:sz w:val="22"/>
    </w:rPr>
  </w:style>
  <w:style w:type="paragraph" w:customStyle="1" w:styleId="Affiliation">
    <w:name w:val="Affiliation"/>
    <w:basedOn w:val="a"/>
    <w:pPr>
      <w:shd w:val="clear" w:color="auto" w:fill="F4FFED"/>
      <w:spacing w:before="240" w:after="120" w:line="396" w:lineRule="auto"/>
      <w:ind w:left="400" w:hanging="400"/>
      <w:jc w:val="left"/>
    </w:pPr>
    <w:rPr>
      <w:rFonts w:ascii="Calibri" w:eastAsia="Calibri" w:hAnsi="Calibri" w:cs="Calibri"/>
      <w:sz w:val="20"/>
      <w:shd w:val="clear" w:color="auto" w:fill="F4FFED"/>
    </w:rPr>
  </w:style>
  <w:style w:type="character" w:customStyle="1" w:styleId="VolumeNumber">
    <w:name w:val="Volume Number"/>
    <w:basedOn w:val="a0"/>
    <w:rPr>
      <w:shd w:val="clear" w:color="auto" w:fill="EDF0FF"/>
    </w:rPr>
  </w:style>
  <w:style w:type="character" w:customStyle="1" w:styleId="GeneSequence">
    <w:name w:val="Gene Sequence"/>
    <w:basedOn w:val="a0"/>
    <w:rPr>
      <w:shd w:val="clear" w:color="auto" w:fill="FFCDF2"/>
    </w:rPr>
  </w:style>
  <w:style w:type="character" w:customStyle="1" w:styleId="IssueNumber">
    <w:name w:val="Issue Number"/>
    <w:basedOn w:val="a0"/>
    <w:rPr>
      <w:shd w:val="clear" w:color="auto" w:fill="CDD5FF"/>
    </w:rPr>
  </w:style>
  <w:style w:type="paragraph" w:styleId="af8">
    <w:name w:val="List"/>
    <w:basedOn w:val="a"/>
    <w:pPr>
      <w:spacing w:line="360" w:lineRule="auto"/>
      <w:ind w:left="400" w:hanging="400"/>
    </w:pPr>
    <w:rPr>
      <w:rFonts w:ascii="Calibri" w:eastAsia="Calibri" w:hAnsi="Calibri" w:cs="Calibri"/>
      <w:sz w:val="22"/>
    </w:rPr>
  </w:style>
  <w:style w:type="character" w:customStyle="1" w:styleId="Edition">
    <w:name w:val="Edition"/>
    <w:basedOn w:val="a0"/>
    <w:rPr>
      <w:shd w:val="clear" w:color="auto" w:fill="FFF6A4"/>
    </w:rPr>
  </w:style>
  <w:style w:type="paragraph" w:customStyle="1" w:styleId="Biography">
    <w:name w:val="Biography"/>
    <w:basedOn w:val="a"/>
    <w:pPr>
      <w:shd w:val="clear" w:color="auto" w:fill="EEFEF4"/>
      <w:spacing w:after="160" w:line="396" w:lineRule="auto"/>
    </w:pPr>
    <w:rPr>
      <w:rFonts w:ascii="Calibri" w:eastAsia="Calibri" w:hAnsi="Calibri" w:cs="Calibri"/>
      <w:sz w:val="20"/>
      <w:shd w:val="clear" w:color="auto" w:fill="EEFEF4"/>
    </w:rPr>
  </w:style>
  <w:style w:type="paragraph" w:styleId="30">
    <w:name w:val="List 3"/>
    <w:basedOn w:val="a"/>
    <w:pPr>
      <w:spacing w:line="360" w:lineRule="auto"/>
      <w:ind w:left="1200" w:hanging="400"/>
    </w:pPr>
    <w:rPr>
      <w:rFonts w:ascii="Calibri" w:eastAsia="Calibri" w:hAnsi="Calibri" w:cs="Calibri"/>
      <w:sz w:val="22"/>
    </w:rPr>
  </w:style>
  <w:style w:type="character" w:customStyle="1" w:styleId="Conference">
    <w:name w:val="Conference"/>
    <w:basedOn w:val="a0"/>
    <w:rPr>
      <w:shd w:val="clear" w:color="auto" w:fill="FFAFBC"/>
    </w:rPr>
  </w:style>
  <w:style w:type="paragraph" w:customStyle="1" w:styleId="Surtitle">
    <w:name w:val="Surtitle"/>
    <w:basedOn w:val="a"/>
    <w:qFormat/>
    <w:pPr>
      <w:spacing w:after="160" w:line="208" w:lineRule="auto"/>
      <w:jc w:val="left"/>
    </w:pPr>
    <w:rPr>
      <w:rFonts w:ascii="Calibri" w:eastAsia="Calibri" w:hAnsi="Calibri" w:cs="Calibri"/>
      <w:sz w:val="38"/>
    </w:rPr>
  </w:style>
  <w:style w:type="paragraph" w:customStyle="1" w:styleId="TableHeadSpan">
    <w:name w:val="Table Head Span"/>
    <w:basedOn w:val="a"/>
    <w:pPr>
      <w:shd w:val="clear" w:color="auto" w:fill="FFEDFA"/>
      <w:jc w:val="left"/>
    </w:pPr>
    <w:rPr>
      <w:rFonts w:ascii="Calibri" w:eastAsia="Calibri" w:hAnsi="Calibri" w:cs="Calibri"/>
      <w:shd w:val="clear" w:color="auto" w:fill="FFEDFA"/>
    </w:rPr>
  </w:style>
  <w:style w:type="character" w:customStyle="1" w:styleId="Miscellaneous">
    <w:name w:val="Miscellaneous"/>
    <w:basedOn w:val="a0"/>
    <w:rPr>
      <w:shd w:val="clear" w:color="auto" w:fill="F0F0F0"/>
    </w:rPr>
  </w:style>
  <w:style w:type="paragraph" w:customStyle="1" w:styleId="List6">
    <w:name w:val="List 6"/>
    <w:basedOn w:val="a"/>
    <w:pPr>
      <w:spacing w:line="360" w:lineRule="auto"/>
      <w:ind w:left="1860" w:hanging="400"/>
    </w:pPr>
    <w:rPr>
      <w:rFonts w:ascii="Calibri" w:eastAsia="Calibri" w:hAnsi="Calibri" w:cs="Calibri"/>
      <w:sz w:val="22"/>
    </w:rPr>
  </w:style>
  <w:style w:type="character" w:customStyle="1" w:styleId="Heading">
    <w:name w:val="Heading:"/>
    <w:basedOn w:val="a0"/>
    <w:rPr>
      <w:color w:val="5B89C1"/>
    </w:rPr>
  </w:style>
  <w:style w:type="character" w:customStyle="1" w:styleId="Source">
    <w:name w:val="Source"/>
    <w:basedOn w:val="a0"/>
    <w:rPr>
      <w:shd w:val="clear" w:color="auto" w:fill="C1EDFF"/>
    </w:rPr>
  </w:style>
  <w:style w:type="paragraph" w:styleId="af9">
    <w:name w:val="Subtitle"/>
    <w:basedOn w:val="a"/>
    <w:qFormat/>
    <w:pPr>
      <w:spacing w:after="160" w:line="208" w:lineRule="auto"/>
      <w:jc w:val="left"/>
    </w:pPr>
    <w:rPr>
      <w:rFonts w:ascii="Calibri" w:eastAsia="Calibri" w:hAnsi="Calibri" w:cs="Calibri"/>
      <w:sz w:val="38"/>
    </w:rPr>
  </w:style>
  <w:style w:type="character" w:customStyle="1" w:styleId="NameScientific">
    <w:name w:val="Name Scientific"/>
    <w:basedOn w:val="a0"/>
    <w:rPr>
      <w:shd w:val="clear" w:color="auto" w:fill="91E0FF"/>
    </w:rPr>
  </w:style>
  <w:style w:type="paragraph" w:customStyle="1" w:styleId="Statement">
    <w:name w:val="Statement"/>
    <w:basedOn w:val="a"/>
    <w:pPr>
      <w:ind w:left="900"/>
    </w:pPr>
    <w:rPr>
      <w:rFonts w:ascii="Calibri" w:eastAsia="Calibri" w:hAnsi="Calibri" w:cs="Calibri"/>
      <w:sz w:val="22"/>
    </w:rPr>
  </w:style>
  <w:style w:type="paragraph" w:customStyle="1" w:styleId="TableHead">
    <w:name w:val="Table Head"/>
    <w:basedOn w:val="a"/>
    <w:pPr>
      <w:shd w:val="clear" w:color="auto" w:fill="FFEDFA"/>
      <w:jc w:val="left"/>
    </w:pPr>
    <w:rPr>
      <w:rFonts w:ascii="Calibri" w:eastAsia="Calibri" w:hAnsi="Calibri" w:cs="Calibri"/>
      <w:sz w:val="20"/>
      <w:shd w:val="clear" w:color="auto" w:fill="FFEDFA"/>
    </w:rPr>
  </w:style>
  <w:style w:type="paragraph" w:customStyle="1" w:styleId="Quotation">
    <w:name w:val="Quotation"/>
    <w:basedOn w:val="a"/>
    <w:pPr>
      <w:spacing w:after="160" w:line="360" w:lineRule="auto"/>
      <w:ind w:left="1200" w:right="1200"/>
    </w:pPr>
    <w:rPr>
      <w:rFonts w:ascii="Calibri" w:eastAsia="Calibri" w:hAnsi="Calibri" w:cs="Calibri"/>
      <w:sz w:val="22"/>
    </w:rPr>
  </w:style>
  <w:style w:type="paragraph" w:customStyle="1" w:styleId="TableNote">
    <w:name w:val="Table Note"/>
    <w:basedOn w:val="a"/>
    <w:rPr>
      <w:rFonts w:ascii="Calibri" w:eastAsia="Calibri" w:hAnsi="Calibri" w:cs="Calibri"/>
      <w:sz w:val="18"/>
    </w:rPr>
  </w:style>
  <w:style w:type="character" w:customStyle="1" w:styleId="Year">
    <w:name w:val="Year"/>
    <w:basedOn w:val="a0"/>
    <w:rPr>
      <w:shd w:val="clear" w:color="auto" w:fill="FFF9C9"/>
    </w:rPr>
  </w:style>
  <w:style w:type="paragraph" w:customStyle="1" w:styleId="TableBody">
    <w:name w:val="Table Body"/>
    <w:basedOn w:val="a"/>
    <w:pPr>
      <w:spacing w:after="160" w:line="396" w:lineRule="auto"/>
      <w:jc w:val="left"/>
    </w:pPr>
    <w:rPr>
      <w:rFonts w:ascii="Calibri" w:eastAsia="Calibri" w:hAnsi="Calibri" w:cs="Calibri"/>
      <w:sz w:val="20"/>
    </w:rPr>
  </w:style>
  <w:style w:type="character" w:customStyle="1" w:styleId="Location">
    <w:name w:val="Location"/>
    <w:basedOn w:val="a0"/>
    <w:rPr>
      <w:shd w:val="clear" w:color="auto" w:fill="F9EDFF"/>
    </w:rPr>
  </w:style>
  <w:style w:type="paragraph" w:customStyle="1" w:styleId="ChapterNumber">
    <w:name w:val="Chapter Number"/>
    <w:basedOn w:val="a"/>
    <w:rPr>
      <w:rFonts w:ascii="Calibri" w:eastAsia="Calibri" w:hAnsi="Calibri" w:cs="Calibri"/>
    </w:rPr>
  </w:style>
  <w:style w:type="paragraph" w:styleId="50">
    <w:name w:val="List 5"/>
    <w:basedOn w:val="a"/>
    <w:pPr>
      <w:spacing w:line="360" w:lineRule="auto"/>
      <w:ind w:left="1800" w:hanging="400"/>
    </w:pPr>
    <w:rPr>
      <w:rFonts w:ascii="Calibri" w:eastAsia="Calibri" w:hAnsi="Calibri" w:cs="Calibri"/>
      <w:sz w:val="22"/>
    </w:rPr>
  </w:style>
  <w:style w:type="character" w:customStyle="1" w:styleId="Publisher">
    <w:name w:val="Publisher"/>
    <w:basedOn w:val="a0"/>
    <w:rPr>
      <w:shd w:val="clear" w:color="auto" w:fill="F2DDFF"/>
    </w:rPr>
  </w:style>
  <w:style w:type="paragraph" w:styleId="afa">
    <w:name w:val="caption"/>
    <w:basedOn w:val="a"/>
    <w:pPr>
      <w:shd w:val="clear" w:color="auto" w:fill="FFF5ED"/>
      <w:spacing w:before="240" w:line="349" w:lineRule="auto"/>
    </w:pPr>
    <w:rPr>
      <w:rFonts w:ascii="Calibri" w:eastAsia="Calibri" w:hAnsi="Calibri" w:cs="Calibri"/>
      <w:sz w:val="22"/>
      <w:shd w:val="clear" w:color="auto" w:fill="FFF5ED"/>
    </w:rPr>
  </w:style>
  <w:style w:type="paragraph" w:customStyle="1" w:styleId="List1">
    <w:name w:val="List 1"/>
    <w:basedOn w:val="a"/>
    <w:pPr>
      <w:ind w:left="1200" w:hanging="600"/>
    </w:pPr>
    <w:rPr>
      <w:rFonts w:ascii="Times New Roman" w:eastAsia="Times New Roman" w:hAnsi="Times New Roman" w:cs="Times New Roman"/>
      <w:sz w:val="22"/>
    </w:rPr>
  </w:style>
  <w:style w:type="paragraph" w:customStyle="1" w:styleId="List9">
    <w:name w:val="List 9"/>
    <w:basedOn w:val="a"/>
    <w:pPr>
      <w:ind w:left="1200" w:hanging="600"/>
    </w:pPr>
    <w:rPr>
      <w:rFonts w:ascii="Times New Roman" w:eastAsia="Times New Roman" w:hAnsi="Times New Roman" w:cs="Times New Roman"/>
      <w:sz w:val="22"/>
    </w:rPr>
  </w:style>
  <w:style w:type="character" w:styleId="afb">
    <w:name w:val="FollowedHyperlink"/>
    <w:basedOn w:val="a0"/>
    <w:uiPriority w:val="99"/>
    <w:rsid w:val="009F129F"/>
    <w:rPr>
      <w:color w:val="954F72" w:themeColor="followedHyperlink"/>
      <w:u w:val="single"/>
    </w:rPr>
  </w:style>
  <w:style w:type="character" w:customStyle="1" w:styleId="ad">
    <w:name w:val="フッター (文字)"/>
    <w:basedOn w:val="a0"/>
    <w:link w:val="ac"/>
    <w:uiPriority w:val="99"/>
    <w:rsid w:val="00DF0B67"/>
    <w:rPr>
      <w:lang w:v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il.ion.ucl.ac.uk/sp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ona-systems.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tmaekawa@hiroshima-u.ac.jp"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8078FC52CF334695EE532142DBA819" ma:contentTypeVersion="3" ma:contentTypeDescription="Create a new document." ma:contentTypeScope="" ma:versionID="a950c065b4e55e8daca23a58ccea3c31">
  <xsd:schema xmlns:xsd="http://www.w3.org/2001/XMLSchema" xmlns:xs="http://www.w3.org/2001/XMLSchema" xmlns:p="http://schemas.microsoft.com/office/2006/metadata/properties" xmlns:ns3="d749468f-70ba-469f-a15a-4e90a8cae7d9" targetNamespace="http://schemas.microsoft.com/office/2006/metadata/properties" ma:root="true" ma:fieldsID="1ffa5826e04393c9206856dd2018375d" ns3:_="">
    <xsd:import namespace="d749468f-70ba-469f-a15a-4e90a8cae7d9"/>
    <xsd:element name="properties">
      <xsd:complexType>
        <xsd:sequence>
          <xsd:element name="documentManagement">
            <xsd:complexType>
              <xsd:all>
                <xsd:element ref="ns3:MediaServiceMetadata" minOccurs="0"/>
                <xsd:element ref="ns3:MediaServiceFastMetadata"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49468f-70ba-469f-a15a-4e90a8cae7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d749468f-70ba-469f-a15a-4e90a8cae7d9"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7A7D2A-0BCB-459A-96FE-20889F4FB6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49468f-70ba-469f-a15a-4e90a8cae7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E12785-01CD-4506-9DC0-E4FB5803D900}">
  <ds:schemaRefs>
    <ds:schemaRef ds:uri="http://schemas.microsoft.com/office/2006/metadata/properties"/>
    <ds:schemaRef ds:uri="http://schemas.microsoft.com/office/infopath/2007/PartnerControls"/>
    <ds:schemaRef ds:uri="d749468f-70ba-469f-a15a-4e90a8cae7d9"/>
  </ds:schemaRefs>
</ds:datastoreItem>
</file>

<file path=customXml/itemProps3.xml><?xml version="1.0" encoding="utf-8"?>
<ds:datastoreItem xmlns:ds="http://schemas.openxmlformats.org/officeDocument/2006/customXml" ds:itemID="{F9A3B178-61EB-4F41-9FBF-5720DF58815A}">
  <ds:schemaRefs>
    <ds:schemaRef ds:uri="http://schemas.openxmlformats.org/officeDocument/2006/bibliography"/>
  </ds:schemaRefs>
</ds:datastoreItem>
</file>

<file path=customXml/itemProps4.xml><?xml version="1.0" encoding="utf-8"?>
<ds:datastoreItem xmlns:ds="http://schemas.openxmlformats.org/officeDocument/2006/customXml" ds:itemID="{441C6578-662F-4624-B3C0-908FDCC1C6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1274</TotalTime>
  <Pages>32</Pages>
  <Words>8979</Words>
  <Characters>51181</Characters>
  <Application>Microsoft Office Word</Application>
  <DocSecurity>0</DocSecurity>
  <Lines>426</Lines>
  <Paragraphs>120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Toru Maekawa</cp:lastModifiedBy>
  <cp:revision>511</cp:revision>
  <dcterms:created xsi:type="dcterms:W3CDTF">2023-03-06T16:30:00Z</dcterms:created>
  <dcterms:modified xsi:type="dcterms:W3CDTF">2024-02-08T01:15:00Z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ptedDate">
    <vt:lpwstr/>
  </property>
  <property fmtid="{D5CDD505-2E9C-101B-9397-08002B2CF9AE}" pid="3" name="ContentTypeId">
    <vt:lpwstr>0x010100A68078FC52CF334695EE532142DBA819</vt:lpwstr>
  </property>
  <property fmtid="{D5CDD505-2E9C-101B-9397-08002B2CF9AE}" pid="4" name="DOI">
    <vt:lpwstr/>
  </property>
  <property fmtid="{D5CDD505-2E9C-101B-9397-08002B2CF9AE}" pid="5" name="epub">
    <vt:lpwstr/>
  </property>
  <property fmtid="{D5CDD505-2E9C-101B-9397-08002B2CF9AE}" pid="6" name="JournalID">
    <vt:lpwstr/>
  </property>
  <property fmtid="{D5CDD505-2E9C-101B-9397-08002B2CF9AE}" pid="7" name="Merops -Original extension">
    <vt:lpwstr>docx</vt:lpwstr>
  </property>
  <property fmtid="{D5CDD505-2E9C-101B-9397-08002B2CF9AE}" pid="8" name="Merops change count">
    <vt:lpwstr>1778</vt:lpwstr>
  </property>
  <property fmtid="{D5CDD505-2E9C-101B-9397-08002B2CF9AE}" pid="9" name="Merops client version">
    <vt:lpwstr>*</vt:lpwstr>
  </property>
  <property fmtid="{D5CDD505-2E9C-101B-9397-08002B2CF9AE}" pid="10" name="Merops comment count">
    <vt:lpwstr>0</vt:lpwstr>
  </property>
  <property fmtid="{D5CDD505-2E9C-101B-9397-08002B2CF9AE}" pid="11" name="Merops DOI links count">
    <vt:lpwstr>38</vt:lpwstr>
  </property>
  <property fmtid="{D5CDD505-2E9C-101B-9397-08002B2CF9AE}" pid="12" name="Merops email addresses count">
    <vt:lpwstr>1</vt:lpwstr>
  </property>
  <property fmtid="{D5CDD505-2E9C-101B-9397-08002B2CF9AE}" pid="13" name="Merops figures count">
    <vt:lpwstr>0</vt:lpwstr>
  </property>
  <property fmtid="{D5CDD505-2E9C-101B-9397-08002B2CF9AE}" pid="14" name="Merops footnotes/endnotes count">
    <vt:lpwstr>0</vt:lpwstr>
  </property>
  <property fmtid="{D5CDD505-2E9C-101B-9397-08002B2CF9AE}" pid="15" name="Merops graphics count">
    <vt:lpwstr>0</vt:lpwstr>
  </property>
  <property fmtid="{D5CDD505-2E9C-101B-9397-08002B2CF9AE}" pid="16" name="Merops input file path">
    <vt:lpwstr>*</vt:lpwstr>
  </property>
  <property fmtid="{D5CDD505-2E9C-101B-9397-08002B2CF9AE}" pid="17" name="Merops intra-document links count">
    <vt:lpwstr>0</vt:lpwstr>
  </property>
  <property fmtid="{D5CDD505-2E9C-101B-9397-08002B2CF9AE}" pid="18" name="Merops processed date">
    <vt:lpwstr>2023/03/01 09:04:18 AM</vt:lpwstr>
  </property>
  <property fmtid="{D5CDD505-2E9C-101B-9397-08002B2CF9AE}" pid="19" name="Merops PubMed links count">
    <vt:lpwstr>11</vt:lpwstr>
  </property>
  <property fmtid="{D5CDD505-2E9C-101B-9397-08002B2CF9AE}" pid="20" name="Merops references count">
    <vt:lpwstr>61</vt:lpwstr>
  </property>
  <property fmtid="{D5CDD505-2E9C-101B-9397-08002B2CF9AE}" pid="21" name="Merops Scopus links count">
    <vt:lpwstr>0</vt:lpwstr>
  </property>
  <property fmtid="{D5CDD505-2E9C-101B-9397-08002B2CF9AE}" pid="22" name="Merops server path">
    <vt:lpwstr>*</vt:lpwstr>
  </property>
  <property fmtid="{D5CDD505-2E9C-101B-9397-08002B2CF9AE}" pid="23" name="Merops Standard Set">
    <vt:lpwstr>*</vt:lpwstr>
  </property>
  <property fmtid="{D5CDD505-2E9C-101B-9397-08002B2CF9AE}" pid="24" name="Merops Standard Set modified">
    <vt:lpwstr>*</vt:lpwstr>
  </property>
  <property fmtid="{D5CDD505-2E9C-101B-9397-08002B2CF9AE}" pid="25" name="Merops tables count">
    <vt:lpwstr>0</vt:lpwstr>
  </property>
  <property fmtid="{D5CDD505-2E9C-101B-9397-08002B2CF9AE}" pid="26" name="Merops word count">
    <vt:lpwstr>6775</vt:lpwstr>
  </property>
  <property fmtid="{D5CDD505-2E9C-101B-9397-08002B2CF9AE}" pid="27" name="Merops WorldCat links count">
    <vt:lpwstr>0</vt:lpwstr>
  </property>
  <property fmtid="{D5CDD505-2E9C-101B-9397-08002B2CF9AE}" pid="28" name="ppub">
    <vt:lpwstr/>
  </property>
  <property fmtid="{D5CDD505-2E9C-101B-9397-08002B2CF9AE}" pid="29" name="Publisher">
    <vt:lpwstr/>
  </property>
  <property fmtid="{D5CDD505-2E9C-101B-9397-08002B2CF9AE}" pid="30" name="Publisher-location">
    <vt:lpwstr/>
  </property>
  <property fmtid="{D5CDD505-2E9C-101B-9397-08002B2CF9AE}" pid="31" name="ReceivedDate">
    <vt:lpwstr/>
  </property>
  <property fmtid="{D5CDD505-2E9C-101B-9397-08002B2CF9AE}" pid="32" name="Reference citation style">
    <vt:lpwstr>numerical</vt:lpwstr>
  </property>
  <property fmtid="{D5CDD505-2E9C-101B-9397-08002B2CF9AE}" pid="33" name="Source">
    <vt:lpwstr/>
  </property>
  <property fmtid="{D5CDD505-2E9C-101B-9397-08002B2CF9AE}" pid="34" name="Source-abbreviated">
    <vt:lpwstr/>
  </property>
  <property fmtid="{D5CDD505-2E9C-101B-9397-08002B2CF9AE}" pid="35" name="Source-short">
    <vt:lpwstr/>
  </property>
  <property fmtid="{D5CDD505-2E9C-101B-9397-08002B2CF9AE}" pid="36" name="Subject">
    <vt:lpwstr/>
  </property>
</Properties>
</file>