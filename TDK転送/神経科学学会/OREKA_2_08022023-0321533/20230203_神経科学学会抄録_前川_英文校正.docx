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 Generated by Aspose.Words for Python via .NET 22.8.0 -->
  <w:body>
    <w:p w:rsidR="00611C5F" w14:paraId="0572C583" w14:textId="5FD2BEA7">
      <w:pPr>
        <w:rPr>
          <w:del w:id="0" w:author="Author" w:date="2023-02-06T15:06:00Z"/>
        </w:rPr>
      </w:pPr>
      <w:commentRangeStart w:id="1"/>
      <w:commentRangeStart w:id="2"/>
      <w:r>
        <w:rPr>
          <w:rFonts w:hint="eastAsia"/>
        </w:rPr>
        <w:t>T</w:t>
      </w:r>
      <w:r>
        <w:t>itle</w:t>
      </w:r>
      <w:commentRangeEnd w:id="1"/>
      <w:r w:rsidR="0016345C">
        <w:rPr>
          <w:rStyle w:val="CommentReference"/>
        </w:rPr>
        <w:commentReference w:id="1"/>
      </w:r>
      <w:commentRangeEnd w:id="2"/>
      <w:r>
        <w:rPr>
          <w:rStyle w:val="CommentReference"/>
        </w:rPr>
        <w:commentReference w:id="2"/>
      </w:r>
      <w:ins w:id="3" w:author="Author" w:date="2023-02-06T15:06:00Z">
        <w:r w:rsidR="00E936B9">
          <w:t xml:space="preserve">: </w:t>
        </w:r>
      </w:ins>
    </w:p>
    <w:p w:rsidR="00FF4499" w:rsidP="00A62AE0" w14:paraId="6B9737DE" w14:textId="1230D58A">
      <w:r w:rsidRPr="00FF4499">
        <w:t>Anterior insular cortex activity associated with volatility in pain prediction</w:t>
      </w:r>
      <w:commentRangeStart w:id="4"/>
      <w:del w:id="5" w:author="Author" w:date="2023-02-06T15:04:00Z">
        <w:r w:rsidRPr="00FF4499">
          <w:delText>.</w:delText>
        </w:r>
      </w:del>
      <w:commentRangeEnd w:id="4"/>
      <w:r w:rsidR="00260E02">
        <w:rPr>
          <w:rStyle w:val="CommentReference"/>
        </w:rPr>
        <w:commentReference w:id="4"/>
      </w:r>
    </w:p>
    <w:p w:rsidR="007E7641" w:rsidP="00A62AE0" w14:paraId="49F29379" w14:textId="77777777"/>
    <w:p w:rsidR="007E7641" w:rsidP="00A62AE0" w14:paraId="046BE65C" w14:textId="0BB81583">
      <w:r>
        <w:rPr>
          <w:rFonts w:hint="eastAsia"/>
        </w:rPr>
        <w:t>A</w:t>
      </w:r>
      <w:r>
        <w:t>bstract</w:t>
      </w:r>
    </w:p>
    <w:p w:rsidR="00C158FD" w:rsidP="00C158FD" w14:paraId="317967F2" w14:textId="6ECCA74D">
      <w:pPr>
        <w:ind w:firstLine="567" w:firstLineChars="270"/>
      </w:pPr>
      <w:r w:rsidRPr="006E2C05">
        <w:t>Many situations we encounter in our daily lives are characterized by uncertainty. One source of uncertainty is non</w:t>
      </w:r>
      <w:r>
        <w:t>-</w:t>
      </w:r>
      <w:r w:rsidRPr="006E2C05">
        <w:t xml:space="preserve">stationarity in the underlying causal structure, which is called </w:t>
      </w:r>
      <w:ins w:id="6" w:author="Author" w:date="2023-02-06T14:32:00Z">
        <w:r w:rsidR="00876EAB">
          <w:t>“</w:t>
        </w:r>
      </w:ins>
      <w:r w:rsidRPr="006E2C05">
        <w:t>volatility.</w:t>
      </w:r>
      <w:ins w:id="7" w:author="Author" w:date="2023-02-06T14:32:00Z">
        <w:r w:rsidR="00876EAB">
          <w:t>”</w:t>
        </w:r>
      </w:ins>
      <w:r w:rsidRPr="006E2C05">
        <w:t xml:space="preserve"> </w:t>
      </w:r>
      <w:del w:id="8" w:author="Author" w:date="2023-02-06T14:33:00Z">
        <w:r w:rsidRPr="006E2C05">
          <w:delText xml:space="preserve">For </w:delText>
        </w:r>
      </w:del>
      <w:ins w:id="9" w:author="Author" w:date="2023-02-06T14:33:00Z">
        <w:r w:rsidR="00876EAB">
          <w:t>One</w:t>
        </w:r>
      </w:ins>
      <w:ins w:id="10" w:author="Author" w:date="2023-02-06T14:33:00Z">
        <w:r w:rsidRPr="006E2C05" w:rsidR="00876EAB">
          <w:t xml:space="preserve"> </w:t>
        </w:r>
      </w:ins>
      <w:r w:rsidRPr="006E2C05">
        <w:t>example</w:t>
      </w:r>
      <w:ins w:id="11" w:author="Author" w:date="2023-02-06T14:33:00Z">
        <w:r w:rsidR="00876EAB">
          <w:t xml:space="preserve"> </w:t>
        </w:r>
      </w:ins>
      <w:ins w:id="12" w:author="Author" w:date="2023-02-06T15:07:00Z">
        <w:r w:rsidR="00B61600">
          <w:t xml:space="preserve">of this </w:t>
        </w:r>
      </w:ins>
      <w:ins w:id="13" w:author="Author" w:date="2023-02-06T15:07:00Z">
        <w:r w:rsidR="00D05D12">
          <w:t xml:space="preserve">volatility </w:t>
        </w:r>
      </w:ins>
      <w:ins w:id="14" w:author="Author" w:date="2023-02-06T14:53:00Z">
        <w:r w:rsidR="00F63D77">
          <w:t>occurs</w:t>
        </w:r>
      </w:ins>
      <w:del w:id="15" w:author="Author" w:date="2023-02-06T14:33:00Z">
        <w:r w:rsidRPr="006E2C05">
          <w:delText>,</w:delText>
        </w:r>
      </w:del>
      <w:r w:rsidRPr="006E2C05">
        <w:t xml:space="preserve"> when the contingency between actions and outcomes switches</w:t>
      </w:r>
      <w:del w:id="16" w:author="Author" w:date="2023-02-06T14:56:00Z">
        <w:r w:rsidRPr="006E2C05">
          <w:delText>,</w:delText>
        </w:r>
      </w:del>
      <w:r w:rsidRPr="006E2C05">
        <w:t xml:space="preserve"> so that actions that were associated with one outcome become associated with another outcome. Previous neuroimaging studies on volatility have mainly used reinforcement learning tasks with monetary rewards and have shown that </w:t>
      </w:r>
      <w:ins w:id="17" w:author="Author" w:date="2023-02-06T15:08:00Z">
        <w:r w:rsidR="00D05D12">
          <w:t xml:space="preserve">the </w:t>
        </w:r>
      </w:ins>
      <w:r w:rsidRPr="006E2C05">
        <w:t>anterior cingulate cortex</w:t>
      </w:r>
      <w:r w:rsidRPr="006E2C05">
        <w:t xml:space="preserve"> (ACC) plays an important role in the processing of volatility.</w:t>
      </w:r>
      <w:r w:rsidRPr="005F20EF">
        <w:t xml:space="preserve"> </w:t>
      </w:r>
      <w:r>
        <w:t xml:space="preserve">On the other hand, studies of pain avoidance learning tasks have reported </w:t>
      </w:r>
      <w:ins w:id="18" w:author="Author" w:date="2023-02-06T14:33:00Z">
        <w:r w:rsidR="00793E20">
          <w:t xml:space="preserve">that </w:t>
        </w:r>
      </w:ins>
      <w:r>
        <w:t xml:space="preserve">activity in </w:t>
      </w:r>
      <w:ins w:id="19" w:author="Author" w:date="2023-02-06T14:56:00Z">
        <w:r w:rsidR="003A0959">
          <w:t xml:space="preserve">the </w:t>
        </w:r>
      </w:ins>
      <w:r>
        <w:t xml:space="preserve">anterior insular cortex (AIC) </w:t>
      </w:r>
      <w:r w:rsidRPr="00886CC2" w:rsidR="00886CC2">
        <w:t>is associated with pain prediction</w:t>
      </w:r>
      <w:r>
        <w:t xml:space="preserve">. In the present study, we added </w:t>
      </w:r>
      <w:r>
        <w:t xml:space="preserve">volatility changes to </w:t>
      </w:r>
      <w:r w:rsidR="00E45474">
        <w:t xml:space="preserve">a </w:t>
      </w:r>
      <w:r w:rsidRPr="00FE568E" w:rsidR="00FE568E">
        <w:t>pain reinforcement learning</w:t>
      </w:r>
      <w:r>
        <w:t xml:space="preserve"> </w:t>
      </w:r>
      <w:r w:rsidR="00E45474">
        <w:t xml:space="preserve">task </w:t>
      </w:r>
      <w:r>
        <w:t xml:space="preserve">to determine whether the ACC or </w:t>
      </w:r>
      <w:del w:id="20" w:author="Author" w:date="2023-02-06T14:56:00Z">
        <w:r>
          <w:delText xml:space="preserve">the </w:delText>
        </w:r>
      </w:del>
      <w:r>
        <w:t xml:space="preserve">AIC is </w:t>
      </w:r>
      <w:del w:id="21" w:author="Author" w:date="2023-02-06T14:56:00Z">
        <w:r>
          <w:delText xml:space="preserve">related </w:delText>
        </w:r>
      </w:del>
      <w:ins w:id="22" w:author="Author" w:date="2023-02-06T14:56:00Z">
        <w:r w:rsidR="00017391">
          <w:t xml:space="preserve">associated </w:t>
        </w:r>
      </w:ins>
      <w:del w:id="23" w:author="Author" w:date="2023-02-06T14:56:00Z">
        <w:r>
          <w:delText xml:space="preserve">to </w:delText>
        </w:r>
      </w:del>
      <w:ins w:id="24" w:author="Author" w:date="2023-02-06T14:56:00Z">
        <w:r w:rsidR="00017391">
          <w:t xml:space="preserve">with </w:t>
        </w:r>
      </w:ins>
      <w:r>
        <w:t>the volatility of pain probability.</w:t>
      </w:r>
    </w:p>
    <w:p w:rsidR="00C158FD" w:rsidP="00C158FD" w14:paraId="19957B6B" w14:textId="5A59EE10">
      <w:pPr>
        <w:ind w:firstLine="567" w:firstLineChars="270"/>
      </w:pPr>
      <w:r w:rsidRPr="00823997">
        <w:t xml:space="preserve">Participants performed a pain prediction task in which they learned the relationship between </w:t>
      </w:r>
      <w:r w:rsidRPr="00823997">
        <w:t>the cue and the probability of thermal pain</w:t>
      </w:r>
      <w:r w:rsidRPr="008B133A" w:rsidR="008B133A">
        <w:t xml:space="preserve"> </w:t>
      </w:r>
      <w:del w:id="25" w:author="Author" w:date="2023-02-06T15:19:00Z">
        <w:r w:rsidRPr="008B133A" w:rsidR="008B133A">
          <w:delText xml:space="preserve">in </w:delText>
        </w:r>
      </w:del>
      <w:ins w:id="26" w:author="Author" w:date="2023-02-06T15:19:00Z">
        <w:r w:rsidR="00E70695">
          <w:t>during an</w:t>
        </w:r>
      </w:ins>
      <w:ins w:id="27" w:author="Author" w:date="2023-02-06T15:19:00Z">
        <w:r w:rsidRPr="008B133A" w:rsidR="00E70695">
          <w:t xml:space="preserve"> </w:t>
        </w:r>
      </w:ins>
      <w:r w:rsidRPr="008B133A" w:rsidR="008B133A">
        <w:t>MRI</w:t>
      </w:r>
      <w:ins w:id="28" w:author="Author" w:date="2023-02-06T15:19:00Z">
        <w:r w:rsidR="00E70695">
          <w:t xml:space="preserve"> scan</w:t>
        </w:r>
      </w:ins>
      <w:r w:rsidRPr="00823997">
        <w:t xml:space="preserve">. In the volatile environment condition, the relationship between cue and pain probability switched </w:t>
      </w:r>
      <w:ins w:id="29" w:author="Author" w:date="2023-02-06T15:19:00Z">
        <w:r w:rsidR="00E70695">
          <w:t xml:space="preserve">with </w:t>
        </w:r>
      </w:ins>
      <w:r w:rsidRPr="00823997">
        <w:t>every 10 trials. In contrast, in the stable environment condition, the relationship be</w:t>
      </w:r>
      <w:r w:rsidRPr="00823997">
        <w:t xml:space="preserve">tween cue and pain probability remained constant over 20 trials. Participants predicted pain or no pain </w:t>
      </w:r>
      <w:del w:id="30" w:author="Author" w:date="2023-02-06T14:45:00Z">
        <w:r w:rsidRPr="00823997">
          <w:delText xml:space="preserve">by </w:delText>
        </w:r>
      </w:del>
      <w:ins w:id="31" w:author="Author" w:date="2023-02-06T14:45:00Z">
        <w:r w:rsidR="001D3522">
          <w:t>through</w:t>
        </w:r>
      </w:ins>
      <w:ins w:id="32" w:author="Author" w:date="2023-02-06T14:45:00Z">
        <w:r w:rsidRPr="00823997" w:rsidR="001D3522">
          <w:t xml:space="preserve"> </w:t>
        </w:r>
      </w:ins>
      <w:r>
        <w:t>two alternative forced choice</w:t>
      </w:r>
      <w:ins w:id="33" w:author="Author" w:date="2023-02-06T14:40:00Z">
        <w:r w:rsidR="00675E12">
          <w:t>s</w:t>
        </w:r>
      </w:ins>
      <w:r w:rsidRPr="00823997">
        <w:t xml:space="preserve"> after the cue was presented. Each participant</w:t>
      </w:r>
      <w:ins w:id="34" w:author="Author" w:date="2023-02-06T14:40:00Z">
        <w:r w:rsidR="00675E12">
          <w:t>’</w:t>
        </w:r>
      </w:ins>
      <w:del w:id="35" w:author="Author" w:date="2023-02-06T14:40:00Z">
        <w:r w:rsidRPr="00823997">
          <w:delText>'</w:delText>
        </w:r>
      </w:del>
      <w:r w:rsidRPr="00823997">
        <w:t xml:space="preserve">s behavior was modeled as a Bayesian learning agent, and </w:t>
      </w:r>
      <w:r w:rsidRPr="00823997">
        <w:t>parameters were estimated from the participant</w:t>
      </w:r>
      <w:ins w:id="36" w:author="Author" w:date="2023-02-06T14:41:00Z">
        <w:r w:rsidR="00675E12">
          <w:t>’</w:t>
        </w:r>
      </w:ins>
      <w:del w:id="37" w:author="Author" w:date="2023-02-06T14:40:00Z">
        <w:r w:rsidRPr="00823997">
          <w:delText>'</w:delText>
        </w:r>
      </w:del>
      <w:r w:rsidRPr="00823997">
        <w:t xml:space="preserve">s pain prediction responses. </w:t>
      </w:r>
      <w:r w:rsidRPr="00823997" w:rsidR="004C4EC5">
        <w:t xml:space="preserve">The model included hidden states related to pain probability and </w:t>
      </w:r>
      <w:r w:rsidR="004C4EC5">
        <w:t xml:space="preserve">its </w:t>
      </w:r>
      <w:r w:rsidRPr="00823997" w:rsidR="004C4EC5">
        <w:t xml:space="preserve">volatility, </w:t>
      </w:r>
      <w:r w:rsidRPr="00AF522F" w:rsidR="004C4EC5">
        <w:t>the latter representing the</w:t>
      </w:r>
      <w:r w:rsidRPr="00AF522F" w:rsidR="00805EDE">
        <w:t xml:space="preserve"> </w:t>
      </w:r>
      <w:r w:rsidRPr="00AF522F" w:rsidR="004C4EC5">
        <w:t>participant</w:t>
      </w:r>
      <w:ins w:id="38" w:author="Author" w:date="2023-02-06T14:45:00Z">
        <w:r w:rsidR="00E14D7F">
          <w:t>’</w:t>
        </w:r>
      </w:ins>
      <w:del w:id="39" w:author="Author" w:date="2023-02-06T14:45:00Z">
        <w:r w:rsidRPr="00AF522F" w:rsidR="004C4EC5">
          <w:delText>'</w:delText>
        </w:r>
      </w:del>
      <w:r w:rsidRPr="00AF522F" w:rsidR="004C4EC5">
        <w:t>s subjective volatility</w:t>
      </w:r>
      <w:r w:rsidRPr="006135CD" w:rsidR="006135CD">
        <w:t xml:space="preserve"> from trial to trial</w:t>
      </w:r>
      <w:r w:rsidRPr="00AF522F" w:rsidR="004C4EC5">
        <w:t>.</w:t>
      </w:r>
    </w:p>
    <w:p w:rsidR="00C158FD" w:rsidP="00C158FD" w14:paraId="6AC1748D" w14:textId="5033D391">
      <w:pPr>
        <w:ind w:firstLine="567" w:firstLineChars="270"/>
      </w:pPr>
      <w:r>
        <w:t>The parametr</w:t>
      </w:r>
      <w:r>
        <w:t xml:space="preserve">ic modulation analysis using estimated subjective volatility revealed that the activity of the right AIC during the anticipation period, </w:t>
      </w:r>
      <w:r w:rsidRPr="002E7F29" w:rsidR="002E7F29">
        <w:t>immediately before the pain stimulus,</w:t>
      </w:r>
      <w:r w:rsidR="002E7F29">
        <w:t xml:space="preserve"> </w:t>
      </w:r>
      <w:r>
        <w:t>was positively correlated with the volatility.</w:t>
      </w:r>
      <w:r w:rsidRPr="00424341">
        <w:t xml:space="preserve"> </w:t>
      </w:r>
      <w:r w:rsidR="00431DE9">
        <w:t>In addition, a</w:t>
      </w:r>
      <w:r>
        <w:t>ctivity in the AIC a</w:t>
      </w:r>
      <w:r>
        <w:t>nd parahippocampal gyrus during cue observation was also found to be correlated with volatility</w:t>
      </w:r>
      <w:r w:rsidRPr="008F6639">
        <w:t xml:space="preserve"> at a liberal threshold</w:t>
      </w:r>
      <w:r>
        <w:t xml:space="preserve">. </w:t>
      </w:r>
      <w:r w:rsidRPr="008F6639">
        <w:t>These results indicate that activity in the AIC, but not the ACC, is associated with volatility in pain learning.</w:t>
      </w:r>
    </w:p>
    <w:p w:rsidR="008C2634" w:rsidP="008C2634" w14:paraId="5480D329" w14:textId="77777777"/>
    <w:sectPr>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comment w:id="1" w:author="Author" w:date="2023-02-06T14:25:00Z" w:initials="AE">
    <w:p w:rsidR="0016345C" w:rsidP="00491EA7" w14:paraId="39230F8E">
      <w:pPr>
        <w:pStyle w:val="CommentText"/>
      </w:pPr>
      <w:r>
        <w:rPr>
          <w:rStyle w:val="CommentReference"/>
        </w:rPr>
        <w:annotationRef/>
      </w:r>
      <w:r>
        <w:rPr>
          <w:color w:val="000000"/>
          <w:highlight w:val="white"/>
        </w:rPr>
        <w:t>Dear Author,</w:t>
      </w:r>
      <w:r>
        <w:rPr>
          <w:color w:val="000000"/>
          <w:highlight w:val="white"/>
        </w:rPr>
        <w:br/>
      </w:r>
      <w:r>
        <w:rPr>
          <w:color w:val="000000"/>
          <w:highlight w:val="white"/>
        </w:rPr>
        <w:br/>
        <w:t>Thank you for choosing to work with us again and for your continued faith in our service. I have ensured that my work meets the scope of this service, and I look forward to receiving your feedback.</w:t>
      </w:r>
      <w:r>
        <w:t xml:space="preserve"> </w:t>
      </w:r>
    </w:p>
  </w:comment>
  <w:comment w:id="2" w:author="Author" w:date="2023-02-07T16:52:00Z" w:initials="A">
    <w:p w:rsidR="00CA7565" w14:paraId="26B8F7CD">
      <w:pPr>
        <w:pStyle w:val="CommentText"/>
      </w:pPr>
      <w:r>
        <w:rPr>
          <w:rStyle w:val="CommentReference"/>
        </w:rPr>
        <w:annotationRef/>
      </w:r>
      <w:r w:rsidRPr="00CA7565">
        <w:t xml:space="preserve">Although this document did not require heavy or extensive revisions, I have carefully checked it for language, readability, clarity, and an appropriate tone. Do not hesitate to contact me via your Client Manager if you require any clarifications or have some questions. </w:t>
      </w:r>
      <w:r w:rsidRPr="00CA7565">
        <w:t xml:space="preserve">All the </w:t>
      </w:r>
      <w:r w:rsidRPr="00CA7565">
        <w:t xml:space="preserve">best with your </w:t>
      </w:r>
      <w:r>
        <w:t>s</w:t>
      </w:r>
      <w:r w:rsidRPr="00CA7565">
        <w:t>submission!</w:t>
      </w:r>
    </w:p>
  </w:comment>
  <w:comment w:id="4" w:author="Author" w:date="2023-02-06T15:04:00Z" w:initials="AE">
    <w:p w:rsidR="00260E02" w:rsidP="00DA4A88" w14:paraId="4CAAE5FF">
      <w:pPr>
        <w:pStyle w:val="CommentText"/>
      </w:pPr>
      <w:r>
        <w:rPr>
          <w:rStyle w:val="CommentReference"/>
        </w:rPr>
        <w:annotationRef/>
      </w:r>
      <w:r>
        <w:rPr>
          <w:lang w:val="en-CA"/>
        </w:rPr>
        <w:t xml:space="preserve">Please see my language tip in the letter from the editor.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5:commentEx w15:paraId="39230F8E" w15:done="0"/>
  <w15:commentEx w15:paraId="26B8F7CD" w15:done="0"/>
  <w15:commentEx w15:paraId="4CAAE5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6cex:commentExtensible w16cex:durableId="278B8C41" w16cex:dateUtc="2023-02-06T22:25:00Z"/>
  <w16cex:commentExtensible w16cex:durableId="278D006D" w16cex:dateUtc="2023-02-07T11:22:00Z"/>
  <w16cex:commentExtensible w16cex:durableId="278B9579" w16cex:dateUtc="2023-02-06T2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6cid:commentId w16cid:paraId="39230F8E" w16cid:durableId="278B8C41"/>
  <w16cid:commentId w16cid:paraId="26B8F7CD" w16cid:durableId="278D006D"/>
  <w16cid:commentId w16cid:paraId="4CAAE5FF" w16cid:durableId="278B95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w:font w:name="Yu Mincho">
    <w:altName w:val="MS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sl="http://schemas.openxmlformats.org/schemaLibrary/2006/main" mc:Ignorable="w14 w15 w16se w16cid w16 w16cex w16sdtdh">
  <w:view w:val="normal"/>
  <w:zoom w:percent="100"/>
  <w:bordersDoNotSurroundHeader/>
  <w:bordersDoNotSurroundFooter/>
  <w:proofState w:spelling="clean" w:grammar="clean"/>
  <w:revisionView w:comments="1" w:formatting="1" w:inkAnnotations="1" w:insDel="1" w:markup="0"/>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64"/>
    <w:rsid w:val="00017391"/>
    <w:rsid w:val="00040017"/>
    <w:rsid w:val="00051703"/>
    <w:rsid w:val="000670DB"/>
    <w:rsid w:val="00071B18"/>
    <w:rsid w:val="000D352E"/>
    <w:rsid w:val="000E37C6"/>
    <w:rsid w:val="000F2A1A"/>
    <w:rsid w:val="000F3D64"/>
    <w:rsid w:val="000F597F"/>
    <w:rsid w:val="0012032C"/>
    <w:rsid w:val="00123566"/>
    <w:rsid w:val="0016345C"/>
    <w:rsid w:val="00165573"/>
    <w:rsid w:val="00167110"/>
    <w:rsid w:val="001B28CE"/>
    <w:rsid w:val="001B3D79"/>
    <w:rsid w:val="001B5FB5"/>
    <w:rsid w:val="001B6093"/>
    <w:rsid w:val="001B7E27"/>
    <w:rsid w:val="001B7F8B"/>
    <w:rsid w:val="001D3522"/>
    <w:rsid w:val="001D35BB"/>
    <w:rsid w:val="001F1BF2"/>
    <w:rsid w:val="00205EB2"/>
    <w:rsid w:val="002271E3"/>
    <w:rsid w:val="00232ACE"/>
    <w:rsid w:val="00260E02"/>
    <w:rsid w:val="00266C97"/>
    <w:rsid w:val="00274E48"/>
    <w:rsid w:val="00282F21"/>
    <w:rsid w:val="00287BD9"/>
    <w:rsid w:val="002A1C54"/>
    <w:rsid w:val="002C2936"/>
    <w:rsid w:val="002E7F29"/>
    <w:rsid w:val="00311407"/>
    <w:rsid w:val="003139AA"/>
    <w:rsid w:val="003407E6"/>
    <w:rsid w:val="00356DA5"/>
    <w:rsid w:val="0036304D"/>
    <w:rsid w:val="00370697"/>
    <w:rsid w:val="00396BAA"/>
    <w:rsid w:val="003A0959"/>
    <w:rsid w:val="003B6767"/>
    <w:rsid w:val="003F7839"/>
    <w:rsid w:val="0041565C"/>
    <w:rsid w:val="00424341"/>
    <w:rsid w:val="00426E15"/>
    <w:rsid w:val="00431DE9"/>
    <w:rsid w:val="0043438A"/>
    <w:rsid w:val="004608B1"/>
    <w:rsid w:val="00491EA7"/>
    <w:rsid w:val="004C3A72"/>
    <w:rsid w:val="004C4B81"/>
    <w:rsid w:val="004C4EC5"/>
    <w:rsid w:val="004D6578"/>
    <w:rsid w:val="004E5C45"/>
    <w:rsid w:val="00503A5A"/>
    <w:rsid w:val="0052448D"/>
    <w:rsid w:val="00531991"/>
    <w:rsid w:val="00540910"/>
    <w:rsid w:val="005430DF"/>
    <w:rsid w:val="00596C70"/>
    <w:rsid w:val="005A4CDE"/>
    <w:rsid w:val="005B62A7"/>
    <w:rsid w:val="005C2B63"/>
    <w:rsid w:val="005D52EF"/>
    <w:rsid w:val="005D6C66"/>
    <w:rsid w:val="005E7D74"/>
    <w:rsid w:val="005F07A8"/>
    <w:rsid w:val="005F1662"/>
    <w:rsid w:val="005F20EF"/>
    <w:rsid w:val="00611C5F"/>
    <w:rsid w:val="006135CD"/>
    <w:rsid w:val="00627C8A"/>
    <w:rsid w:val="006402AA"/>
    <w:rsid w:val="00644F01"/>
    <w:rsid w:val="00675E12"/>
    <w:rsid w:val="00680F10"/>
    <w:rsid w:val="0069753C"/>
    <w:rsid w:val="006A1D84"/>
    <w:rsid w:val="006D7E19"/>
    <w:rsid w:val="006E2C05"/>
    <w:rsid w:val="006F732D"/>
    <w:rsid w:val="00702C06"/>
    <w:rsid w:val="00705ED1"/>
    <w:rsid w:val="00705FD0"/>
    <w:rsid w:val="007260C9"/>
    <w:rsid w:val="00726EE4"/>
    <w:rsid w:val="0073734F"/>
    <w:rsid w:val="00742C4D"/>
    <w:rsid w:val="00767DDD"/>
    <w:rsid w:val="00790E4D"/>
    <w:rsid w:val="00793E20"/>
    <w:rsid w:val="007A1B8A"/>
    <w:rsid w:val="007B442D"/>
    <w:rsid w:val="007C29FD"/>
    <w:rsid w:val="007D4C99"/>
    <w:rsid w:val="007E2668"/>
    <w:rsid w:val="007E7641"/>
    <w:rsid w:val="007E7FB9"/>
    <w:rsid w:val="007F31E8"/>
    <w:rsid w:val="007F52F2"/>
    <w:rsid w:val="00805EDE"/>
    <w:rsid w:val="00812A63"/>
    <w:rsid w:val="00816F6B"/>
    <w:rsid w:val="00823997"/>
    <w:rsid w:val="00826E2B"/>
    <w:rsid w:val="00844566"/>
    <w:rsid w:val="00855BCC"/>
    <w:rsid w:val="00874E6F"/>
    <w:rsid w:val="00876EAB"/>
    <w:rsid w:val="00886CC2"/>
    <w:rsid w:val="008B133A"/>
    <w:rsid w:val="008B6C21"/>
    <w:rsid w:val="008C2634"/>
    <w:rsid w:val="008F6639"/>
    <w:rsid w:val="009031CD"/>
    <w:rsid w:val="0092167F"/>
    <w:rsid w:val="0092405A"/>
    <w:rsid w:val="00945406"/>
    <w:rsid w:val="00946B84"/>
    <w:rsid w:val="009552AC"/>
    <w:rsid w:val="00956804"/>
    <w:rsid w:val="00966948"/>
    <w:rsid w:val="00981114"/>
    <w:rsid w:val="00982024"/>
    <w:rsid w:val="009C5BE2"/>
    <w:rsid w:val="009D642E"/>
    <w:rsid w:val="009E065C"/>
    <w:rsid w:val="009E6265"/>
    <w:rsid w:val="00A23215"/>
    <w:rsid w:val="00A24CCB"/>
    <w:rsid w:val="00A27E40"/>
    <w:rsid w:val="00A3064D"/>
    <w:rsid w:val="00A30D48"/>
    <w:rsid w:val="00A55C37"/>
    <w:rsid w:val="00A55F90"/>
    <w:rsid w:val="00A62AE0"/>
    <w:rsid w:val="00A721F5"/>
    <w:rsid w:val="00AA7608"/>
    <w:rsid w:val="00AB041D"/>
    <w:rsid w:val="00AB5790"/>
    <w:rsid w:val="00AC7E72"/>
    <w:rsid w:val="00AF283E"/>
    <w:rsid w:val="00AF463D"/>
    <w:rsid w:val="00AF522F"/>
    <w:rsid w:val="00B61600"/>
    <w:rsid w:val="00BA0320"/>
    <w:rsid w:val="00BA7144"/>
    <w:rsid w:val="00BD0985"/>
    <w:rsid w:val="00BE2490"/>
    <w:rsid w:val="00C02DCC"/>
    <w:rsid w:val="00C07BFA"/>
    <w:rsid w:val="00C1248D"/>
    <w:rsid w:val="00C158FD"/>
    <w:rsid w:val="00C5482B"/>
    <w:rsid w:val="00C70498"/>
    <w:rsid w:val="00C914D5"/>
    <w:rsid w:val="00CA7565"/>
    <w:rsid w:val="00CC4A5B"/>
    <w:rsid w:val="00CD1777"/>
    <w:rsid w:val="00CE032C"/>
    <w:rsid w:val="00CE29B6"/>
    <w:rsid w:val="00D05D12"/>
    <w:rsid w:val="00D32418"/>
    <w:rsid w:val="00D4638E"/>
    <w:rsid w:val="00D6706C"/>
    <w:rsid w:val="00D926DF"/>
    <w:rsid w:val="00DA1677"/>
    <w:rsid w:val="00DA4A88"/>
    <w:rsid w:val="00DD7321"/>
    <w:rsid w:val="00DE5279"/>
    <w:rsid w:val="00DF61F1"/>
    <w:rsid w:val="00E056DC"/>
    <w:rsid w:val="00E13752"/>
    <w:rsid w:val="00E14D7F"/>
    <w:rsid w:val="00E20561"/>
    <w:rsid w:val="00E32E2E"/>
    <w:rsid w:val="00E43085"/>
    <w:rsid w:val="00E4455D"/>
    <w:rsid w:val="00E45474"/>
    <w:rsid w:val="00E70695"/>
    <w:rsid w:val="00E91590"/>
    <w:rsid w:val="00E936B9"/>
    <w:rsid w:val="00E96141"/>
    <w:rsid w:val="00EC38BA"/>
    <w:rsid w:val="00ED400A"/>
    <w:rsid w:val="00ED66DF"/>
    <w:rsid w:val="00F40787"/>
    <w:rsid w:val="00F43674"/>
    <w:rsid w:val="00F54A40"/>
    <w:rsid w:val="00F560F2"/>
    <w:rsid w:val="00F63D77"/>
    <w:rsid w:val="00F75E63"/>
    <w:rsid w:val="00F82676"/>
    <w:rsid w:val="00F856DC"/>
    <w:rsid w:val="00FA26BC"/>
    <w:rsid w:val="00FA6B81"/>
    <w:rsid w:val="00FB62EA"/>
    <w:rsid w:val="00FC5150"/>
    <w:rsid w:val="00FE53D7"/>
    <w:rsid w:val="00FE568E"/>
    <w:rsid w:val="00FF4499"/>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14:docId w14:val="4FFE7AB5"/>
  <w15:chartTrackingRefBased/>
  <w15:docId w15:val="{E33DF311-C2C7-4F09-A14D-F1C24E85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6C21"/>
    <w:rPr>
      <w:sz w:val="18"/>
      <w:szCs w:val="18"/>
    </w:rPr>
  </w:style>
  <w:style w:type="paragraph" w:styleId="CommentText">
    <w:name w:val="annotation text"/>
    <w:basedOn w:val="Normal"/>
    <w:link w:val="CommentTextChar"/>
    <w:uiPriority w:val="99"/>
    <w:unhideWhenUsed/>
    <w:rsid w:val="008B6C21"/>
    <w:pPr>
      <w:jc w:val="left"/>
    </w:pPr>
  </w:style>
  <w:style w:type="character" w:customStyle="1" w:styleId="CommentTextChar">
    <w:name w:val="Comment Text Char"/>
    <w:basedOn w:val="DefaultParagraphFont"/>
    <w:link w:val="CommentText"/>
    <w:uiPriority w:val="99"/>
    <w:rsid w:val="008B6C21"/>
  </w:style>
  <w:style w:type="paragraph" w:styleId="CommentSubject">
    <w:name w:val="annotation subject"/>
    <w:basedOn w:val="CommentText"/>
    <w:next w:val="CommentText"/>
    <w:link w:val="CommentSubjectChar"/>
    <w:uiPriority w:val="99"/>
    <w:semiHidden/>
    <w:unhideWhenUsed/>
    <w:rsid w:val="008B6C21"/>
    <w:rPr>
      <w:b/>
      <w:bCs/>
    </w:rPr>
  </w:style>
  <w:style w:type="character" w:customStyle="1" w:styleId="CommentSubjectChar">
    <w:name w:val="Comment Subject Char"/>
    <w:basedOn w:val="CommentTextChar"/>
    <w:link w:val="CommentSubject"/>
    <w:uiPriority w:val="99"/>
    <w:semiHidden/>
    <w:rsid w:val="008B6C21"/>
    <w:rPr>
      <w:b/>
      <w:bCs/>
    </w:rPr>
  </w:style>
  <w:style w:type="paragraph" w:styleId="Header">
    <w:name w:val="header"/>
    <w:basedOn w:val="Normal"/>
    <w:link w:val="HeaderChar"/>
    <w:uiPriority w:val="99"/>
    <w:unhideWhenUsed/>
    <w:rsid w:val="00ED400A"/>
    <w:pPr>
      <w:tabs>
        <w:tab w:val="center" w:pos="4252"/>
        <w:tab w:val="right" w:pos="8504"/>
      </w:tabs>
      <w:snapToGrid w:val="0"/>
    </w:pPr>
  </w:style>
  <w:style w:type="character" w:customStyle="1" w:styleId="HeaderChar">
    <w:name w:val="Header Char"/>
    <w:basedOn w:val="DefaultParagraphFont"/>
    <w:link w:val="Header"/>
    <w:uiPriority w:val="99"/>
    <w:rsid w:val="00ED400A"/>
  </w:style>
  <w:style w:type="paragraph" w:styleId="Footer">
    <w:name w:val="footer"/>
    <w:basedOn w:val="Normal"/>
    <w:link w:val="FooterChar"/>
    <w:uiPriority w:val="99"/>
    <w:unhideWhenUsed/>
    <w:rsid w:val="00ED400A"/>
    <w:pPr>
      <w:tabs>
        <w:tab w:val="center" w:pos="4252"/>
        <w:tab w:val="right" w:pos="8504"/>
      </w:tabs>
      <w:snapToGrid w:val="0"/>
    </w:pPr>
  </w:style>
  <w:style w:type="character" w:customStyle="1" w:styleId="FooterChar">
    <w:name w:val="Footer Char"/>
    <w:basedOn w:val="DefaultParagraphFont"/>
    <w:link w:val="Footer"/>
    <w:uiPriority w:val="99"/>
    <w:rsid w:val="00ED400A"/>
  </w:style>
  <w:style w:type="paragraph" w:styleId="Revision">
    <w:name w:val="Revision"/>
    <w:hidden/>
    <w:uiPriority w:val="99"/>
    <w:semiHidden/>
    <w:rsid w:val="00163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microsoft.com/office/2011/relationships/commentsExtended" Target="commentsExtended.xml" /><Relationship Id="rId5" Type="http://schemas.microsoft.com/office/2016/09/relationships/commentsIds" Target="commentsIds.xml" /><Relationship Id="rId6" Type="http://schemas.microsoft.com/office/2018/08/relationships/commentsExtensible" Target="commentsExtensible.xml" /><Relationship Id="rId7" Type="http://schemas.openxmlformats.org/officeDocument/2006/relationships/comments" Target="comments.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前川 亮</dc:creator>
  <cp:lastModifiedBy>Author</cp:lastModifiedBy>
  <cp:revision>17</cp:revision>
  <dcterms:created xsi:type="dcterms:W3CDTF">2023-02-06T22:23:00Z</dcterms:created>
  <dcterms:modified xsi:type="dcterms:W3CDTF">2023-02-07T11:23:00Z</dcterms:modified>
</cp:coreProperties>
</file>